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24"/>
        <w:gridCol w:w="1896"/>
        <w:gridCol w:w="3600"/>
      </w:tblGrid>
      <w:tr w:rsidR="00A95EF3" w:rsidRPr="005364FF" w:rsidTr="00735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:rsidR="002F1EED" w:rsidRPr="00AA37EE" w:rsidRDefault="002F1EED" w:rsidP="002F1EED">
            <w:pPr>
              <w:jc w:val="center"/>
              <w:rPr>
                <w:rFonts w:ascii="Times New Roman" w:hAnsi="Times New Roman" w:cs="Times New Roman"/>
                <w:b w:val="0"/>
                <w:sz w:val="8"/>
                <w:lang w:val="en-US"/>
              </w:rPr>
            </w:pPr>
          </w:p>
          <w:p w:rsidR="00A95EF3" w:rsidRDefault="00A95EF3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97EE2">
              <w:rPr>
                <w:rFonts w:ascii="Times New Roman" w:hAnsi="Times New Roman" w:cs="Times New Roman"/>
                <w:lang w:val="en-US"/>
              </w:rPr>
              <w:t xml:space="preserve">Appendix 1. </w:t>
            </w:r>
            <w:r w:rsidR="00A25192">
              <w:rPr>
                <w:rFonts w:ascii="Times New Roman" w:hAnsi="Times New Roman" w:cs="Times New Roman"/>
                <w:lang w:val="en-US"/>
              </w:rPr>
              <w:t>List</w:t>
            </w:r>
            <w:r w:rsidRPr="000921FA">
              <w:rPr>
                <w:rFonts w:ascii="Times New Roman" w:hAnsi="Times New Roman" w:cs="Times New Roman"/>
                <w:lang w:val="en-US"/>
              </w:rPr>
              <w:t xml:space="preserve"> of species represented on the</w:t>
            </w:r>
            <w:r w:rsidR="00A25192">
              <w:rPr>
                <w:rFonts w:ascii="Times New Roman" w:hAnsi="Times New Roman" w:cs="Times New Roman"/>
                <w:lang w:val="en-US"/>
              </w:rPr>
              <w:t xml:space="preserve"> studied phylogenies </w:t>
            </w:r>
            <w:r>
              <w:rPr>
                <w:rFonts w:ascii="Times New Roman" w:hAnsi="Times New Roman" w:cs="Times New Roman"/>
                <w:lang w:val="en-US"/>
              </w:rPr>
              <w:t>with the chromosome number used for analysis</w:t>
            </w:r>
            <w:r w:rsidRPr="000921FA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1EED">
              <w:rPr>
                <w:rFonts w:ascii="Times New Roman" w:hAnsi="Times New Roman" w:cs="Times New Roman"/>
                <w:lang w:val="en-US"/>
              </w:rPr>
              <w:t xml:space="preserve">Chromosome data obtained from Chromosome Counts Database </w: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begin" w:fldLock="1"/>
            </w:r>
            <w:r w:rsidRPr="002F1EED">
              <w:rPr>
                <w:rFonts w:ascii="Times New Roman" w:hAnsi="Times New Roman" w:cs="Times New Roman"/>
                <w:lang w:val="en-US"/>
              </w:rPr>
              <w:instrText>ADDIN CSL_CITATION { "citationItems" : [ { "id" : "ITEM-1", "itemData" : { "DOI" : "10.1111/nph.13191", "ISSN" : "0028646X", "author" : [ { "dropping-particle" : "", "family" : "Rice", "given" : "Anna", "non-dropping-particle" : "", "parse-names" : false, "suffix" : "" }, { "dropping-particle" : "", "family" : "Glick", "given" : "Lior", "non-dropping-particle" : "", "parse-names" : false, "suffix" : "" }, { "dropping-particle" : "", "family" : "Abadi", "given" : "Shiran", "non-dropping-particle" : "", "parse-names" : false, "suffix" : "" }, { "dropping-particle" : "", "family" : "Einhorn", "given" : "Moshe", "non-dropping-particle" : "", "parse-names" : false, "suffix" : "" }, { "dropping-particle" : "", "family" : "Kopelman", "given" : "Naama M.", "non-dropping-particle" : "", "parse-names" : false, "suffix" : "" }, { "dropping-particle" : "", "family" : "Salman-Minkov", "given" : "Ayelet", "non-dropping-particle" : "", "parse-names" : false, "suffix" : "" }, { "dropping-particle" : "", "family" : "Mayzel", "given" : "Jonathan", "non-dropping-particle" : "", "parse-names" : false, "suffix" : "" }, { "dropping-particle" : "", "family" : "Chay", "given" : "Ofer", "non-dropping-particle" : "", "parse-names" : false, "suffix" : "" }, { "dropping-particle" : "", "family" : "Mayrose", "given" : "Itay", "non-dropping-particle" : "", "parse-names" : false, "suffix" : "" } ], "container-title" : "New Phytologist", "id" : "ITEM-1", "issue" : "1", "issued" : { "date-parts" : [ [ "2015", "4" ] ] }, "page" : "19-26", "title" : "The Chromosome Counts Database (CCDB) - a community resource of plant chromosome numbers", "type" : "article-journal", "volume" : "206" }, "uris" : [ "http://www.mendeley.com/documents/?uuid=a0f7a6ed-7494-4cde-a645-0bd5814eb551" ] } ], "mendeley" : { "formattedCitation" : "(Rice et al., 2015)", "plainTextFormattedCitation" : "(Rice et al., 2015)", "previouslyFormattedCitation" : "(Rice et al., 2015)" }, "properties" : {  }, "schema" : "https://github.com/citation-style-language/schema/raw/master/csl-citation.json" }</w:instrTex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2F1EED">
              <w:rPr>
                <w:rFonts w:ascii="Times New Roman" w:hAnsi="Times New Roman" w:cs="Times New Roman"/>
                <w:noProof/>
                <w:lang w:val="en-US"/>
              </w:rPr>
              <w:t>(Rice et al., 2015)</w: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2F1EED">
              <w:rPr>
                <w:rFonts w:ascii="Times New Roman" w:hAnsi="Times New Roman" w:cs="Times New Roman"/>
                <w:lang w:val="en-US"/>
              </w:rPr>
              <w:t xml:space="preserve">, except for species </w:t>
            </w:r>
            <w:r w:rsidR="006A52BA">
              <w:rPr>
                <w:rFonts w:ascii="Times New Roman" w:hAnsi="Times New Roman" w:cs="Times New Roman"/>
                <w:lang w:val="en-US"/>
              </w:rPr>
              <w:t>with superscripts</w:t>
            </w:r>
            <w:r w:rsidR="002F1EED" w:rsidRPr="002F1EED">
              <w:rPr>
                <w:rFonts w:ascii="Times New Roman" w:hAnsi="Times New Roman" w:cs="Times New Roman"/>
                <w:lang w:val="en-US"/>
              </w:rPr>
              <w:t>.</w:t>
            </w:r>
            <w:r w:rsidR="003C4999">
              <w:rPr>
                <w:rFonts w:ascii="Times New Roman" w:hAnsi="Times New Roman" w:cs="Times New Roman"/>
                <w:lang w:val="en-US"/>
              </w:rPr>
              <w:t xml:space="preserve"> </w:t>
            </w:r>
            <w:ins w:id="0" w:author="José I. Márquez Corro" w:date="2018-04-06T15:12:00Z">
              <w:r w:rsidR="003C4999">
                <w:rPr>
                  <w:rFonts w:ascii="Times New Roman" w:hAnsi="Times New Roman" w:cs="Times New Roman"/>
                  <w:lang w:val="en-US"/>
                </w:rPr>
                <w:t>Nomenclature is written as in the original publication; synonyms are placed in the same row.</w:t>
              </w:r>
            </w:ins>
          </w:p>
          <w:p w:rsidR="002F1EED" w:rsidRPr="002F1EED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  <w:p w:rsidR="002F1EED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lang w:val="en-US" w:eastAsia="es-ES"/>
              </w:rPr>
            </w:pPr>
          </w:p>
          <w:p w:rsidR="002F1EED" w:rsidRPr="00AA37EE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lang w:val="en-US" w:eastAsia="es-ES"/>
              </w:rPr>
            </w:pPr>
          </w:p>
        </w:tc>
      </w:tr>
      <w:tr w:rsidR="00A95EF3" w:rsidRPr="003C4999" w:rsidTr="0073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EF2401" w:rsidRDefault="00A95EF3" w:rsidP="00735E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proofErr w:type="spellStart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Hinchliff</w:t>
            </w:r>
            <w:proofErr w:type="spellEnd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and </w:t>
            </w:r>
            <w:proofErr w:type="spellStart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Roalson</w:t>
            </w:r>
            <w:proofErr w:type="spellEnd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(2013)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500355" w:rsidRDefault="00E05D03" w:rsidP="0073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>Haploid</w:t>
            </w:r>
            <w:r w:rsidR="00A95EF3" w:rsidRPr="00500355"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 xml:space="preserve"> (n)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500355" w:rsidRDefault="00A95EF3" w:rsidP="0073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</w:pPr>
            <w:proofErr w:type="spellStart"/>
            <w:r w:rsidRPr="00500355"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>Spalink</w:t>
            </w:r>
            <w:proofErr w:type="spellEnd"/>
            <w:r w:rsidRPr="00500355"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 xml:space="preserve"> et al. (2016)</w:t>
            </w:r>
          </w:p>
        </w:tc>
      </w:tr>
      <w:tr w:rsidR="00A95EF3" w:rsidRPr="00A95EF3" w:rsidTr="00735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Abildgaardia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ovata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del w:id="1" w:author="José I. Márquez Corro" w:date="2018-04-06T15:13:00Z">
              <w:r w:rsidRPr="00373C72" w:rsidDel="00631822">
                <w:rPr>
                  <w:rFonts w:ascii="Times New Roman" w:eastAsia="Times New Roman" w:hAnsi="Times New Roman" w:cs="Times New Roman"/>
                  <w:color w:val="000000"/>
                  <w:lang w:val="en-US" w:eastAsia="es-ES"/>
                </w:rPr>
                <w:delText>10</w:delText>
              </w:r>
            </w:del>
            <w:ins w:id="2" w:author="José I. Márquez Corro" w:date="2018-04-06T15:13:00Z">
              <w:r w:rsidR="00631822">
                <w:rPr>
                  <w:rFonts w:ascii="Times New Roman" w:eastAsia="Times New Roman" w:hAnsi="Times New Roman" w:cs="Times New Roman"/>
                  <w:color w:val="000000"/>
                  <w:lang w:val="en-US" w:eastAsia="es-ES"/>
                </w:rPr>
                <w:t>5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373C72" w:rsidRDefault="00631822" w:rsidP="00631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</w:pPr>
            <w:proofErr w:type="spellStart"/>
            <w:ins w:id="3" w:author="José I. Márquez Corro" w:date="2018-04-06T15:13:00Z">
              <w:r>
                <w:rPr>
                  <w:rFonts w:ascii="Times New Roman" w:eastAsia="Times New Roman" w:hAnsi="Times New Roman" w:cs="Times New Roman"/>
                  <w:i/>
                  <w:color w:val="000000"/>
                  <w:lang w:val="en-US" w:eastAsia="es-ES"/>
                </w:rPr>
                <w:t>Fimbristylis</w:t>
              </w:r>
              <w:proofErr w:type="spellEnd"/>
              <w:r>
                <w:rPr>
                  <w:rFonts w:ascii="Times New Roman" w:eastAsia="Times New Roman" w:hAnsi="Times New Roman" w:cs="Times New Roman"/>
                  <w:i/>
                  <w:color w:val="000000"/>
                  <w:lang w:val="en-US" w:eastAsia="es-ES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i/>
                  <w:color w:val="000000"/>
                  <w:lang w:val="en-US" w:eastAsia="es-ES"/>
                </w:rPr>
                <w:t>ovata</w:t>
              </w:r>
            </w:ins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Actinoscirpus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grossus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  <w:t>A</w:t>
            </w:r>
            <w:proofErr w:type="spellStart"/>
            <w:r w:rsidRPr="00A95EF3">
              <w:rPr>
                <w:rFonts w:ascii="Times New Roman" w:eastAsia="Times New Roman" w:hAnsi="Times New Roman" w:cs="Times New Roman"/>
                <w:i/>
                <w:color w:val="000000"/>
                <w:lang w:val="en-GB" w:eastAsia="es-ES"/>
              </w:rPr>
              <w:t>ctinosc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grossus</w:t>
            </w:r>
            <w:proofErr w:type="spellEnd"/>
          </w:p>
        </w:tc>
      </w:tr>
      <w:tr w:rsidR="00A95EF3" w:rsidRPr="00925776" w:rsidDel="005364FF" w:rsidTr="00A95EF3">
        <w:trPr>
          <w:trHeight w:val="300"/>
          <w:del w:id="4" w:author="José I. Márquez Corro" w:date="2018-04-10T11:2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Del="005364FF" w:rsidRDefault="00A95EF3" w:rsidP="00A95EF3">
            <w:pPr>
              <w:rPr>
                <w:del w:id="5" w:author="José I. Márquez Corro" w:date="2018-04-10T11:21:00Z"/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bookmarkStart w:id="6" w:name="_GoBack"/>
            <w:bookmarkEnd w:id="6"/>
            <w:del w:id="7" w:author="José I. Márquez Corro" w:date="2018-04-10T11:21:00Z">
              <w:r w:rsidRPr="000921FA" w:rsidDel="005364FF">
                <w:rPr>
                  <w:rFonts w:ascii="Times New Roman" w:eastAsia="Times New Roman" w:hAnsi="Times New Roman" w:cs="Times New Roman"/>
                  <w:b w:val="0"/>
                  <w:i/>
                  <w:color w:val="000000"/>
                  <w:lang w:eastAsia="es-ES"/>
                </w:rPr>
                <w:delText>Baumea articulata</w:delText>
              </w:r>
            </w:del>
          </w:p>
        </w:tc>
        <w:tc>
          <w:tcPr>
            <w:tcW w:w="0" w:type="auto"/>
            <w:noWrap/>
            <w:hideMark/>
          </w:tcPr>
          <w:p w:rsidR="00A95EF3" w:rsidRPr="00373C72" w:rsidDel="005364FF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" w:author="José I. Márquez Corro" w:date="2018-04-10T11:21:00Z"/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del w:id="9" w:author="José I. Márquez Corro" w:date="2018-04-10T11:21:00Z">
              <w:r w:rsidRPr="00373C72" w:rsidDel="005364FF">
                <w:rPr>
                  <w:rFonts w:ascii="Times New Roman" w:eastAsia="Times New Roman" w:hAnsi="Times New Roman" w:cs="Times New Roman"/>
                  <w:color w:val="000000"/>
                  <w:lang w:eastAsia="es-ES"/>
                </w:rPr>
                <w:delText>12</w:delText>
              </w:r>
            </w:del>
          </w:p>
        </w:tc>
        <w:tc>
          <w:tcPr>
            <w:tcW w:w="0" w:type="auto"/>
            <w:noWrap/>
            <w:hideMark/>
          </w:tcPr>
          <w:p w:rsidR="00A95EF3" w:rsidRPr="00373C72" w:rsidDel="005364FF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" w:author="José I. Márquez Corro" w:date="2018-04-10T11:21:00Z"/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Blysmus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compressus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rufus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fluviatilis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fluviatilis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maritimus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planiculmis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planiculmis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barbata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barbata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densa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densa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hispidula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hispidula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juncoides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Calyptrocarya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glomerulata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Calyptrocarya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glomerulata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albursina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minor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arcta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atrofusca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baccans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baccans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backii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canescens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capillaris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capitata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cephalophora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chordorrhiza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chordorrhiza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conferta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conferta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cruciata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debilis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deweyana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deweyana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diandra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dissitiflora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distans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disticha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divulsa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eburnea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echinata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echinochloe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echinochloe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extensa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foenea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fuliginosa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gibba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glacialis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granularis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grayi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halleriana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heterolepis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hochstetteriana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hostiana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hostiana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humilis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kiotensis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lachenalii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lamprocarpa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leptalea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leptalea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leptalea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livida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macrocephala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magellanica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marina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maritima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membranacea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microglochin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nardina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nigra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obtusata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oligosperma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otrubae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ovalis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pachygyna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pairae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paleacea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pallescens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panicea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pauciflora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pauciflora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pendula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pendula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peregrina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pilulifera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pseudocyperus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pulicaris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punctata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radiata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rariflora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recta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richardsonii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rostrata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rupestris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satsumensis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saxatilis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shimidzensis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siderosticta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viridula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xerantica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Chrysitrix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Chrysitrix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capensis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mariscoides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alternifolius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alternifolius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capitatus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cuspidatus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difformis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eragrostis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eragrostis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esculentus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fuscus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houghtonii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involucratus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iria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involucratus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longus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longus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papyrus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schweinitzii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Desmoschoenus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spiralis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Dulichium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arundinaceum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Dulichium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arundinaceum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acicularis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acicularis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acicularis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longiseta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acuta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atropurpurea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confervoides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congesta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cylindrostachys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dulcis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dulcis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engelmannii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erythropoda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flavescens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flavescens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olivacea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geniculata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gracilis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mamillata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mamillata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montevidensis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multicaulis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obtusa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pallens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palustris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quinqueflora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tenuis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tuberculosa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uniglumis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angustifolium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angustifolium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angustifolium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brachyantherum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chamissonis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gracile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vaginatum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1431FB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1431FB" w:rsidRPr="000921FA" w:rsidRDefault="001431FB" w:rsidP="00A95EF3">
            <w:pPr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</w:tcPr>
          <w:p w:rsidR="001431FB" w:rsidRPr="00373C72" w:rsidRDefault="001431FB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</w:tcPr>
          <w:p w:rsidR="001431FB" w:rsidRPr="00373C72" w:rsidRDefault="001431FB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virginicum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nodosa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nodosa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spiralis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aestivalis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autumnalis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complanata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complanata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dichotoma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ferruginea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littoralis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Del="00631822" w:rsidTr="00A95EF3">
        <w:trPr>
          <w:trHeight w:val="300"/>
          <w:del w:id="11" w:author="José I. Márquez Corro" w:date="2018-04-06T15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Del="00631822" w:rsidRDefault="00A95EF3" w:rsidP="00A95EF3">
            <w:pPr>
              <w:rPr>
                <w:del w:id="12" w:author="José I. Márquez Corro" w:date="2018-04-06T15:13:00Z"/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Del="0063182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" w:author="José I. Márquez Corro" w:date="2018-04-06T15:13:00Z"/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del w:id="14" w:author="José I. Márquez Corro" w:date="2018-04-06T15:13:00Z">
              <w:r w:rsidRPr="00373C72" w:rsidDel="00631822">
                <w:rPr>
                  <w:rFonts w:ascii="Times New Roman" w:eastAsia="Times New Roman" w:hAnsi="Times New Roman" w:cs="Times New Roman"/>
                  <w:color w:val="000000"/>
                  <w:lang w:eastAsia="es-ES"/>
                </w:rPr>
                <w:delText>5</w:delText>
              </w:r>
            </w:del>
          </w:p>
        </w:tc>
        <w:tc>
          <w:tcPr>
            <w:tcW w:w="0" w:type="auto"/>
            <w:noWrap/>
            <w:hideMark/>
          </w:tcPr>
          <w:p w:rsidR="00A95EF3" w:rsidRPr="00373C72" w:rsidDel="0063182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" w:author="José I. Márquez Corro" w:date="2018-04-06T15:13:00Z"/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del w:id="16" w:author="José I. Márquez Corro" w:date="2018-04-06T15:13:00Z">
              <w:r w:rsidRPr="00373C72" w:rsidDel="00631822">
                <w:rPr>
                  <w:rFonts w:ascii="Times New Roman" w:eastAsia="Times New Roman" w:hAnsi="Times New Roman" w:cs="Times New Roman"/>
                  <w:i/>
                  <w:color w:val="000000"/>
                  <w:lang w:eastAsia="es-ES"/>
                </w:rPr>
                <w:delText>Fimbristylis ovata</w:delText>
              </w:r>
            </w:del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squarrosa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squarrosa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velata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breviseta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ciliaris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Fuirena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ciliaris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pumila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simplex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umbellata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Gahnia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aspera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Gahnia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aspera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aucklandica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cernua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crassiuscula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crassiuscula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fluitans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marginata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prolifera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prolifera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setacea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setacea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fragilis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myosuroides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simpliciuscula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simpliciuscula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brevifolia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brevifolia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bulbosa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bulbosa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microcephala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Lagenocarpus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guianensis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Lepironia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articulata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  <w:r w:rsidR="00E05D03"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Lepironia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micrantha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microcephala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5364FF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ins w:id="17" w:author="José I. Márquez Corro" w:date="2018-04-10T11:20:00Z">
              <w:r>
                <w:rPr>
                  <w:rFonts w:ascii="Times New Roman" w:eastAsia="Times New Roman" w:hAnsi="Times New Roman" w:cs="Times New Roman"/>
                  <w:b w:val="0"/>
                  <w:i/>
                  <w:color w:val="000000"/>
                  <w:lang w:eastAsia="es-ES"/>
                </w:rPr>
                <w:t>Baumea</w:t>
              </w:r>
              <w:proofErr w:type="spellEnd"/>
              <w:r>
                <w:rPr>
                  <w:rFonts w:ascii="Times New Roman" w:eastAsia="Times New Roman" w:hAnsi="Times New Roman" w:cs="Times New Roman"/>
                  <w:b w:val="0"/>
                  <w:i/>
                  <w:color w:val="000000"/>
                  <w:lang w:eastAsia="es-ES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b w:val="0"/>
                  <w:i/>
                  <w:color w:val="000000"/>
                  <w:lang w:eastAsia="es-ES"/>
                </w:rPr>
                <w:t>articulata</w:t>
              </w:r>
            </w:ins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Machaerina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mariscoides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Oreobolus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pectinatus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Oreobolus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pectinatus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Pycreus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flavescens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alba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alba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albiceps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albiceps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barbata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brownii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capillacea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cephalotes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chinensis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chinensis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corniculata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fusca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globosa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globosa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latifolia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marisculus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nervosa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nervosa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pubera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riparia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robusta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robusta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rubra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  <w:r w:rsidR="005052C7" w:rsidRPr="005052C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†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rubra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rugosa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tenerrima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articulata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hotarui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Schoenoplectiella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hotarui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juncoides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lineolata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mucronata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senegalensis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wallichii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acutus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acutus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hallii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heterochaetus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lacustris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lacustris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litoralis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pungens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pungens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purshianus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purshianus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smithii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smithii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tabernaemontani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triqueter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validus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burkei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ecklonii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filiforme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ludwigii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sparteum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apogon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brevifolius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nigricans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nigricans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holoschoenus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Scirpoides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holoschoenus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holoschoenus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thunbergii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ancistrochaetus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atrocinctus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cyperinus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cyperinus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icatus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expansus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expansus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ficinioides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ficinioides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flaccidifolius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fontinalis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georgianus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hattorianus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maximowiczii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microcarpus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microcarpus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mitsukurianus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orientalis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pendulus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pendulus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polystachyus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polystachyus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radicans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radicans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sylvaticus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sylvaticus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Scleria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foliosa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Scleria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foliosa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Tetraria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Tetraria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capillaris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alpinum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alpinum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cespitosum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cespitosum</w:t>
            </w:r>
            <w:proofErr w:type="spellEnd"/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pumilum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filiformis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phleoides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phleoides</w:t>
            </w:r>
            <w:proofErr w:type="spellEnd"/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uncinata</w:t>
            </w:r>
            <w:proofErr w:type="spellEnd"/>
          </w:p>
        </w:tc>
      </w:tr>
    </w:tbl>
    <w:p w:rsidR="002F1EED" w:rsidRPr="00391B2E" w:rsidRDefault="005052C7" w:rsidP="00391B2E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>†</w:t>
      </w:r>
      <w:r w:rsidR="00391B2E"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Hoshino (1987)</w:t>
      </w:r>
    </w:p>
    <w:p w:rsidR="002F1EED" w:rsidRDefault="005052C7" w:rsidP="006D6822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>‡</w:t>
      </w:r>
      <w:r w:rsidR="00391B2E"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Márquez-Corro et al. </w:t>
      </w:r>
      <w:r w:rsidR="00391B2E">
        <w:rPr>
          <w:rFonts w:ascii="Times New Roman" w:hAnsi="Times New Roman" w:cs="Times New Roman"/>
          <w:sz w:val="20"/>
          <w:szCs w:val="20"/>
          <w:lang w:val="en-GB"/>
        </w:rPr>
        <w:t>(2018)</w:t>
      </w:r>
    </w:p>
    <w:p w:rsidR="005052C7" w:rsidRPr="00391B2E" w:rsidRDefault="005052C7" w:rsidP="005052C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+</w:t>
      </w:r>
      <w:r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Uchiyama et al. (2010)</w:t>
      </w:r>
    </w:p>
    <w:p w:rsidR="00391B2E" w:rsidRPr="00391B2E" w:rsidRDefault="00391B2E" w:rsidP="00391B2E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*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Luceño</w:t>
      </w:r>
      <w:proofErr w:type="spellEnd"/>
      <w:r w:rsidR="005052C7">
        <w:rPr>
          <w:rFonts w:ascii="Times New Roman" w:hAnsi="Times New Roman" w:cs="Times New Roman"/>
          <w:sz w:val="20"/>
          <w:szCs w:val="20"/>
          <w:lang w:val="en-US"/>
        </w:rPr>
        <w:t xml:space="preserve"> (personal communication)</w:t>
      </w:r>
      <w:r w:rsidRPr="00391B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90F04" w:rsidRPr="00391B2E" w:rsidRDefault="00A90F04" w:rsidP="006D6822">
      <w:pPr>
        <w:spacing w:after="0"/>
        <w:rPr>
          <w:sz w:val="20"/>
          <w:lang w:val="en-GB"/>
        </w:rPr>
      </w:pPr>
    </w:p>
    <w:p w:rsidR="00A90F04" w:rsidRPr="00391B2E" w:rsidRDefault="00A90F04" w:rsidP="006D6822">
      <w:pPr>
        <w:spacing w:after="0"/>
        <w:rPr>
          <w:sz w:val="20"/>
          <w:lang w:val="en-GB"/>
        </w:rPr>
      </w:pPr>
    </w:p>
    <w:p w:rsidR="006D6822" w:rsidRDefault="006D6822" w:rsidP="00AA37E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D6822">
        <w:rPr>
          <w:rFonts w:ascii="Times New Roman" w:hAnsi="Times New Roman" w:cs="Times New Roman"/>
          <w:b/>
          <w:lang w:val="en-US"/>
        </w:rPr>
        <w:t>LITERATURE CITED</w:t>
      </w:r>
    </w:p>
    <w:p w:rsidR="00A90F04" w:rsidRPr="006D6822" w:rsidRDefault="00A90F04" w:rsidP="00AA37E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6D6822" w:rsidRDefault="006D6822" w:rsidP="00A95EF3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US"/>
        </w:rPr>
      </w:pPr>
      <w:r w:rsidRPr="006D6822">
        <w:rPr>
          <w:rFonts w:ascii="Times New Roman" w:hAnsi="Times New Roman" w:cs="Times New Roman"/>
          <w:noProof/>
          <w:lang w:val="en-US"/>
        </w:rPr>
        <w:t>Hinchliff, C.E., Roalson, E.H., 2013. Using supermatrices for phylogenetic inquiry: An example using the sedges. Syst. Biol. 62, 205–219. doi:10.1093/sysbio/sys088</w:t>
      </w:r>
    </w:p>
    <w:p w:rsidR="00A90F04" w:rsidRPr="006A52BA" w:rsidRDefault="00A90F04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</w:rPr>
      </w:pPr>
      <w:r w:rsidRPr="00A90F04">
        <w:rPr>
          <w:rFonts w:ascii="Times New Roman" w:hAnsi="Times New Roman" w:cs="Times New Roman"/>
          <w:noProof/>
          <w:lang w:val="en-GB"/>
        </w:rPr>
        <w:t>Hoshino, T.</w:t>
      </w:r>
      <w:r>
        <w:rPr>
          <w:rFonts w:ascii="Times New Roman" w:hAnsi="Times New Roman" w:cs="Times New Roman"/>
          <w:noProof/>
          <w:lang w:val="en-GB"/>
        </w:rPr>
        <w:t>,</w:t>
      </w:r>
      <w:r w:rsidRPr="00A90F04">
        <w:rPr>
          <w:rFonts w:ascii="Times New Roman" w:hAnsi="Times New Roman" w:cs="Times New Roman"/>
          <w:noProof/>
          <w:lang w:val="en-GB"/>
        </w:rPr>
        <w:t xml:space="preserve"> 1987. Karyomorphological studies on seven species of </w:t>
      </w:r>
      <w:r>
        <w:rPr>
          <w:rFonts w:ascii="Times New Roman" w:hAnsi="Times New Roman" w:cs="Times New Roman"/>
          <w:noProof/>
          <w:lang w:val="en-GB"/>
        </w:rPr>
        <w:t>j</w:t>
      </w:r>
      <w:r w:rsidRPr="00A90F04">
        <w:rPr>
          <w:rFonts w:ascii="Times New Roman" w:hAnsi="Times New Roman" w:cs="Times New Roman"/>
          <w:noProof/>
          <w:lang w:val="en-GB"/>
        </w:rPr>
        <w:t xml:space="preserve">apanese </w:t>
      </w:r>
      <w:r w:rsidRPr="00A90F04">
        <w:rPr>
          <w:rFonts w:ascii="Times New Roman" w:hAnsi="Times New Roman" w:cs="Times New Roman"/>
          <w:i/>
          <w:noProof/>
          <w:lang w:val="en-GB"/>
        </w:rPr>
        <w:t>Rhynchospora</w:t>
      </w:r>
      <w:r w:rsidRPr="00A90F04">
        <w:rPr>
          <w:rFonts w:ascii="Times New Roman" w:hAnsi="Times New Roman" w:cs="Times New Roman"/>
          <w:noProof/>
          <w:lang w:val="en-GB"/>
        </w:rPr>
        <w:t xml:space="preserve"> </w:t>
      </w:r>
      <w:r w:rsidRPr="00A90F04">
        <w:rPr>
          <w:rFonts w:ascii="Times New Roman" w:hAnsi="Times New Roman" w:cs="Times New Roman"/>
          <w:noProof/>
          <w:lang w:val="en-GB"/>
        </w:rPr>
        <w:lastRenderedPageBreak/>
        <w:t>(Cyperace</w:t>
      </w:r>
      <w:r>
        <w:rPr>
          <w:rFonts w:ascii="Times New Roman" w:hAnsi="Times New Roman" w:cs="Times New Roman"/>
          <w:noProof/>
          <w:lang w:val="en-GB"/>
        </w:rPr>
        <w:t xml:space="preserve">ae). </w:t>
      </w:r>
      <w:r w:rsidRPr="006A52BA">
        <w:rPr>
          <w:rFonts w:ascii="Times New Roman" w:hAnsi="Times New Roman" w:cs="Times New Roman"/>
          <w:noProof/>
        </w:rPr>
        <w:t>Kromosomo New Ser. 2, 1557–1561.</w:t>
      </w:r>
    </w:p>
    <w:p w:rsidR="00C94C9F" w:rsidRPr="003C4999" w:rsidRDefault="00C94C9F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</w:rPr>
      </w:pPr>
      <w:r w:rsidRPr="00C94C9F">
        <w:rPr>
          <w:rFonts w:ascii="Times New Roman" w:hAnsi="Times New Roman" w:cs="Times New Roman"/>
          <w:noProof/>
        </w:rPr>
        <w:t>M</w:t>
      </w:r>
      <w:r w:rsidR="0068404F">
        <w:rPr>
          <w:rFonts w:ascii="Times New Roman" w:hAnsi="Times New Roman" w:cs="Times New Roman"/>
          <w:noProof/>
        </w:rPr>
        <w:t>árquez-Corro, J.I et al. unpublished</w:t>
      </w:r>
      <w:r w:rsidR="00FD244B" w:rsidRPr="003C4999">
        <w:rPr>
          <w:rFonts w:ascii="Times New Roman" w:hAnsi="Times New Roman" w:cs="Times New Roman"/>
          <w:noProof/>
        </w:rPr>
        <w:t>.</w:t>
      </w:r>
    </w:p>
    <w:p w:rsidR="00A95EF3" w:rsidRPr="00A95EF3" w:rsidRDefault="00A95EF3" w:rsidP="00A95EF3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US"/>
        </w:rPr>
      </w:pPr>
      <w:r w:rsidRPr="00A95EF3">
        <w:rPr>
          <w:rFonts w:ascii="Times New Roman" w:hAnsi="Times New Roman" w:cs="Times New Roman"/>
          <w:noProof/>
          <w:lang w:val="en-US"/>
        </w:rPr>
        <w:t>Rice, A., Glick, L., Abadi, S., Einhorn, M., Kopelman, N.M., Salman-Minkov, A., Mayzel, J., Chay, O., Mayrose, I., 2015. The Chromosome Counts Database (CCDB) - a community resource of plant chromosome numbers. New Phytol. 206, 19–26. doi:10.1111/nph.13191</w:t>
      </w:r>
    </w:p>
    <w:p w:rsidR="006D6822" w:rsidRPr="00A90F04" w:rsidRDefault="006D6822" w:rsidP="00AA37EE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</w:rPr>
      </w:pPr>
      <w:r w:rsidRPr="006D6822">
        <w:rPr>
          <w:rFonts w:ascii="Times New Roman" w:hAnsi="Times New Roman" w:cs="Times New Roman"/>
          <w:noProof/>
          <w:lang w:val="en-US"/>
        </w:rPr>
        <w:t xml:space="preserve">Spalink, D., Drew, B.T., Pace, M.C., Zaborsky, J.G., Starr, J.R., Cameron, K.M., Givnish, T.J., Sytsma, K.J., 2016. Biogeography of the cosmopolitan sedges (Cyperaceae) and the area-richness correlation in plants. </w:t>
      </w:r>
      <w:r w:rsidRPr="006D6822">
        <w:rPr>
          <w:rFonts w:ascii="Times New Roman" w:hAnsi="Times New Roman" w:cs="Times New Roman"/>
          <w:noProof/>
        </w:rPr>
        <w:t>J. Biogeogr. 43</w:t>
      </w:r>
      <w:r w:rsidRPr="00A90F04">
        <w:rPr>
          <w:rFonts w:ascii="Times New Roman" w:hAnsi="Times New Roman" w:cs="Times New Roman"/>
          <w:noProof/>
        </w:rPr>
        <w:t>, 1893–1904. doi:10.1111/jbi.12802</w:t>
      </w:r>
    </w:p>
    <w:p w:rsidR="00A90F04" w:rsidRPr="00A90F04" w:rsidRDefault="00A90F04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</w:rPr>
      </w:pPr>
      <w:proofErr w:type="spellStart"/>
      <w:r w:rsidRPr="00A90F04">
        <w:rPr>
          <w:rFonts w:ascii="Times New Roman" w:hAnsi="Times New Roman" w:cs="Times New Roman"/>
        </w:rPr>
        <w:t>Uchiyama</w:t>
      </w:r>
      <w:proofErr w:type="spellEnd"/>
      <w:r w:rsidRPr="00A90F04">
        <w:rPr>
          <w:rFonts w:ascii="Times New Roman" w:hAnsi="Times New Roman" w:cs="Times New Roman"/>
        </w:rPr>
        <w:t xml:space="preserve">, H., </w:t>
      </w:r>
      <w:proofErr w:type="spellStart"/>
      <w:r w:rsidRPr="00A90F04">
        <w:rPr>
          <w:rFonts w:ascii="Times New Roman" w:hAnsi="Times New Roman" w:cs="Times New Roman"/>
        </w:rPr>
        <w:t>Matoba</w:t>
      </w:r>
      <w:proofErr w:type="spellEnd"/>
      <w:r w:rsidRPr="00A90F04">
        <w:rPr>
          <w:rFonts w:ascii="Times New Roman" w:hAnsi="Times New Roman" w:cs="Times New Roman"/>
        </w:rPr>
        <w:t xml:space="preserve">, H., </w:t>
      </w:r>
      <w:proofErr w:type="spellStart"/>
      <w:r w:rsidRPr="00A90F04">
        <w:rPr>
          <w:rFonts w:ascii="Times New Roman" w:hAnsi="Times New Roman" w:cs="Times New Roman"/>
        </w:rPr>
        <w:t>Aizawa</w:t>
      </w:r>
      <w:proofErr w:type="spellEnd"/>
      <w:r w:rsidRPr="00A90F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T., Sumida, H., &amp; </w:t>
      </w:r>
      <w:proofErr w:type="spellStart"/>
      <w:r>
        <w:rPr>
          <w:rFonts w:ascii="Times New Roman" w:hAnsi="Times New Roman" w:cs="Times New Roman"/>
        </w:rPr>
        <w:t>Nhut</w:t>
      </w:r>
      <w:proofErr w:type="spellEnd"/>
      <w:r>
        <w:rPr>
          <w:rFonts w:ascii="Times New Roman" w:hAnsi="Times New Roman" w:cs="Times New Roman"/>
        </w:rPr>
        <w:t xml:space="preserve">, D. M., </w:t>
      </w:r>
      <w:r w:rsidRPr="00A90F04">
        <w:rPr>
          <w:rFonts w:ascii="Times New Roman" w:hAnsi="Times New Roman" w:cs="Times New Roman"/>
        </w:rPr>
        <w:t xml:space="preserve">2010. </w:t>
      </w:r>
      <w:r w:rsidRPr="00A90F04">
        <w:rPr>
          <w:rFonts w:ascii="Times New Roman" w:hAnsi="Times New Roman" w:cs="Times New Roman"/>
          <w:lang w:val="en-GB"/>
        </w:rPr>
        <w:t xml:space="preserve">Chromosome counts of some wetland cyperaceous species from the Mekong Delta, Vietnam. </w:t>
      </w:r>
      <w:proofErr w:type="spellStart"/>
      <w:r w:rsidRPr="00A90F04">
        <w:rPr>
          <w:rFonts w:ascii="Times New Roman" w:hAnsi="Times New Roman" w:cs="Times New Roman"/>
          <w:iCs/>
        </w:rPr>
        <w:t>Cytologia</w:t>
      </w:r>
      <w:proofErr w:type="spellEnd"/>
      <w:r>
        <w:rPr>
          <w:rFonts w:ascii="Times New Roman" w:hAnsi="Times New Roman" w:cs="Times New Roman"/>
          <w:iCs/>
        </w:rPr>
        <w:t>.</w:t>
      </w:r>
      <w:r w:rsidRPr="00A90F04">
        <w:rPr>
          <w:rFonts w:ascii="Times New Roman" w:hAnsi="Times New Roman" w:cs="Times New Roman"/>
        </w:rPr>
        <w:t xml:space="preserve"> </w:t>
      </w:r>
      <w:r w:rsidRPr="00A90F04">
        <w:rPr>
          <w:rFonts w:ascii="Times New Roman" w:hAnsi="Times New Roman" w:cs="Times New Roman"/>
          <w:iCs/>
        </w:rPr>
        <w:t>75</w:t>
      </w:r>
      <w:r w:rsidRPr="00A90F04">
        <w:rPr>
          <w:rFonts w:ascii="Times New Roman" w:hAnsi="Times New Roman" w:cs="Times New Roman"/>
        </w:rPr>
        <w:t xml:space="preserve">, 335–339. </w:t>
      </w:r>
      <w:r>
        <w:rPr>
          <w:rFonts w:ascii="Times New Roman" w:hAnsi="Times New Roman" w:cs="Times New Roman"/>
        </w:rPr>
        <w:t>doi:</w:t>
      </w:r>
      <w:r w:rsidRPr="00A90F04">
        <w:rPr>
          <w:rFonts w:ascii="Times New Roman" w:hAnsi="Times New Roman" w:cs="Times New Roman"/>
        </w:rPr>
        <w:t>10.1508/cytologia.75.335</w:t>
      </w:r>
    </w:p>
    <w:p w:rsidR="00A90F04" w:rsidRDefault="00A90F04" w:rsidP="00AA37EE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</w:pPr>
    </w:p>
    <w:sectPr w:rsidR="00A9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97B" w:rsidRDefault="00D4397B" w:rsidP="00655F5C">
      <w:pPr>
        <w:spacing w:after="0" w:line="240" w:lineRule="auto"/>
      </w:pPr>
      <w:r>
        <w:separator/>
      </w:r>
    </w:p>
  </w:endnote>
  <w:endnote w:type="continuationSeparator" w:id="0">
    <w:p w:rsidR="00D4397B" w:rsidRDefault="00D4397B" w:rsidP="0065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97B" w:rsidRDefault="00D4397B" w:rsidP="00655F5C">
      <w:pPr>
        <w:spacing w:after="0" w:line="240" w:lineRule="auto"/>
      </w:pPr>
      <w:r>
        <w:separator/>
      </w:r>
    </w:p>
  </w:footnote>
  <w:footnote w:type="continuationSeparator" w:id="0">
    <w:p w:rsidR="00D4397B" w:rsidRDefault="00D4397B" w:rsidP="00655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86"/>
    <w:rsid w:val="00001A00"/>
    <w:rsid w:val="00014484"/>
    <w:rsid w:val="00024BA0"/>
    <w:rsid w:val="00024CCA"/>
    <w:rsid w:val="000452DA"/>
    <w:rsid w:val="00062255"/>
    <w:rsid w:val="00064D90"/>
    <w:rsid w:val="00086A21"/>
    <w:rsid w:val="000921FA"/>
    <w:rsid w:val="000A0ABE"/>
    <w:rsid w:val="000A5694"/>
    <w:rsid w:val="000C62D5"/>
    <w:rsid w:val="000D2C4E"/>
    <w:rsid w:val="0011244A"/>
    <w:rsid w:val="0011652D"/>
    <w:rsid w:val="00120414"/>
    <w:rsid w:val="00123D10"/>
    <w:rsid w:val="00126362"/>
    <w:rsid w:val="0012786C"/>
    <w:rsid w:val="001431FB"/>
    <w:rsid w:val="001719F9"/>
    <w:rsid w:val="0019140E"/>
    <w:rsid w:val="001918C7"/>
    <w:rsid w:val="001B4393"/>
    <w:rsid w:val="001C67C5"/>
    <w:rsid w:val="001F7A4C"/>
    <w:rsid w:val="0020336E"/>
    <w:rsid w:val="00205379"/>
    <w:rsid w:val="002105F7"/>
    <w:rsid w:val="00210E68"/>
    <w:rsid w:val="00216601"/>
    <w:rsid w:val="00253A48"/>
    <w:rsid w:val="00293B75"/>
    <w:rsid w:val="002955FF"/>
    <w:rsid w:val="002D10C0"/>
    <w:rsid w:val="002F1EED"/>
    <w:rsid w:val="00300DD6"/>
    <w:rsid w:val="00304819"/>
    <w:rsid w:val="0031326C"/>
    <w:rsid w:val="003342AF"/>
    <w:rsid w:val="003411BC"/>
    <w:rsid w:val="003568BB"/>
    <w:rsid w:val="00367E09"/>
    <w:rsid w:val="00373C72"/>
    <w:rsid w:val="00391B2E"/>
    <w:rsid w:val="00395CAD"/>
    <w:rsid w:val="003A2555"/>
    <w:rsid w:val="003A7222"/>
    <w:rsid w:val="003B0000"/>
    <w:rsid w:val="003B6896"/>
    <w:rsid w:val="003C4999"/>
    <w:rsid w:val="003E6D3A"/>
    <w:rsid w:val="00405F97"/>
    <w:rsid w:val="00407BD3"/>
    <w:rsid w:val="00420B42"/>
    <w:rsid w:val="004273EF"/>
    <w:rsid w:val="00444993"/>
    <w:rsid w:val="00473D98"/>
    <w:rsid w:val="004961C6"/>
    <w:rsid w:val="004B2FCB"/>
    <w:rsid w:val="004F4205"/>
    <w:rsid w:val="004F4E1F"/>
    <w:rsid w:val="00500355"/>
    <w:rsid w:val="0050396D"/>
    <w:rsid w:val="005052C7"/>
    <w:rsid w:val="00505D6F"/>
    <w:rsid w:val="00514EFA"/>
    <w:rsid w:val="00514FE8"/>
    <w:rsid w:val="00515DF6"/>
    <w:rsid w:val="0051632E"/>
    <w:rsid w:val="005364FF"/>
    <w:rsid w:val="00540F69"/>
    <w:rsid w:val="005530B7"/>
    <w:rsid w:val="005648E8"/>
    <w:rsid w:val="00593C39"/>
    <w:rsid w:val="005A509E"/>
    <w:rsid w:val="005D038F"/>
    <w:rsid w:val="005D2746"/>
    <w:rsid w:val="005D2F9E"/>
    <w:rsid w:val="005D7015"/>
    <w:rsid w:val="005F37AF"/>
    <w:rsid w:val="00603ED1"/>
    <w:rsid w:val="00604DF8"/>
    <w:rsid w:val="006213A4"/>
    <w:rsid w:val="00626A55"/>
    <w:rsid w:val="00631822"/>
    <w:rsid w:val="006440D8"/>
    <w:rsid w:val="00655F5C"/>
    <w:rsid w:val="0066290E"/>
    <w:rsid w:val="00664CF9"/>
    <w:rsid w:val="00665AB3"/>
    <w:rsid w:val="00680598"/>
    <w:rsid w:val="0068404F"/>
    <w:rsid w:val="006933C4"/>
    <w:rsid w:val="00695AEF"/>
    <w:rsid w:val="006A3B14"/>
    <w:rsid w:val="006A4F5E"/>
    <w:rsid w:val="006A52BA"/>
    <w:rsid w:val="006A676C"/>
    <w:rsid w:val="006D4FE7"/>
    <w:rsid w:val="006D6822"/>
    <w:rsid w:val="006E5F77"/>
    <w:rsid w:val="006F27F6"/>
    <w:rsid w:val="006F2BA7"/>
    <w:rsid w:val="006F478B"/>
    <w:rsid w:val="0071623C"/>
    <w:rsid w:val="0072572E"/>
    <w:rsid w:val="00735EC4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18EC"/>
    <w:rsid w:val="007A3014"/>
    <w:rsid w:val="007D2A1F"/>
    <w:rsid w:val="00802AB5"/>
    <w:rsid w:val="0084182D"/>
    <w:rsid w:val="008447C5"/>
    <w:rsid w:val="00861F28"/>
    <w:rsid w:val="00883451"/>
    <w:rsid w:val="008859AF"/>
    <w:rsid w:val="00885F9A"/>
    <w:rsid w:val="0089393F"/>
    <w:rsid w:val="008A3BCF"/>
    <w:rsid w:val="008C112D"/>
    <w:rsid w:val="008E290A"/>
    <w:rsid w:val="008F29C4"/>
    <w:rsid w:val="008F745C"/>
    <w:rsid w:val="00901041"/>
    <w:rsid w:val="009066F1"/>
    <w:rsid w:val="00925776"/>
    <w:rsid w:val="00930D0F"/>
    <w:rsid w:val="0093721F"/>
    <w:rsid w:val="00940E77"/>
    <w:rsid w:val="009412C5"/>
    <w:rsid w:val="00950C58"/>
    <w:rsid w:val="00997EE2"/>
    <w:rsid w:val="009A3301"/>
    <w:rsid w:val="009A4494"/>
    <w:rsid w:val="009B03C0"/>
    <w:rsid w:val="009B1A4A"/>
    <w:rsid w:val="009C487B"/>
    <w:rsid w:val="009E5111"/>
    <w:rsid w:val="00A055C2"/>
    <w:rsid w:val="00A25192"/>
    <w:rsid w:val="00A40789"/>
    <w:rsid w:val="00A417B6"/>
    <w:rsid w:val="00A64B86"/>
    <w:rsid w:val="00A72D86"/>
    <w:rsid w:val="00A7537F"/>
    <w:rsid w:val="00A90F04"/>
    <w:rsid w:val="00A928BE"/>
    <w:rsid w:val="00A95EF3"/>
    <w:rsid w:val="00AA37EE"/>
    <w:rsid w:val="00AA78B6"/>
    <w:rsid w:val="00AB4DD9"/>
    <w:rsid w:val="00AB57B5"/>
    <w:rsid w:val="00AE463A"/>
    <w:rsid w:val="00AE5B80"/>
    <w:rsid w:val="00B1452E"/>
    <w:rsid w:val="00B21FD0"/>
    <w:rsid w:val="00B24304"/>
    <w:rsid w:val="00B27C48"/>
    <w:rsid w:val="00B36F6A"/>
    <w:rsid w:val="00B47AAA"/>
    <w:rsid w:val="00B5050B"/>
    <w:rsid w:val="00B732CE"/>
    <w:rsid w:val="00B820A4"/>
    <w:rsid w:val="00BC1107"/>
    <w:rsid w:val="00BC1977"/>
    <w:rsid w:val="00BF21EF"/>
    <w:rsid w:val="00C404A4"/>
    <w:rsid w:val="00C517E2"/>
    <w:rsid w:val="00C56B29"/>
    <w:rsid w:val="00C6245B"/>
    <w:rsid w:val="00C6389B"/>
    <w:rsid w:val="00C76C74"/>
    <w:rsid w:val="00C94C9F"/>
    <w:rsid w:val="00CA27FB"/>
    <w:rsid w:val="00CA3955"/>
    <w:rsid w:val="00CA6A68"/>
    <w:rsid w:val="00CC1CD8"/>
    <w:rsid w:val="00CD7A9F"/>
    <w:rsid w:val="00D02E43"/>
    <w:rsid w:val="00D042F5"/>
    <w:rsid w:val="00D24B74"/>
    <w:rsid w:val="00D4397B"/>
    <w:rsid w:val="00D54B6D"/>
    <w:rsid w:val="00DA374E"/>
    <w:rsid w:val="00DD7A12"/>
    <w:rsid w:val="00DE5433"/>
    <w:rsid w:val="00DF0B3D"/>
    <w:rsid w:val="00E05D03"/>
    <w:rsid w:val="00E315BD"/>
    <w:rsid w:val="00E31A08"/>
    <w:rsid w:val="00E56469"/>
    <w:rsid w:val="00E666F7"/>
    <w:rsid w:val="00E84218"/>
    <w:rsid w:val="00E8466D"/>
    <w:rsid w:val="00ED404B"/>
    <w:rsid w:val="00EE3D9E"/>
    <w:rsid w:val="00EF2401"/>
    <w:rsid w:val="00F02A01"/>
    <w:rsid w:val="00F22B35"/>
    <w:rsid w:val="00F4325F"/>
    <w:rsid w:val="00F608DA"/>
    <w:rsid w:val="00F7429B"/>
    <w:rsid w:val="00F80FA2"/>
    <w:rsid w:val="00FD2351"/>
    <w:rsid w:val="00FD244B"/>
    <w:rsid w:val="00FE056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C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72"/>
    <w:rPr>
      <w:color w:val="800080"/>
      <w:u w:val="single"/>
    </w:rPr>
  </w:style>
  <w:style w:type="paragraph" w:customStyle="1" w:styleId="xl63">
    <w:name w:val="xl63"/>
    <w:basedOn w:val="Normal"/>
    <w:rsid w:val="00373C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373C72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373C7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F5C"/>
  </w:style>
  <w:style w:type="paragraph" w:styleId="Piedepgina">
    <w:name w:val="footer"/>
    <w:basedOn w:val="Normal"/>
    <w:link w:val="Piedepgina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5C"/>
  </w:style>
  <w:style w:type="table" w:styleId="Sombreadoclaro">
    <w:name w:val="Light Shading"/>
    <w:basedOn w:val="Tablanormal"/>
    <w:uiPriority w:val="60"/>
    <w:rsid w:val="00F608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2F1E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C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72"/>
    <w:rPr>
      <w:color w:val="800080"/>
      <w:u w:val="single"/>
    </w:rPr>
  </w:style>
  <w:style w:type="paragraph" w:customStyle="1" w:styleId="xl63">
    <w:name w:val="xl63"/>
    <w:basedOn w:val="Normal"/>
    <w:rsid w:val="00373C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373C72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373C7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F5C"/>
  </w:style>
  <w:style w:type="paragraph" w:styleId="Piedepgina">
    <w:name w:val="footer"/>
    <w:basedOn w:val="Normal"/>
    <w:link w:val="Piedepgina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5C"/>
  </w:style>
  <w:style w:type="table" w:styleId="Sombreadoclaro">
    <w:name w:val="Light Shading"/>
    <w:basedOn w:val="Tablanormal"/>
    <w:uiPriority w:val="60"/>
    <w:rsid w:val="00F608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2F1E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36CE-78AE-4AD0-AB97-419E50A2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11441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José I. Márquez Corro</cp:lastModifiedBy>
  <cp:revision>36</cp:revision>
  <dcterms:created xsi:type="dcterms:W3CDTF">2017-12-15T15:24:00Z</dcterms:created>
  <dcterms:modified xsi:type="dcterms:W3CDTF">2018-04-10T09:42:00Z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37496237-f3f8-3a9a-92cd-ce9f4a6a8694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