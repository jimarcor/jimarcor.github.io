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BF0C9" w14:textId="77777777"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31B22EFF" w14:textId="65BB7A94" w:rsidR="00A00632" w:rsidRPr="00BB26C0" w:rsidRDefault="00A00632" w:rsidP="00A00632">
      <w:pPr>
        <w:rPr>
          <w:b/>
          <w:sz w:val="24"/>
          <w:szCs w:val="24"/>
          <w:lang w:val="en-GB"/>
        </w:rPr>
      </w:pPr>
      <w:r w:rsidRPr="00BB26C0">
        <w:rPr>
          <w:sz w:val="24"/>
          <w:szCs w:val="24"/>
          <w:lang w:val="en-GB"/>
        </w:rPr>
        <w:t xml:space="preserve">Running head: </w:t>
      </w:r>
      <w:r w:rsidRPr="00BB26C0">
        <w:rPr>
          <w:b/>
          <w:sz w:val="24"/>
          <w:szCs w:val="24"/>
          <w:lang w:val="en-GB"/>
        </w:rPr>
        <w:t xml:space="preserve">Chromosome </w:t>
      </w:r>
      <w:r w:rsidR="002D71E9">
        <w:rPr>
          <w:b/>
          <w:sz w:val="24"/>
          <w:szCs w:val="24"/>
          <w:lang w:val="en-GB"/>
        </w:rPr>
        <w:t>n</w:t>
      </w:r>
      <w:r w:rsidRPr="00BB26C0">
        <w:rPr>
          <w:b/>
          <w:sz w:val="24"/>
          <w:szCs w:val="24"/>
          <w:lang w:val="en-GB"/>
        </w:rPr>
        <w:t xml:space="preserve">umber </w:t>
      </w:r>
      <w:r w:rsidR="002D71E9">
        <w:rPr>
          <w:b/>
          <w:sz w:val="24"/>
          <w:szCs w:val="24"/>
          <w:lang w:val="en-GB"/>
        </w:rPr>
        <w:t>e</w:t>
      </w:r>
      <w:r w:rsidRPr="00BB26C0">
        <w:rPr>
          <w:b/>
          <w:sz w:val="24"/>
          <w:szCs w:val="24"/>
          <w:lang w:val="en-GB"/>
        </w:rPr>
        <w:t xml:space="preserve">volution </w:t>
      </w:r>
      <w:del w:id="0" w:author="Jose Ignacio Márquez Corro" w:date="2019-01-17T12:16:00Z">
        <w:r w:rsidRPr="00BB26C0" w:rsidDel="007C27D7">
          <w:rPr>
            <w:b/>
            <w:sz w:val="24"/>
            <w:szCs w:val="24"/>
            <w:lang w:val="en-GB"/>
          </w:rPr>
          <w:delText xml:space="preserve">on </w:delText>
        </w:r>
        <w:r w:rsidR="002D71E9" w:rsidDel="007C27D7">
          <w:rPr>
            <w:b/>
            <w:sz w:val="24"/>
            <w:szCs w:val="24"/>
            <w:lang w:val="en-GB"/>
          </w:rPr>
          <w:delText>p</w:delText>
        </w:r>
        <w:r w:rsidRPr="00BB26C0" w:rsidDel="007C27D7">
          <w:rPr>
            <w:b/>
            <w:sz w:val="24"/>
            <w:szCs w:val="24"/>
            <w:lang w:val="en-GB"/>
          </w:rPr>
          <w:delText>hylogenies</w:delText>
        </w:r>
      </w:del>
      <w:ins w:id="1" w:author="Jose Ignacio Márquez Corro" w:date="2019-01-17T12:16:00Z">
        <w:r w:rsidR="007C27D7">
          <w:rPr>
            <w:b/>
            <w:sz w:val="24"/>
            <w:szCs w:val="24"/>
            <w:lang w:val="en-GB"/>
          </w:rPr>
          <w:t>in the Cyperaceae</w:t>
        </w:r>
      </w:ins>
    </w:p>
    <w:p w14:paraId="1BC1A9C8" w14:textId="77777777" w:rsidR="00A00632" w:rsidRPr="00BB26C0" w:rsidRDefault="00A00632" w:rsidP="00A00632">
      <w:pPr>
        <w:rPr>
          <w:sz w:val="24"/>
          <w:szCs w:val="24"/>
          <w:lang w:val="en-GB"/>
        </w:rPr>
      </w:pPr>
    </w:p>
    <w:p w14:paraId="6F9B1985" w14:textId="1F967733" w:rsidR="00A00632" w:rsidRPr="00BB26C0" w:rsidRDefault="00A00632" w:rsidP="00A00632">
      <w:pPr>
        <w:spacing w:line="480" w:lineRule="auto"/>
        <w:rPr>
          <w:b/>
          <w:sz w:val="24"/>
          <w:szCs w:val="24"/>
          <w:lang w:val="en-US"/>
        </w:rPr>
      </w:pPr>
      <w:bookmarkStart w:id="2" w:name="OLE_LINK18"/>
      <w:bookmarkStart w:id="3" w:name="OLE_LINK19"/>
      <w:bookmarkStart w:id="4" w:name="OLE_LINK20"/>
      <w:r w:rsidRPr="00BB26C0">
        <w:rPr>
          <w:sz w:val="24"/>
          <w:szCs w:val="24"/>
          <w:lang w:val="en-US"/>
        </w:rPr>
        <w:t>Title:</w:t>
      </w:r>
      <w:r>
        <w:rPr>
          <w:b/>
          <w:sz w:val="24"/>
          <w:szCs w:val="24"/>
          <w:lang w:val="en-US"/>
        </w:rPr>
        <w:t xml:space="preserve"> Inferring hypothesis-based transitions in clade-specific models of chromosome number e</w:t>
      </w:r>
      <w:r w:rsidRPr="00BB26C0">
        <w:rPr>
          <w:b/>
          <w:sz w:val="24"/>
          <w:szCs w:val="24"/>
          <w:lang w:val="en-US"/>
        </w:rPr>
        <w:t xml:space="preserve">volution </w:t>
      </w:r>
      <w:del w:id="5" w:author="Jose Ignacio Márquez Corro" w:date="2019-01-17T12:16:00Z">
        <w:r w:rsidRPr="00BB26C0" w:rsidDel="007C27D7">
          <w:rPr>
            <w:b/>
            <w:sz w:val="24"/>
            <w:szCs w:val="24"/>
            <w:lang w:val="en-US"/>
          </w:rPr>
          <w:delText xml:space="preserve">along </w:delText>
        </w:r>
        <w:bookmarkEnd w:id="2"/>
        <w:bookmarkEnd w:id="3"/>
        <w:bookmarkEnd w:id="4"/>
        <w:r w:rsidDel="007C27D7">
          <w:rPr>
            <w:b/>
            <w:sz w:val="24"/>
            <w:szCs w:val="24"/>
            <w:lang w:val="en-US"/>
          </w:rPr>
          <w:delText>p</w:delText>
        </w:r>
        <w:r w:rsidRPr="00BB26C0" w:rsidDel="007C27D7">
          <w:rPr>
            <w:b/>
            <w:sz w:val="24"/>
            <w:szCs w:val="24"/>
            <w:lang w:val="en-US"/>
          </w:rPr>
          <w:delText>hylogenies</w:delText>
        </w:r>
      </w:del>
      <w:ins w:id="6" w:author="Jose Ignacio Márquez Corro" w:date="2019-01-17T12:16:00Z">
        <w:r w:rsidR="007C27D7">
          <w:rPr>
            <w:b/>
            <w:sz w:val="24"/>
            <w:szCs w:val="24"/>
            <w:lang w:val="en-US"/>
          </w:rPr>
          <w:t>in the Cyperaceae</w:t>
        </w:r>
      </w:ins>
    </w:p>
    <w:p w14:paraId="2C2F088A" w14:textId="77777777" w:rsidR="00A00632" w:rsidRPr="00BB26C0" w:rsidRDefault="00A00632" w:rsidP="00A00632">
      <w:pPr>
        <w:spacing w:line="480" w:lineRule="auto"/>
        <w:rPr>
          <w:sz w:val="24"/>
          <w:szCs w:val="24"/>
          <w:lang w:val="en-US"/>
        </w:rPr>
      </w:pPr>
    </w:p>
    <w:p w14:paraId="23676E7A" w14:textId="77777777" w:rsidR="00A00632" w:rsidRPr="00BB26C0" w:rsidRDefault="00A00632" w:rsidP="00A00632">
      <w:pPr>
        <w:spacing w:line="480" w:lineRule="auto"/>
        <w:rPr>
          <w:sz w:val="24"/>
          <w:szCs w:val="24"/>
        </w:rPr>
      </w:pPr>
      <w:r w:rsidRPr="00BB26C0">
        <w:rPr>
          <w:sz w:val="24"/>
          <w:szCs w:val="24"/>
        </w:rPr>
        <w:t>José Ignacio Márquez-Corro</w:t>
      </w:r>
      <w:r w:rsidRPr="00BB26C0">
        <w:rPr>
          <w:sz w:val="24"/>
          <w:szCs w:val="24"/>
          <w:vertAlign w:val="superscript"/>
        </w:rPr>
        <w:t>1</w:t>
      </w:r>
      <w:r w:rsidRPr="00BB26C0">
        <w:rPr>
          <w:sz w:val="24"/>
          <w:szCs w:val="24"/>
        </w:rPr>
        <w:t>, Santiago Martín-Bravo</w:t>
      </w:r>
      <w:r w:rsidRPr="00BB26C0">
        <w:rPr>
          <w:sz w:val="24"/>
          <w:szCs w:val="24"/>
          <w:vertAlign w:val="superscript"/>
        </w:rPr>
        <w:t>1</w:t>
      </w:r>
      <w:r w:rsidRPr="00BB26C0">
        <w:rPr>
          <w:sz w:val="24"/>
          <w:szCs w:val="24"/>
        </w:rPr>
        <w:t>, Daniel Spalink</w:t>
      </w:r>
      <w:r w:rsidRPr="00BB26C0">
        <w:rPr>
          <w:sz w:val="24"/>
          <w:szCs w:val="24"/>
          <w:vertAlign w:val="superscript"/>
        </w:rPr>
        <w:t>2</w:t>
      </w:r>
      <w:r w:rsidRPr="00BB26C0">
        <w:rPr>
          <w:sz w:val="24"/>
          <w:szCs w:val="24"/>
        </w:rPr>
        <w:t>,</w:t>
      </w:r>
      <w:r w:rsidRPr="00BB26C0">
        <w:rPr>
          <w:sz w:val="24"/>
          <w:szCs w:val="24"/>
          <w:vertAlign w:val="superscript"/>
        </w:rPr>
        <w:t xml:space="preserve"> </w:t>
      </w:r>
      <w:r w:rsidRPr="00BB26C0">
        <w:rPr>
          <w:sz w:val="24"/>
          <w:szCs w:val="24"/>
        </w:rPr>
        <w:t>Modesto Luceño</w:t>
      </w:r>
      <w:r w:rsidRPr="00BB26C0">
        <w:rPr>
          <w:sz w:val="24"/>
          <w:szCs w:val="24"/>
          <w:vertAlign w:val="superscript"/>
        </w:rPr>
        <w:t xml:space="preserve">1 </w:t>
      </w:r>
      <w:r>
        <w:rPr>
          <w:sz w:val="24"/>
          <w:szCs w:val="24"/>
        </w:rPr>
        <w:t>&amp;</w:t>
      </w:r>
      <w:r w:rsidRPr="00BB26C0">
        <w:rPr>
          <w:sz w:val="24"/>
          <w:szCs w:val="24"/>
          <w:vertAlign w:val="superscript"/>
        </w:rPr>
        <w:t xml:space="preserve"> </w:t>
      </w:r>
      <w:r w:rsidRPr="00BB26C0">
        <w:rPr>
          <w:sz w:val="24"/>
          <w:szCs w:val="24"/>
        </w:rPr>
        <w:t>Marcial Escudero</w:t>
      </w:r>
      <w:r w:rsidRPr="00BB26C0">
        <w:rPr>
          <w:sz w:val="24"/>
          <w:szCs w:val="24"/>
          <w:vertAlign w:val="superscript"/>
        </w:rPr>
        <w:t>3</w:t>
      </w:r>
    </w:p>
    <w:p w14:paraId="5205F7B7" w14:textId="77777777" w:rsidR="00A00632" w:rsidRPr="00BB26C0" w:rsidRDefault="00A00632" w:rsidP="00A00632">
      <w:pPr>
        <w:spacing w:line="480" w:lineRule="auto"/>
        <w:rPr>
          <w:sz w:val="24"/>
          <w:szCs w:val="24"/>
        </w:rPr>
      </w:pPr>
    </w:p>
    <w:p w14:paraId="49FD0690" w14:textId="77777777" w:rsidR="00A00632" w:rsidRPr="00BB26C0" w:rsidRDefault="00A00632" w:rsidP="00A00632">
      <w:pPr>
        <w:spacing w:line="480" w:lineRule="auto"/>
        <w:rPr>
          <w:sz w:val="24"/>
          <w:szCs w:val="24"/>
          <w:lang w:val="en-US"/>
        </w:rPr>
      </w:pPr>
      <w:r w:rsidRPr="00BB26C0">
        <w:rPr>
          <w:sz w:val="24"/>
          <w:szCs w:val="24"/>
          <w:lang w:val="en-US"/>
        </w:rPr>
        <w:t xml:space="preserve">1. </w:t>
      </w:r>
      <w:r w:rsidRPr="00BB26C0">
        <w:rPr>
          <w:i/>
          <w:sz w:val="24"/>
          <w:szCs w:val="24"/>
          <w:lang w:val="en-US"/>
        </w:rPr>
        <w:t xml:space="preserve">Department of Molecular Biology and Biochemical Engineering, Universidad Pablo de Olavide, </w:t>
      </w:r>
      <w:proofErr w:type="spellStart"/>
      <w:r w:rsidRPr="00BB26C0">
        <w:rPr>
          <w:i/>
          <w:sz w:val="24"/>
          <w:szCs w:val="24"/>
          <w:lang w:val="en-US"/>
        </w:rPr>
        <w:t>Carretera</w:t>
      </w:r>
      <w:proofErr w:type="spellEnd"/>
      <w:r w:rsidRPr="00BB26C0">
        <w:rPr>
          <w:i/>
          <w:sz w:val="24"/>
          <w:szCs w:val="24"/>
          <w:lang w:val="en-US"/>
        </w:rPr>
        <w:t xml:space="preserve"> de </w:t>
      </w:r>
      <w:proofErr w:type="spellStart"/>
      <w:r w:rsidRPr="00BB26C0">
        <w:rPr>
          <w:i/>
          <w:sz w:val="24"/>
          <w:szCs w:val="24"/>
          <w:lang w:val="en-US"/>
        </w:rPr>
        <w:t>Utrera</w:t>
      </w:r>
      <w:proofErr w:type="spellEnd"/>
      <w:r w:rsidRPr="00BB26C0">
        <w:rPr>
          <w:i/>
          <w:sz w:val="24"/>
          <w:szCs w:val="24"/>
          <w:lang w:val="en-US"/>
        </w:rPr>
        <w:t xml:space="preserve"> km 1, ES-41013 Seville, Spain.</w:t>
      </w:r>
    </w:p>
    <w:p w14:paraId="0AF1AF69" w14:textId="77777777" w:rsidR="00A00632" w:rsidRPr="00BB26C0" w:rsidRDefault="00A00632" w:rsidP="00A00632">
      <w:pPr>
        <w:spacing w:line="480" w:lineRule="auto"/>
        <w:rPr>
          <w:sz w:val="24"/>
          <w:szCs w:val="24"/>
          <w:lang w:val="en-US"/>
        </w:rPr>
      </w:pPr>
      <w:r w:rsidRPr="00BB26C0">
        <w:rPr>
          <w:sz w:val="24"/>
          <w:szCs w:val="24"/>
          <w:lang w:val="en-US"/>
        </w:rPr>
        <w:t xml:space="preserve">2. </w:t>
      </w:r>
      <w:r w:rsidRPr="00BB26C0">
        <w:rPr>
          <w:i/>
          <w:sz w:val="24"/>
          <w:szCs w:val="24"/>
          <w:lang w:val="en-US"/>
        </w:rPr>
        <w:t>Department of Biology, University of Utah, Salt Lake City, UT 84112, USA.</w:t>
      </w:r>
    </w:p>
    <w:p w14:paraId="74E3149A" w14:textId="77777777" w:rsidR="00A00632" w:rsidRPr="00BB26C0" w:rsidRDefault="00A00632" w:rsidP="00A00632">
      <w:pPr>
        <w:spacing w:line="480" w:lineRule="auto"/>
        <w:rPr>
          <w:sz w:val="24"/>
          <w:szCs w:val="24"/>
          <w:lang w:val="en-US"/>
        </w:rPr>
      </w:pPr>
      <w:r w:rsidRPr="00BB26C0">
        <w:rPr>
          <w:sz w:val="24"/>
          <w:szCs w:val="24"/>
          <w:lang w:val="en-US"/>
        </w:rPr>
        <w:t xml:space="preserve">3. </w:t>
      </w:r>
      <w:r w:rsidRPr="00BB26C0">
        <w:rPr>
          <w:i/>
          <w:sz w:val="24"/>
          <w:szCs w:val="24"/>
          <w:lang w:val="en-US"/>
        </w:rPr>
        <w:t xml:space="preserve">Department of Plant Biology and Ecology, University of Seville, Reina Mercedes </w:t>
      </w:r>
      <w:proofErr w:type="spellStart"/>
      <w:r w:rsidRPr="00BB26C0">
        <w:rPr>
          <w:i/>
          <w:sz w:val="24"/>
          <w:szCs w:val="24"/>
          <w:lang w:val="en-US"/>
        </w:rPr>
        <w:t>sn</w:t>
      </w:r>
      <w:proofErr w:type="spellEnd"/>
      <w:r w:rsidRPr="00BB26C0">
        <w:rPr>
          <w:i/>
          <w:sz w:val="24"/>
          <w:szCs w:val="24"/>
          <w:lang w:val="en-US"/>
        </w:rPr>
        <w:t>, ES-41012 Seville, Spain.</w:t>
      </w:r>
    </w:p>
    <w:p w14:paraId="469A4065" w14:textId="77777777" w:rsidR="00A00632" w:rsidRPr="00BB26C0" w:rsidRDefault="00A00632" w:rsidP="00A00632">
      <w:pPr>
        <w:spacing w:line="480" w:lineRule="auto"/>
        <w:rPr>
          <w:sz w:val="24"/>
          <w:szCs w:val="24"/>
          <w:lang w:val="en-US"/>
        </w:rPr>
      </w:pPr>
    </w:p>
    <w:p w14:paraId="26A544A0" w14:textId="77777777" w:rsidR="00A00632" w:rsidRPr="00BB26C0" w:rsidRDefault="00A00632" w:rsidP="00A00632">
      <w:pPr>
        <w:spacing w:line="480" w:lineRule="auto"/>
        <w:rPr>
          <w:sz w:val="24"/>
          <w:szCs w:val="24"/>
        </w:rPr>
      </w:pPr>
      <w:proofErr w:type="spellStart"/>
      <w:r w:rsidRPr="00BB26C0">
        <w:rPr>
          <w:sz w:val="24"/>
          <w:szCs w:val="24"/>
        </w:rPr>
        <w:t>Corresponding</w:t>
      </w:r>
      <w:proofErr w:type="spellEnd"/>
      <w:r w:rsidRPr="00BB26C0">
        <w:rPr>
          <w:sz w:val="24"/>
          <w:szCs w:val="24"/>
        </w:rPr>
        <w:t xml:space="preserve"> </w:t>
      </w:r>
      <w:proofErr w:type="spellStart"/>
      <w:r w:rsidRPr="00BB26C0">
        <w:rPr>
          <w:sz w:val="24"/>
          <w:szCs w:val="24"/>
        </w:rPr>
        <w:t>author</w:t>
      </w:r>
      <w:proofErr w:type="spellEnd"/>
      <w:r w:rsidRPr="00BB26C0">
        <w:rPr>
          <w:sz w:val="24"/>
          <w:szCs w:val="24"/>
        </w:rPr>
        <w:t xml:space="preserve">: José Ignacio Márquez-Corro, e-mail: </w:t>
      </w:r>
      <w:hyperlink r:id="rId8" w:history="1">
        <w:r w:rsidRPr="00BB26C0">
          <w:rPr>
            <w:rStyle w:val="Hipervnculo"/>
            <w:sz w:val="24"/>
            <w:szCs w:val="24"/>
          </w:rPr>
          <w:t>jimarcorr@gmail.com</w:t>
        </w:r>
      </w:hyperlink>
      <w:r w:rsidRPr="00BB26C0">
        <w:rPr>
          <w:sz w:val="24"/>
          <w:szCs w:val="24"/>
        </w:rPr>
        <w:t>.</w:t>
      </w:r>
    </w:p>
    <w:p w14:paraId="07CEEAA7" w14:textId="77777777" w:rsidR="00BF5297" w:rsidRPr="00A00632" w:rsidRDefault="00BF5297" w:rsidP="002E2644">
      <w:pPr>
        <w:spacing w:line="480" w:lineRule="auto"/>
        <w:jc w:val="left"/>
        <w:rPr>
          <w:sz w:val="24"/>
        </w:rPr>
      </w:pPr>
    </w:p>
    <w:p w14:paraId="28A1216B" w14:textId="27339B3B" w:rsidR="00B11016" w:rsidRPr="0082561F" w:rsidRDefault="003B4006" w:rsidP="002E2644">
      <w:pPr>
        <w:spacing w:line="480" w:lineRule="auto"/>
        <w:jc w:val="left"/>
        <w:rPr>
          <w:sz w:val="24"/>
          <w:lang w:val="en-US"/>
        </w:rPr>
      </w:pPr>
      <w:r>
        <w:rPr>
          <w:b/>
          <w:sz w:val="24"/>
          <w:lang w:val="en-US"/>
        </w:rPr>
        <w:t>Abstract</w:t>
      </w:r>
    </w:p>
    <w:p w14:paraId="488BBB4B" w14:textId="611FA9EF" w:rsidR="00B11016" w:rsidRDefault="007C27D7" w:rsidP="002E2644">
      <w:pPr>
        <w:spacing w:line="480" w:lineRule="auto"/>
        <w:ind w:firstLine="708"/>
        <w:jc w:val="left"/>
        <w:rPr>
          <w:sz w:val="24"/>
          <w:lang w:val="en-US"/>
        </w:rPr>
      </w:pPr>
      <w:ins w:id="7" w:author="Jose Ignacio Márquez Corro" w:date="2019-01-17T12:17:00Z">
        <w:r w:rsidRPr="007C27D7">
          <w:rPr>
            <w:sz w:val="24"/>
            <w:lang w:val="en-GB"/>
          </w:rPr>
          <w:t>Large-scale changes in chromosome number have been associated with diversification shifts in many lineages of plants</w:t>
        </w:r>
      </w:ins>
      <w:del w:id="8" w:author="Jose Ignacio Márquez Corro" w:date="2019-01-17T12:17:00Z">
        <w:r w:rsidR="00EA264A" w:rsidDel="007C27D7">
          <w:rPr>
            <w:sz w:val="24"/>
            <w:lang w:val="en-US"/>
          </w:rPr>
          <w:delText>Chromosomal rearrangements have been shown to trigger diversification</w:delText>
        </w:r>
      </w:del>
      <w:r w:rsidR="00EA264A">
        <w:rPr>
          <w:sz w:val="24"/>
          <w:lang w:val="en-US"/>
        </w:rPr>
        <w:t>. For instance, s</w:t>
      </w:r>
      <w:r w:rsidR="00EE3CB7">
        <w:rPr>
          <w:sz w:val="24"/>
          <w:lang w:val="en-US"/>
        </w:rPr>
        <w:t xml:space="preserve">everal ancient </w:t>
      </w:r>
      <w:r w:rsidR="00656E39">
        <w:rPr>
          <w:sz w:val="24"/>
          <w:lang w:val="en-US"/>
        </w:rPr>
        <w:t>rounds</w:t>
      </w:r>
      <w:r w:rsidR="00EE3CB7">
        <w:rPr>
          <w:sz w:val="24"/>
          <w:lang w:val="en-US"/>
        </w:rPr>
        <w:t xml:space="preserve"> of </w:t>
      </w:r>
      <w:proofErr w:type="spellStart"/>
      <w:r w:rsidR="00EE3CB7">
        <w:rPr>
          <w:sz w:val="24"/>
          <w:lang w:val="en-US"/>
        </w:rPr>
        <w:t>polyploidization</w:t>
      </w:r>
      <w:proofErr w:type="spellEnd"/>
      <w:r w:rsidR="00EE3CB7">
        <w:rPr>
          <w:sz w:val="24"/>
          <w:lang w:val="en-US"/>
        </w:rPr>
        <w:t xml:space="preserve"> events </w:t>
      </w:r>
      <w:proofErr w:type="gramStart"/>
      <w:r w:rsidR="00EE3CB7">
        <w:rPr>
          <w:sz w:val="24"/>
          <w:lang w:val="en-US"/>
        </w:rPr>
        <w:t>have been inferred</w:t>
      </w:r>
      <w:proofErr w:type="gramEnd"/>
      <w:r w:rsidR="00EE3CB7">
        <w:rPr>
          <w:sz w:val="24"/>
          <w:lang w:val="en-US"/>
        </w:rPr>
        <w:t xml:space="preserve"> </w:t>
      </w:r>
      <w:r w:rsidR="00C51B98">
        <w:rPr>
          <w:sz w:val="24"/>
          <w:lang w:val="en-US"/>
        </w:rPr>
        <w:t>to promote</w:t>
      </w:r>
      <w:ins w:id="9" w:author="Jose Ignacio Márquez Corro" w:date="2019-01-28T11:27:00Z">
        <w:r w:rsidR="00EA1DC6">
          <w:rPr>
            <w:sz w:val="24"/>
            <w:lang w:val="en-US"/>
          </w:rPr>
          <w:t xml:space="preserve"> genomic differentiation and/or isolation and, consequently,</w:t>
        </w:r>
      </w:ins>
      <w:r w:rsidR="00C51B98">
        <w:rPr>
          <w:sz w:val="24"/>
          <w:lang w:val="en-US"/>
        </w:rPr>
        <w:t xml:space="preserve"> angiosperm diversification</w:t>
      </w:r>
      <w:r w:rsidR="00372BF1">
        <w:rPr>
          <w:sz w:val="24"/>
          <w:lang w:val="en-US"/>
        </w:rPr>
        <w:t>.</w:t>
      </w:r>
      <w:r w:rsidR="00EE3CB7">
        <w:rPr>
          <w:sz w:val="24"/>
          <w:lang w:val="en-US"/>
        </w:rPr>
        <w:t xml:space="preserve"> </w:t>
      </w:r>
      <w:proofErr w:type="spellStart"/>
      <w:r w:rsidR="001337E9">
        <w:rPr>
          <w:sz w:val="24"/>
          <w:lang w:val="en-US"/>
        </w:rPr>
        <w:t>Dysploidy</w:t>
      </w:r>
      <w:proofErr w:type="spellEnd"/>
      <w:r w:rsidR="00EA264A">
        <w:rPr>
          <w:sz w:val="24"/>
          <w:lang w:val="en-US"/>
        </w:rPr>
        <w:t>, although less studied,</w:t>
      </w:r>
      <w:r w:rsidR="00372BF1">
        <w:rPr>
          <w:sz w:val="24"/>
          <w:lang w:val="en-US"/>
        </w:rPr>
        <w:t xml:space="preserve"> </w:t>
      </w:r>
      <w:proofErr w:type="gramStart"/>
      <w:r w:rsidR="00372BF1">
        <w:rPr>
          <w:sz w:val="24"/>
          <w:lang w:val="en-US"/>
        </w:rPr>
        <w:t>ha</w:t>
      </w:r>
      <w:r w:rsidR="00A201C3">
        <w:rPr>
          <w:sz w:val="24"/>
          <w:lang w:val="en-US"/>
        </w:rPr>
        <w:t>s</w:t>
      </w:r>
      <w:r w:rsidR="00372BF1">
        <w:rPr>
          <w:sz w:val="24"/>
          <w:lang w:val="en-US"/>
        </w:rPr>
        <w:t xml:space="preserve"> been </w:t>
      </w:r>
      <w:r w:rsidR="00EA264A">
        <w:rPr>
          <w:sz w:val="24"/>
          <w:lang w:val="en-US"/>
        </w:rPr>
        <w:t>suggested</w:t>
      </w:r>
      <w:proofErr w:type="gramEnd"/>
      <w:r w:rsidR="00EA264A">
        <w:rPr>
          <w:sz w:val="24"/>
          <w:lang w:val="en-US"/>
        </w:rPr>
        <w:t xml:space="preserve"> to play </w:t>
      </w:r>
      <w:r w:rsidR="001337E9">
        <w:rPr>
          <w:sz w:val="24"/>
          <w:lang w:val="en-US"/>
        </w:rPr>
        <w:t xml:space="preserve">also </w:t>
      </w:r>
      <w:r w:rsidR="00EA264A">
        <w:rPr>
          <w:sz w:val="24"/>
          <w:lang w:val="en-US"/>
        </w:rPr>
        <w:t>a</w:t>
      </w:r>
      <w:r w:rsidR="00E91794">
        <w:rPr>
          <w:sz w:val="24"/>
          <w:lang w:val="en-US"/>
        </w:rPr>
        <w:t>n important</w:t>
      </w:r>
      <w:r w:rsidR="00EA264A">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role of chromosomal </w:t>
      </w:r>
      <w:r w:rsidR="008F7A38">
        <w:rPr>
          <w:sz w:val="24"/>
          <w:lang w:val="en-US"/>
        </w:rPr>
        <w:lastRenderedPageBreak/>
        <w:t xml:space="preserve">rearrangements on lineage diversification by analyzing </w:t>
      </w:r>
      <w:r w:rsidR="00A201C3">
        <w:rPr>
          <w:sz w:val="24"/>
          <w:lang w:val="en-US"/>
        </w:rPr>
        <w:t xml:space="preserve">a </w:t>
      </w:r>
      <w:r w:rsidR="003D0BDE">
        <w:rPr>
          <w:sz w:val="24"/>
          <w:lang w:val="en-US"/>
        </w:rPr>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r w:rsidR="008F7A38" w:rsidRPr="00263AD5">
        <w:rPr>
          <w:sz w:val="24"/>
          <w:lang w:val="en-US"/>
        </w:rPr>
        <w:t xml:space="preserve">Mode </w:t>
      </w:r>
      <w:r w:rsidR="0009082D" w:rsidRPr="00263AD5">
        <w:rPr>
          <w:sz w:val="24"/>
          <w:lang w:val="en-US"/>
        </w:rPr>
        <w:t xml:space="preserve">and tempo </w:t>
      </w:r>
      <w:r w:rsidR="008F7A38" w:rsidRPr="00263AD5">
        <w:rPr>
          <w:sz w:val="24"/>
          <w:lang w:val="en-US"/>
        </w:rPr>
        <w:t xml:space="preserve">of chromosome evolution </w:t>
      </w:r>
      <w:proofErr w:type="gramStart"/>
      <w:r w:rsidR="0009082D" w:rsidRPr="00263AD5">
        <w:rPr>
          <w:sz w:val="24"/>
          <w:lang w:val="en-US"/>
        </w:rPr>
        <w:t>were</w:t>
      </w:r>
      <w:r w:rsidR="008F7A38" w:rsidRPr="00263AD5">
        <w:rPr>
          <w:sz w:val="24"/>
          <w:lang w:val="en-US"/>
        </w:rPr>
        <w:t xml:space="preserve"> inferred</w:t>
      </w:r>
      <w:proofErr w:type="gramEnd"/>
      <w:r w:rsidR="008F7A38" w:rsidRPr="00263AD5">
        <w:rPr>
          <w:sz w:val="24"/>
          <w:lang w:val="en-US"/>
        </w:rPr>
        <w:t xml:space="preserve"> </w:t>
      </w:r>
      <w:del w:id="10" w:author="Jose Ignacio Márquez Corro" w:date="2019-01-17T12:52:00Z">
        <w:r w:rsidR="0009082D" w:rsidRPr="00263AD5" w:rsidDel="00D52A7F">
          <w:rPr>
            <w:sz w:val="24"/>
            <w:lang w:val="en-US"/>
          </w:rPr>
          <w:delText xml:space="preserve">for </w:delText>
        </w:r>
      </w:del>
      <w:ins w:id="11" w:author="Jose Ignacio Márquez Corro" w:date="2019-01-17T12:52:00Z">
        <w:r w:rsidR="00D52A7F">
          <w:rPr>
            <w:sz w:val="24"/>
            <w:lang w:val="en-US"/>
          </w:rPr>
          <w:t>to be homogeneous in rate and process across</w:t>
        </w:r>
        <w:r w:rsidR="00D52A7F" w:rsidRPr="00263AD5">
          <w:rPr>
            <w:sz w:val="24"/>
            <w:lang w:val="en-US"/>
          </w:rPr>
          <w:t xml:space="preserve"> </w:t>
        </w:r>
      </w:ins>
      <w:r w:rsidR="00677D3F" w:rsidRPr="00263AD5">
        <w:rPr>
          <w:sz w:val="24"/>
          <w:lang w:val="en-US"/>
        </w:rPr>
        <w:t>the complete phylogeny</w:t>
      </w:r>
      <w:r w:rsidR="0053725E" w:rsidRPr="00263AD5">
        <w:rPr>
          <w:sz w:val="24"/>
          <w:lang w:val="en-US"/>
        </w:rPr>
        <w:t xml:space="preserve"> as</w:t>
      </w:r>
      <w:r w:rsidR="004D33E4" w:rsidRPr="00263AD5">
        <w:rPr>
          <w:sz w:val="24"/>
          <w:lang w:val="en-US"/>
        </w:rPr>
        <w:t xml:space="preserve"> </w:t>
      </w:r>
      <w:r w:rsidR="00D81FD2">
        <w:rPr>
          <w:sz w:val="24"/>
          <w:lang w:val="en-US"/>
        </w:rPr>
        <w:t xml:space="preserve">the </w:t>
      </w:r>
      <w:r w:rsidR="004D33E4" w:rsidRPr="00263AD5">
        <w:rPr>
          <w:sz w:val="24"/>
          <w:lang w:val="en-US"/>
        </w:rPr>
        <w:t>null hypothesis.</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subtrees according to previously reported increments of diversification rates. </w:t>
      </w:r>
      <w:r w:rsidR="004D33E4" w:rsidRPr="00C03458">
        <w:rPr>
          <w:sz w:val="24"/>
          <w:lang w:val="en-US"/>
        </w:rPr>
        <w:t xml:space="preserve">Results show </w:t>
      </w:r>
      <w:r w:rsidR="00A15BC4" w:rsidRPr="00C03458">
        <w:rPr>
          <w:sz w:val="24"/>
          <w:lang w:val="en-US"/>
        </w:rPr>
        <w:t xml:space="preserve">that </w:t>
      </w:r>
      <w:r w:rsidR="00F50CF3" w:rsidRPr="00C03458">
        <w:rPr>
          <w:sz w:val="24"/>
          <w:lang w:val="en-US"/>
        </w:rPr>
        <w:t xml:space="preserve">alternative hypotheses of </w:t>
      </w:r>
      <w:ins w:id="12" w:author="Jose Ignacio Márquez Corro" w:date="2019-01-24T13:10:00Z">
        <w:r w:rsidR="00964A7D">
          <w:rPr>
            <w:sz w:val="24"/>
            <w:lang w:val="en-US"/>
          </w:rPr>
          <w:t xml:space="preserve">different </w:t>
        </w:r>
      </w:ins>
      <w:r w:rsidR="00F50CF3" w:rsidRPr="00C03458">
        <w:rPr>
          <w:sz w:val="24"/>
          <w:lang w:val="en-US"/>
        </w:rPr>
        <w:t>clade-</w:t>
      </w:r>
      <w:r w:rsidR="00A15BC4" w:rsidRPr="00C03458">
        <w:rPr>
          <w:sz w:val="24"/>
          <w:lang w:val="en-US"/>
        </w:rPr>
        <w:t xml:space="preserve">specific models of chromosome evolution </w:t>
      </w:r>
      <w:proofErr w:type="gramStart"/>
      <w:r w:rsidR="00A15BC4" w:rsidRPr="00C03458">
        <w:rPr>
          <w:sz w:val="24"/>
          <w:lang w:val="en-US"/>
        </w:rPr>
        <w:t>are significant</w:t>
      </w:r>
      <w:r w:rsidR="00F97810" w:rsidRPr="00C03458">
        <w:rPr>
          <w:sz w:val="24"/>
          <w:lang w:val="en-US"/>
        </w:rPr>
        <w:t>ly</w:t>
      </w:r>
      <w:r w:rsidR="00A15BC4" w:rsidRPr="00C03458">
        <w:rPr>
          <w:sz w:val="24"/>
          <w:lang w:val="en-US"/>
        </w:rPr>
        <w:t xml:space="preserve"> supported</w:t>
      </w:r>
      <w:proofErr w:type="gramEnd"/>
      <w:r w:rsidR="00A15BC4" w:rsidRPr="00C03458">
        <w:rPr>
          <w:sz w:val="24"/>
          <w:lang w:val="en-US"/>
        </w:rPr>
        <w:t xml:space="preserve"> against the null hypothesis of a </w:t>
      </w:r>
      <w:del w:id="13" w:author="Jose Ignacio Márquez Corro" w:date="2019-01-24T13:14:00Z">
        <w:r w:rsidR="00A15BC4" w:rsidRPr="00C03458" w:rsidDel="006443DA">
          <w:rPr>
            <w:sz w:val="24"/>
            <w:lang w:val="en-US"/>
          </w:rPr>
          <w:delText xml:space="preserve">single </w:delText>
        </w:r>
      </w:del>
      <w:ins w:id="14" w:author="Jose Ignacio Márquez Corro" w:date="2019-01-24T13:14:00Z">
        <w:r w:rsidR="006443DA" w:rsidRPr="00C03458">
          <w:rPr>
            <w:sz w:val="24"/>
            <w:lang w:val="en-US"/>
          </w:rPr>
          <w:t xml:space="preserve"> </w:t>
        </w:r>
      </w:ins>
      <w:r w:rsidR="00A15BC4" w:rsidRPr="00C03458">
        <w:rPr>
          <w:sz w:val="24"/>
          <w:lang w:val="en-US"/>
        </w:rPr>
        <w:t>model</w:t>
      </w:r>
      <w:ins w:id="15" w:author="Jose Ignacio Márquez Corro" w:date="2019-01-24T13:12:00Z">
        <w:r w:rsidR="00964A7D">
          <w:rPr>
            <w:sz w:val="24"/>
            <w:lang w:val="en-US"/>
          </w:rPr>
          <w:t xml:space="preserve"> </w:t>
        </w:r>
      </w:ins>
      <w:ins w:id="16" w:author="Jose Ignacio Márquez Corro" w:date="2019-01-24T13:14:00Z">
        <w:r w:rsidR="006443DA">
          <w:rPr>
            <w:sz w:val="24"/>
            <w:lang w:val="en-US"/>
          </w:rPr>
          <w:t>with no transition events along the phylogeny</w:t>
        </w:r>
      </w:ins>
      <w:r w:rsidR="00052467" w:rsidRPr="00C03458">
        <w:rPr>
          <w:sz w:val="24"/>
          <w:lang w:val="en-US"/>
        </w:rPr>
        <w:t>. 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336BAD2B" w:rsidR="005261F2" w:rsidRDefault="00E126F6" w:rsidP="002E2644">
      <w:pPr>
        <w:spacing w:line="480" w:lineRule="auto"/>
        <w:jc w:val="left"/>
        <w:rPr>
          <w:sz w:val="24"/>
          <w:lang w:val="en-US"/>
        </w:rPr>
      </w:pPr>
      <w:proofErr w:type="spellStart"/>
      <w:r>
        <w:rPr>
          <w:sz w:val="24"/>
          <w:lang w:val="en-US"/>
        </w:rPr>
        <w:t>ChromEvol</w:t>
      </w:r>
      <w:proofErr w:type="spellEnd"/>
      <w:r>
        <w:rPr>
          <w:sz w:val="24"/>
          <w:lang w:val="en-US"/>
        </w:rPr>
        <w:t xml:space="preserve">,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Cyperaceae,</w:t>
      </w:r>
      <w:r w:rsidR="00B20F8C">
        <w:rPr>
          <w:sz w:val="24"/>
          <w:lang w:val="en-US"/>
        </w:rPr>
        <w:t xml:space="preserve">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phylogeny</w:t>
      </w:r>
    </w:p>
    <w:p w14:paraId="71FCA9A1" w14:textId="77777777" w:rsidR="0009082D" w:rsidRPr="0082561F" w:rsidRDefault="0009082D" w:rsidP="002E2644">
      <w:pPr>
        <w:spacing w:line="480" w:lineRule="auto"/>
        <w:jc w:val="left"/>
        <w:rPr>
          <w:sz w:val="24"/>
          <w:lang w:val="en-US"/>
        </w:rPr>
      </w:pPr>
    </w:p>
    <w:p w14:paraId="10B4B3F8" w14:textId="504A4EF6" w:rsidR="0055308A" w:rsidRPr="002E2644" w:rsidRDefault="00390C6F" w:rsidP="002E2644">
      <w:pPr>
        <w:spacing w:line="480" w:lineRule="auto"/>
        <w:jc w:val="left"/>
        <w:rPr>
          <w:b/>
          <w:sz w:val="24"/>
          <w:lang w:val="en-US"/>
        </w:rPr>
      </w:pPr>
      <w:r>
        <w:rPr>
          <w:b/>
          <w:sz w:val="24"/>
          <w:lang w:val="en-US"/>
        </w:rPr>
        <w:t xml:space="preserve">1. </w:t>
      </w:r>
      <w:r w:rsidR="00D17FBF" w:rsidRPr="002E2644">
        <w:rPr>
          <w:b/>
          <w:sz w:val="24"/>
          <w:lang w:val="en-US"/>
        </w:rPr>
        <w:t>Introduction</w:t>
      </w:r>
    </w:p>
    <w:p w14:paraId="7F68F5F3" w14:textId="529A399A"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 xml:space="preserve">are </w:t>
      </w:r>
      <w:del w:id="17" w:author="Jose Ignacio Márquez Corro" w:date="2019-01-17T12:54:00Z">
        <w:r w:rsidR="008A6ED6" w:rsidDel="00B04816">
          <w:rPr>
            <w:sz w:val="24"/>
            <w:szCs w:val="24"/>
            <w:lang w:val="en-US"/>
          </w:rPr>
          <w:delText>related to</w:delText>
        </w:r>
      </w:del>
      <w:ins w:id="18" w:author="Jose Ignacio Márquez Corro" w:date="2019-01-17T12:54:00Z">
        <w:r w:rsidR="00B04816">
          <w:rPr>
            <w:sz w:val="24"/>
            <w:szCs w:val="24"/>
            <w:lang w:val="en-US"/>
          </w:rPr>
          <w:t>in many cases correlated with</w:t>
        </w:r>
      </w:ins>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xml:space="preserve">, </w:t>
      </w:r>
      <w:proofErr w:type="spellStart"/>
      <w:r>
        <w:rPr>
          <w:sz w:val="24"/>
          <w:szCs w:val="24"/>
          <w:lang w:val="en-US"/>
        </w:rPr>
        <w:t>dysploid</w:t>
      </w:r>
      <w:r w:rsidR="00C77936">
        <w:rPr>
          <w:sz w:val="24"/>
          <w:szCs w:val="24"/>
          <w:lang w:val="en-US"/>
        </w:rPr>
        <w:t>y</w:t>
      </w:r>
      <w:proofErr w:type="spellEnd"/>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Whereas some of these events could produce changes in the </w:t>
      </w:r>
      <w:r w:rsidR="00ED4720">
        <w:rPr>
          <w:sz w:val="24"/>
          <w:szCs w:val="24"/>
          <w:lang w:val="en-US"/>
        </w:rPr>
        <w:t xml:space="preserve">genome structure and </w:t>
      </w:r>
      <w:r>
        <w:rPr>
          <w:sz w:val="24"/>
          <w:szCs w:val="24"/>
          <w:lang w:val="en-US"/>
        </w:rPr>
        <w:t xml:space="preserve">linkage </w:t>
      </w:r>
      <w:del w:id="19" w:author="Jose Ignacio Márquez Corro" w:date="2019-01-17T12:55:00Z">
        <w:r w:rsidDel="00B04816">
          <w:rPr>
            <w:sz w:val="24"/>
            <w:szCs w:val="24"/>
            <w:lang w:val="en-US"/>
          </w:rPr>
          <w:delText xml:space="preserve">disequilibrium </w:delText>
        </w:r>
      </w:del>
      <w:r>
        <w:rPr>
          <w:sz w:val="24"/>
          <w:szCs w:val="24"/>
          <w:lang w:val="en-US"/>
        </w:rPr>
        <w:t xml:space="preserve">of genes </w:t>
      </w:r>
      <w:r>
        <w:rPr>
          <w:sz w:val="24"/>
          <w:szCs w:val="24"/>
          <w:lang w:val="en-US"/>
        </w:rPr>
        <w:fldChar w:fldCharType="begin" w:fldLock="1"/>
      </w:r>
      <w:r w:rsidR="00026D03">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(Butlin, 2005)</w:t>
      </w:r>
      <w:r>
        <w:rPr>
          <w:sz w:val="24"/>
          <w:szCs w:val="24"/>
          <w:lang w:val="en-US"/>
        </w:rPr>
        <w:fldChar w:fldCharType="end"/>
      </w:r>
      <w:r>
        <w:rPr>
          <w:sz w:val="24"/>
          <w:szCs w:val="24"/>
          <w:lang w:val="en-US"/>
        </w:rPr>
        <w:t xml:space="preserve">, others could affect directly the </w:t>
      </w:r>
      <w:del w:id="20" w:author="Jose Ignacio Márquez Corro" w:date="2019-01-17T12:55:00Z">
        <w:r w:rsidDel="00B04816">
          <w:rPr>
            <w:sz w:val="24"/>
            <w:szCs w:val="24"/>
            <w:lang w:val="en-US"/>
          </w:rPr>
          <w:delText xml:space="preserve">amount of </w:delText>
        </w:r>
      </w:del>
      <w:r>
        <w:rPr>
          <w:sz w:val="24"/>
          <w:szCs w:val="24"/>
          <w:lang w:val="en-US"/>
        </w:rPr>
        <w:t xml:space="preserve">gene </w:t>
      </w:r>
      <w:r>
        <w:rPr>
          <w:sz w:val="24"/>
          <w:szCs w:val="24"/>
          <w:lang w:val="en-US"/>
        </w:rPr>
        <w:lastRenderedPageBreak/>
        <w:t xml:space="preserve">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events </w:t>
      </w:r>
      <w:r w:rsidR="00F97810">
        <w:rPr>
          <w:sz w:val="24"/>
          <w:szCs w:val="24"/>
          <w:lang w:val="en-US"/>
        </w:rPr>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2E9BB5B0"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 xml:space="preserve">interest in ancient </w:t>
      </w:r>
      <w:proofErr w:type="spellStart"/>
      <w:r>
        <w:rPr>
          <w:sz w:val="24"/>
          <w:szCs w:val="24"/>
          <w:lang w:val="en-US"/>
        </w:rPr>
        <w:t>polyploid</w:t>
      </w:r>
      <w:proofErr w:type="spellEnd"/>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 xml:space="preserve">rich lineages </w:t>
      </w:r>
      <w:r w:rsidRPr="00870BB1">
        <w:rPr>
          <w:sz w:val="24"/>
          <w:szCs w:val="24"/>
          <w:lang w:val="en-US"/>
        </w:rPr>
        <w:fldChar w:fldCharType="begin" w:fldLock="1"/>
      </w:r>
      <w:r w:rsidR="00026D03">
        <w:rPr>
          <w:sz w:val="24"/>
          <w:szCs w:val="24"/>
          <w:lang w:val="en-US"/>
        </w:rPr>
        <w:instrText>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J.","non-dropping-particle":"","parse-names":false,"suffix":""}],"container-title":"New Phytologist","id":"ITEM-3","issue":"2","issued":{"date-parts":[["2018","1","11"]]},"page":"836-854","title":"Disparity, diversity, and duplications in the Caryophyllales","type":"article-journal","volume":"217"},"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et al., 2005; Smith et al., 2018; Soltis et al., 2009; Soltis and Soltis, 2016)","plainTextFormattedCitation":"(Debodt et al., 2005; Smith et al., 2018; Soltis et al., 2009; Soltis and Soltis, 2016)","previouslyFormattedCitation":"(Debodt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(Debodt et al., 2005; Smith et al., 2018; Soltis et al., 2009; Soltis and Soltis, 2016)</w:t>
      </w:r>
      <w:r w:rsidRPr="00870BB1">
        <w:rPr>
          <w:sz w:val="24"/>
          <w:szCs w:val="24"/>
          <w:lang w:val="en-US"/>
        </w:rPr>
        <w:fldChar w:fldCharType="end"/>
      </w:r>
      <w:r w:rsidR="00EF355A" w:rsidRPr="000078E8">
        <w:rPr>
          <w:sz w:val="24"/>
          <w:szCs w:val="24"/>
          <w:lang w:val="en-GB"/>
        </w:rPr>
        <w:t>.</w:t>
      </w:r>
      <w:r w:rsidRPr="000078E8">
        <w:rPr>
          <w:sz w:val="24"/>
          <w:szCs w:val="24"/>
          <w:lang w:val="en-GB"/>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w:t>
      </w:r>
      <w:proofErr w:type="spellStart"/>
      <w:r w:rsidRPr="00870BB1">
        <w:rPr>
          <w:sz w:val="24"/>
          <w:szCs w:val="24"/>
          <w:lang w:val="en-US"/>
        </w:rPr>
        <w:t>polyploidization</w:t>
      </w:r>
      <w:proofErr w:type="spellEnd"/>
      <w:r w:rsidRPr="00870BB1">
        <w:rPr>
          <w:sz w:val="24"/>
          <w:szCs w:val="24"/>
          <w:lang w:val="en-US"/>
        </w:rPr>
        <w:t xml:space="preserve"> as a possible driver for lineage radiation </w:t>
      </w:r>
      <w:r w:rsidRPr="00870BB1">
        <w:rPr>
          <w:sz w:val="24"/>
          <w:szCs w:val="24"/>
          <w:lang w:val="en-US"/>
        </w:rPr>
        <w:fldChar w:fldCharType="begin" w:fldLock="1"/>
      </w:r>
      <w:r w:rsidR="00026D03">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polyploidy","type":"article-journal","volume":"131"},"uris":["http://www.mendeley.com/documents/?uuid=d3238e9c-7012-481b-9cd7-596d53c44626"]}],"mendeley":{"formattedCitation":"(Comai, 2005; Hegarty and Hiscock, 2007, 2008; Levin, 1983; Otto, 2007; Sarah P Otto and Whitton, 2000; Soltis and Soltis, 2016, 2000; Van de Peer, 2011)","manualFormatting":"(Comai, 2005; Hegarty and Hiscock, 2007, 2008; Levin, 1983; Otto, 2007; Otto and Whitton, 2000; Soltis and Soltis, 2016, 2000; Van de Peer, 2011)","plainTextFormattedCitation":"(Comai, 2005; Hegarty and Hiscock, 2007, 2008; Levin, 1983; Otto, 2007; Sarah P Otto and Whitton, 2000; Soltis and Soltis, 2016, 2000;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r w:rsidRPr="00870BB1">
        <w:rPr>
          <w:sz w:val="24"/>
          <w:szCs w:val="24"/>
          <w:lang w:val="en-US"/>
        </w:rPr>
        <w:t xml:space="preserve">. </w:t>
      </w:r>
      <w:proofErr w:type="gramStart"/>
      <w:r w:rsidRPr="00870BB1">
        <w:rPr>
          <w:sz w:val="24"/>
          <w:szCs w:val="24"/>
          <w:lang w:val="en-US"/>
        </w:rPr>
        <w:t xml:space="preserve">On the other hand, although </w:t>
      </w:r>
      <w:proofErr w:type="spellStart"/>
      <w:r>
        <w:rPr>
          <w:sz w:val="24"/>
          <w:szCs w:val="24"/>
          <w:lang w:val="en-US"/>
        </w:rPr>
        <w:t>dysploidy</w:t>
      </w:r>
      <w:proofErr w:type="spellEnd"/>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proofErr w:type="gramEnd"/>
      <w:r w:rsidRPr="00870BB1">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US"/>
        </w:rPr>
        <w:t>(Grant, 1981)</w:t>
      </w:r>
      <w:r w:rsidRPr="00870BB1">
        <w:rPr>
          <w:sz w:val="24"/>
          <w:szCs w:val="24"/>
          <w:lang w:val="en-US"/>
        </w:rPr>
        <w:fldChar w:fldCharType="end"/>
      </w:r>
      <w:proofErr w:type="gramStart"/>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proofErr w:type="gramEnd"/>
      <w:r w:rsidRPr="00870BB1">
        <w:rPr>
          <w:sz w:val="24"/>
          <w:szCs w:val="24"/>
          <w:lang w:val="en-US"/>
        </w:rPr>
        <w:fldChar w:fldCharType="begin" w:fldLock="1"/>
      </w:r>
      <w:r w:rsidR="00026D03">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review","type":"article-journal","volume":"176"},"uris":["http://www.mendeley.com/documents/?uuid=fa4f3f1a-c40e-40c5-8c43-0c90171706e2"]}],"mendeley":{"formattedCitation":"(Gitaí et al., 2014; Lee and Namai, 1993, 1992; Orellana et al., 2007; Vallès et al., 2012; Vickery, 1995; Weiss‐Schneeweiss et al., 2009)","manualFormatting":"(though, see Gitaí et al., 2014; Lee and Namai, 1993, 1992; Orellana et al., 2007; Vallès et al., 2012; Vickery, 1995; Weiss‐Schneeweiss et al., 2009)","plainTextFormattedCitation":"(Gitaí et al., 2014; Lee and Namai, 1993, 1992; Orellana et al., 2007; Vallès et al., 2012; Vickery, 1995; Weiss‐Schneeweiss et al., 2009)","previouslyFormattedCitation":"(Lee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proofErr w:type="gramStart"/>
      <w:r w:rsidRPr="00870BB1">
        <w:rPr>
          <w:sz w:val="24"/>
          <w:szCs w:val="24"/>
          <w:lang w:val="en-US"/>
        </w:rPr>
        <w:t>.</w:t>
      </w:r>
      <w:proofErr w:type="gramEnd"/>
      <w:r w:rsidRPr="00870BB1">
        <w:rPr>
          <w:sz w:val="24"/>
          <w:szCs w:val="24"/>
          <w:lang w:val="en-US"/>
        </w:rPr>
        <w:t xml:space="preserve"> </w:t>
      </w:r>
      <w:proofErr w:type="spellStart"/>
      <w:r w:rsidR="008A6ED6">
        <w:rPr>
          <w:sz w:val="24"/>
          <w:szCs w:val="24"/>
          <w:lang w:val="en-US"/>
        </w:rPr>
        <w:t>D</w:t>
      </w:r>
      <w:r w:rsidR="00104419">
        <w:rPr>
          <w:sz w:val="24"/>
          <w:szCs w:val="24"/>
          <w:lang w:val="en-US"/>
        </w:rPr>
        <w:t>ysploidy</w:t>
      </w:r>
      <w:proofErr w:type="spellEnd"/>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 dead end through evolutionary time</w:t>
      </w:r>
      <w:r w:rsidR="00104419">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et al.,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(Escudero et al., 2014)</w:t>
      </w:r>
      <w:r w:rsidRPr="00870BB1">
        <w:rPr>
          <w:sz w:val="24"/>
          <w:szCs w:val="24"/>
          <w:lang w:val="en-US"/>
        </w:rPr>
        <w:fldChar w:fldCharType="end"/>
      </w:r>
      <w:r w:rsidRPr="000D097E">
        <w:rPr>
          <w:sz w:val="24"/>
          <w:szCs w:val="24"/>
          <w:lang w:val="en-GB"/>
        </w:rPr>
        <w:t>.</w:t>
      </w:r>
    </w:p>
    <w:p w14:paraId="59F450AD" w14:textId="1D5D7C67"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w:t>
      </w:r>
      <w:ins w:id="21" w:author="Jose Ignacio Márquez Corro" w:date="2019-01-27T16:52:00Z">
        <w:r w:rsidR="003F32E1">
          <w:rPr>
            <w:sz w:val="24"/>
            <w:szCs w:val="24"/>
            <w:lang w:val="en-US"/>
          </w:rPr>
          <w:t>have been recently formulated for chromosome</w:t>
        </w:r>
      </w:ins>
      <w:del w:id="22" w:author="Jose Ignacio Márquez Corro" w:date="2019-01-27T16:52:00Z">
        <w:r w:rsidDel="003F32E1">
          <w:rPr>
            <w:sz w:val="24"/>
            <w:szCs w:val="24"/>
            <w:lang w:val="en-US"/>
          </w:rPr>
          <w:delText xml:space="preserve">of chromosome number evolution have been recently formulated </w:delText>
        </w:r>
        <w:r w:rsidR="00CE4CFC" w:rsidDel="003F32E1">
          <w:rPr>
            <w:sz w:val="24"/>
            <w:szCs w:val="24"/>
            <w:lang w:val="en-US"/>
          </w:rPr>
          <w:delText xml:space="preserve">and implemented </w:delText>
        </w:r>
      </w:del>
      <w:del w:id="23" w:author="Jose Ignacio Márquez Corro" w:date="2019-01-17T12:40:00Z">
        <w:r w:rsidR="00CE4CFC" w:rsidDel="00F02090">
          <w:rPr>
            <w:sz w:val="24"/>
            <w:szCs w:val="24"/>
            <w:lang w:val="en-US"/>
          </w:rPr>
          <w:delText xml:space="preserve">on </w:delText>
        </w:r>
      </w:del>
      <w:del w:id="24" w:author="Jose Ignacio Márquez Corro" w:date="2019-01-27T16:52:00Z">
        <w:r w:rsidR="00CE4CFC" w:rsidDel="003F32E1">
          <w:rPr>
            <w:sz w:val="24"/>
            <w:szCs w:val="24"/>
            <w:lang w:val="en-US"/>
          </w:rPr>
          <w:delText>ChromEvol 2.0 software</w:delText>
        </w:r>
      </w:del>
      <w:del w:id="25" w:author="Jose Ignacio Márquez Corro" w:date="2019-01-27T16:13:00Z">
        <w:r w:rsidR="001F1B83" w:rsidDel="00B673EB">
          <w:rPr>
            <w:sz w:val="24"/>
            <w:szCs w:val="24"/>
            <w:lang w:val="en-US"/>
          </w:rPr>
          <w:delText xml:space="preserve"> </w:delText>
        </w:r>
        <w:r w:rsidDel="00B673EB">
          <w:rPr>
            <w:sz w:val="24"/>
            <w:szCs w:val="24"/>
            <w:lang w:val="en-US"/>
          </w:rPr>
          <w:fldChar w:fldCharType="begin" w:fldLock="1"/>
        </w:r>
        <w:r w:rsidR="00026D03" w:rsidDel="00B673EB">
          <w:rPr>
            <w:sz w:val="24"/>
            <w:szCs w:val="24"/>
            <w:lang w:val="en-US"/>
          </w:rPr>
          <w:del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delInstrText>
        </w:r>
        <w:r w:rsidDel="00B673EB">
          <w:rPr>
            <w:sz w:val="24"/>
            <w:szCs w:val="24"/>
            <w:lang w:val="en-US"/>
          </w:rPr>
          <w:fldChar w:fldCharType="separate"/>
        </w:r>
        <w:r w:rsidR="00026D03" w:rsidRPr="00026D03" w:rsidDel="00B673EB">
          <w:rPr>
            <w:noProof/>
            <w:sz w:val="24"/>
            <w:szCs w:val="24"/>
            <w:lang w:val="en-US"/>
          </w:rPr>
          <w:delText>(Glick and Mayrose, 2014; Mayrose et al., 2010)</w:delText>
        </w:r>
        <w:r w:rsidDel="00B673EB">
          <w:rPr>
            <w:sz w:val="24"/>
            <w:szCs w:val="24"/>
            <w:lang w:val="en-US"/>
          </w:rPr>
          <w:fldChar w:fldCharType="end"/>
        </w:r>
      </w:del>
      <w:r>
        <w:rPr>
          <w:sz w:val="24"/>
          <w:szCs w:val="24"/>
          <w:lang w:val="en-US"/>
        </w:rPr>
        <w:t>. These models vary in their complexity, with the simplest ones calculating the rate of 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w:t>
      </w:r>
      <w:proofErr w:type="gramStart"/>
      <w:r>
        <w:rPr>
          <w:sz w:val="24"/>
          <w:szCs w:val="24"/>
          <w:lang w:val="en-US"/>
        </w:rPr>
        <w:t>More complex models</w:t>
      </w:r>
      <w:proofErr w:type="gramEnd"/>
      <w:r>
        <w:rPr>
          <w:sz w:val="24"/>
          <w:szCs w:val="24"/>
          <w:lang w:val="en-US"/>
        </w:rPr>
        <w:t xml:space="preserve"> allow identifying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w:t>
      </w:r>
      <w:r>
        <w:rPr>
          <w:sz w:val="24"/>
          <w:szCs w:val="24"/>
          <w:lang w:val="en-US"/>
        </w:rPr>
        <w:lastRenderedPageBreak/>
        <w:t xml:space="preserve">decreasing chromosome numbers. </w:t>
      </w:r>
      <w:r w:rsidR="000C188F">
        <w:rPr>
          <w:sz w:val="24"/>
          <w:szCs w:val="24"/>
          <w:lang w:val="en-US"/>
        </w:rPr>
        <w:t xml:space="preserve">More recently, </w:t>
      </w:r>
      <w:proofErr w:type="spellStart"/>
      <w:r>
        <w:rPr>
          <w:sz w:val="24"/>
          <w:szCs w:val="24"/>
          <w:lang w:val="en-US"/>
        </w:rPr>
        <w:t>Freyman</w:t>
      </w:r>
      <w:proofErr w:type="spellEnd"/>
      <w:r>
        <w:rPr>
          <w:sz w:val="24"/>
          <w:szCs w:val="24"/>
          <w:lang w:val="en-US"/>
        </w:rPr>
        <w:t xml:space="preserve"> and </w:t>
      </w:r>
      <w:proofErr w:type="spellStart"/>
      <w:r>
        <w:rPr>
          <w:sz w:val="24"/>
          <w:szCs w:val="24"/>
          <w:lang w:val="en-US"/>
        </w:rPr>
        <w:t>Höhna</w:t>
      </w:r>
      <w:proofErr w:type="spellEnd"/>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w:t>
      </w:r>
      <w:proofErr w:type="spellStart"/>
      <w:r w:rsidR="00CE4CFC">
        <w:rPr>
          <w:sz w:val="24"/>
          <w:szCs w:val="24"/>
          <w:lang w:val="en-US"/>
        </w:rPr>
        <w:t>ChromEvol</w:t>
      </w:r>
      <w:proofErr w:type="spellEnd"/>
      <w:r w:rsidR="00CE4CFC">
        <w:rPr>
          <w:sz w:val="24"/>
          <w:szCs w:val="24"/>
          <w:lang w:val="en-US"/>
        </w:rPr>
        <w:t xml:space="preserve"> functions</w:t>
      </w:r>
      <w:r w:rsidR="00944E2B">
        <w:rPr>
          <w:sz w:val="24"/>
          <w:szCs w:val="24"/>
          <w:lang w:val="en-US"/>
        </w:rPr>
        <w:t xml:space="preserve"> </w:t>
      </w:r>
      <w:ins w:id="26" w:author="Jose Ignacio Márquez Corro" w:date="2019-01-27T16:14:00Z">
        <w:r w:rsidR="00B673EB">
          <w:rPr>
            <w:sz w:val="24"/>
            <w:szCs w:val="24"/>
            <w:lang w:val="en-US"/>
          </w:rPr>
          <w:fldChar w:fldCharType="begin" w:fldLock="1"/>
        </w:r>
        <w:r w:rsidR="00B673EB">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B673EB">
          <w:rPr>
            <w:sz w:val="24"/>
            <w:szCs w:val="24"/>
            <w:lang w:val="en-US"/>
          </w:rPr>
          <w:fldChar w:fldCharType="separate"/>
        </w:r>
        <w:r w:rsidR="00B673EB" w:rsidRPr="00026D03">
          <w:rPr>
            <w:noProof/>
            <w:sz w:val="24"/>
            <w:szCs w:val="24"/>
            <w:lang w:val="en-US"/>
          </w:rPr>
          <w:t>(Glick and Mayrose, 2014; Mayrose et al., 2010)</w:t>
        </w:r>
        <w:r w:rsidR="00B673EB">
          <w:rPr>
            <w:sz w:val="24"/>
            <w:szCs w:val="24"/>
            <w:lang w:val="en-US"/>
          </w:rPr>
          <w:fldChar w:fldCharType="end"/>
        </w:r>
        <w:r w:rsidR="00B673EB">
          <w:rPr>
            <w:sz w:val="24"/>
            <w:szCs w:val="24"/>
            <w:lang w:val="en-US"/>
          </w:rPr>
          <w:t xml:space="preserve"> </w:t>
        </w:r>
      </w:ins>
      <w:r w:rsidR="00944E2B">
        <w:rPr>
          <w:sz w:val="24"/>
          <w:szCs w:val="24"/>
          <w:lang w:val="en-US"/>
        </w:rPr>
        <w:t xml:space="preserve">with </w:t>
      </w:r>
      <w:r w:rsidR="003263EB">
        <w:rPr>
          <w:sz w:val="24"/>
          <w:szCs w:val="24"/>
          <w:lang w:val="en-US"/>
        </w:rPr>
        <w:t xml:space="preserve">the </w:t>
      </w:r>
      <w:proofErr w:type="spellStart"/>
      <w:r w:rsidR="00944E2B">
        <w:rPr>
          <w:sz w:val="24"/>
          <w:szCs w:val="24"/>
          <w:lang w:val="en-US"/>
        </w:rPr>
        <w:t>ChromoSSE</w:t>
      </w:r>
      <w:proofErr w:type="spellEnd"/>
      <w:r w:rsidR="001F1B83">
        <w:rPr>
          <w:sz w:val="24"/>
          <w:szCs w:val="24"/>
          <w:lang w:val="en-US"/>
        </w:rPr>
        <w:t xml:space="preserve"> package in </w:t>
      </w:r>
      <w:proofErr w:type="spellStart"/>
      <w:r w:rsidR="001F1B83">
        <w:rPr>
          <w:sz w:val="24"/>
          <w:szCs w:val="24"/>
          <w:lang w:val="en-US"/>
        </w:rPr>
        <w:t>revBayes</w:t>
      </w:r>
      <w:proofErr w:type="spellEnd"/>
      <w:r w:rsidR="001F1B83">
        <w:rPr>
          <w:sz w:val="24"/>
          <w:szCs w:val="24"/>
          <w:lang w:val="en-US"/>
        </w:rPr>
        <w:t xml:space="preserve"> </w:t>
      </w:r>
      <w:r w:rsidR="001F1B83">
        <w:rPr>
          <w:sz w:val="24"/>
          <w:szCs w:val="24"/>
          <w:lang w:val="en-US"/>
        </w:rPr>
        <w:fldChar w:fldCharType="begin" w:fldLock="1"/>
      </w:r>
      <w:r w:rsidR="00026D03">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et al.,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026D03" w:rsidRPr="00026D03">
        <w:rPr>
          <w:noProof/>
          <w:sz w:val="24"/>
          <w:szCs w:val="24"/>
          <w:lang w:val="en-US"/>
        </w:rPr>
        <w:t>(Höhna et al.,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w:t>
      </w:r>
      <w:ins w:id="27" w:author="Jose Ignacio Márquez Corro" w:date="2019-01-23T19:20:00Z">
        <w:r w:rsidR="00E14DD3">
          <w:rPr>
            <w:sz w:val="24"/>
            <w:szCs w:val="24"/>
            <w:lang w:val="en-US"/>
          </w:rPr>
          <w:t xml:space="preserve">not only </w:t>
        </w:r>
      </w:ins>
      <w:r w:rsidR="00CE4CFC">
        <w:rPr>
          <w:sz w:val="24"/>
          <w:szCs w:val="24"/>
          <w:lang w:val="en-US"/>
        </w:rPr>
        <w:t>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w:t>
      </w:r>
      <w:ins w:id="28" w:author="Jose Ignacio Márquez Corro" w:date="2019-01-23T19:20:00Z">
        <w:r w:rsidR="00DB7429">
          <w:rPr>
            <w:sz w:val="24"/>
            <w:szCs w:val="24"/>
            <w:lang w:val="en-US"/>
          </w:rPr>
          <w:t xml:space="preserve"> </w:t>
        </w:r>
        <w:proofErr w:type="spellStart"/>
        <w:r w:rsidR="00DB7429">
          <w:rPr>
            <w:sz w:val="24"/>
            <w:szCs w:val="24"/>
            <w:lang w:val="en-US"/>
          </w:rPr>
          <w:t>anagenetic</w:t>
        </w:r>
        <w:proofErr w:type="spellEnd"/>
        <w:r w:rsidR="00DB7429">
          <w:rPr>
            <w:sz w:val="24"/>
            <w:szCs w:val="24"/>
            <w:lang w:val="en-US"/>
          </w:rPr>
          <w:t xml:space="preserve"> processes</w:t>
        </w:r>
        <w:r w:rsidR="00E14DD3">
          <w:rPr>
            <w:sz w:val="24"/>
            <w:szCs w:val="24"/>
            <w:lang w:val="en-US"/>
          </w:rPr>
          <w:t xml:space="preserve"> but also during </w:t>
        </w:r>
      </w:ins>
      <w:del w:id="29" w:author="Jose Ignacio Márquez Corro" w:date="2019-01-23T19:20:00Z">
        <w:r w:rsidR="003263EB" w:rsidDel="00E14DD3">
          <w:rPr>
            <w:sz w:val="24"/>
            <w:szCs w:val="24"/>
            <w:lang w:val="en-US"/>
          </w:rPr>
          <w:delText xml:space="preserve"> </w:delText>
        </w:r>
      </w:del>
      <w:proofErr w:type="spellStart"/>
      <w:r w:rsidR="003263EB">
        <w:rPr>
          <w:sz w:val="24"/>
          <w:szCs w:val="24"/>
          <w:lang w:val="en-US"/>
        </w:rPr>
        <w:t>cladogenesis</w:t>
      </w:r>
      <w:proofErr w:type="spellEnd"/>
      <w:ins w:id="30" w:author="Jose Ignacio Márquez Corro" w:date="2019-01-23T20:27:00Z">
        <w:r w:rsidR="00E93BA6">
          <w:rPr>
            <w:sz w:val="24"/>
            <w:szCs w:val="24"/>
            <w:lang w:val="en-US"/>
          </w:rPr>
          <w:t>, that can be</w:t>
        </w:r>
      </w:ins>
      <w:r w:rsidR="003263EB">
        <w:rPr>
          <w:sz w:val="24"/>
          <w:szCs w:val="24"/>
          <w:lang w:val="en-US"/>
        </w:rPr>
        <w:t xml:space="preserve"> associated with </w:t>
      </w:r>
      <w:r w:rsidR="00AB2884">
        <w:rPr>
          <w:sz w:val="24"/>
          <w:szCs w:val="24"/>
          <w:lang w:val="en-US"/>
        </w:rPr>
        <w:t>diversification rate shifts</w:t>
      </w:r>
      <w:ins w:id="31" w:author="Jose Ignacio Márquez Corro" w:date="2019-01-23T20:43:00Z">
        <w:r w:rsidR="00DE578C">
          <w:rPr>
            <w:sz w:val="24"/>
            <w:szCs w:val="24"/>
            <w:lang w:val="en-US"/>
          </w:rPr>
          <w:t>. Moreover</w:t>
        </w:r>
      </w:ins>
      <w:ins w:id="32" w:author="Jose Ignacio Márquez Corro" w:date="2019-01-23T20:44:00Z">
        <w:r w:rsidR="00DE578C">
          <w:rPr>
            <w:sz w:val="24"/>
            <w:szCs w:val="24"/>
            <w:lang w:val="en-US"/>
          </w:rPr>
          <w:t>,</w:t>
        </w:r>
      </w:ins>
      <w:del w:id="33" w:author="Jose Ignacio Márquez Corro" w:date="2019-01-23T20:43:00Z">
        <w:r w:rsidR="00481C5E" w:rsidDel="00DE578C">
          <w:rPr>
            <w:sz w:val="24"/>
            <w:szCs w:val="24"/>
            <w:lang w:val="en-US"/>
          </w:rPr>
          <w:delText xml:space="preserve"> </w:delText>
        </w:r>
        <w:r w:rsidR="003263EB" w:rsidDel="00DE578C">
          <w:rPr>
            <w:sz w:val="24"/>
            <w:szCs w:val="24"/>
            <w:lang w:val="en-US"/>
          </w:rPr>
          <w:delText>or</w:delText>
        </w:r>
      </w:del>
      <w:r w:rsidR="003263EB">
        <w:rPr>
          <w:sz w:val="24"/>
          <w:szCs w:val="24"/>
          <w:lang w:val="en-US"/>
        </w:rPr>
        <w:t xml:space="preserve"> </w:t>
      </w:r>
      <w:ins w:id="34" w:author="Jose Ignacio Márquez Corro" w:date="2019-01-24T12:29:00Z">
        <w:r w:rsidR="00AF2F51">
          <w:rPr>
            <w:noProof/>
            <w:sz w:val="24"/>
            <w:szCs w:val="24"/>
            <w:lang w:val="en-US"/>
          </w:rPr>
          <w:t>BiChroM</w:t>
        </w:r>
        <w:r w:rsidR="00AF2F51" w:rsidDel="00AF2F51">
          <w:rPr>
            <w:sz w:val="24"/>
            <w:szCs w:val="24"/>
            <w:lang w:val="en-US"/>
          </w:rPr>
          <w:t xml:space="preserve"> </w:t>
        </w:r>
        <w:r w:rsidR="00AF2F51">
          <w:rPr>
            <w:sz w:val="24"/>
            <w:szCs w:val="24"/>
            <w:lang w:val="en-US"/>
          </w:rPr>
          <w:t xml:space="preserve">type models </w:t>
        </w:r>
      </w:ins>
      <w:del w:id="35" w:author="Jose Ignacio Márquez Corro" w:date="2019-01-24T12:29:00Z">
        <w:r w:rsidR="003263EB" w:rsidDel="00AF2F51">
          <w:rPr>
            <w:sz w:val="24"/>
            <w:szCs w:val="24"/>
            <w:lang w:val="en-US"/>
          </w:rPr>
          <w:delText>binary phenotypic character evolution</w:delText>
        </w:r>
      </w:del>
      <w:del w:id="36" w:author="Jose Ignacio Márquez Corro" w:date="2019-01-23T20:46:00Z">
        <w:r w:rsidR="003263EB" w:rsidDel="00D65C4D">
          <w:rPr>
            <w:sz w:val="24"/>
            <w:szCs w:val="24"/>
            <w:lang w:val="en-US"/>
          </w:rPr>
          <w:delText xml:space="preserve"> </w:delText>
        </w:r>
      </w:del>
      <w:r w:rsidR="006B76E1">
        <w:rPr>
          <w:sz w:val="24"/>
          <w:szCs w:val="24"/>
          <w:lang w:val="en-US"/>
        </w:rPr>
        <w:fldChar w:fldCharType="begin" w:fldLock="1"/>
      </w:r>
      <w:r w:rsidR="00026D03">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et al., 2018, 2017)","manualFormatting":"(BiChroM; Zenil-Ferguson et al. 2017, 2018)","plainTextFormattedCitation":"(Zenil-Ferguson et al., 2018, 2017)","previouslyFormattedCitation":"(Zenil-Ferguson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ins w:id="37" w:author="Jose Ignacio Márquez Corro" w:date="2019-01-24T12:28:00Z">
        <w:r w:rsidR="00AF2F51" w:rsidRPr="00AF2F51">
          <w:rPr>
            <w:noProof/>
            <w:sz w:val="24"/>
            <w:szCs w:val="24"/>
            <w:lang w:val="en-US"/>
          </w:rPr>
          <w:t>correlated rates of phenotype and chromosome evolution</w:t>
        </w:r>
      </w:ins>
      <w:del w:id="38" w:author="Jose Ignacio Márquez Corro" w:date="2019-01-24T12:29:00Z">
        <w:r w:rsidR="006B76E1" w:rsidDel="00AF2F51">
          <w:rPr>
            <w:noProof/>
            <w:sz w:val="24"/>
            <w:szCs w:val="24"/>
            <w:lang w:val="en-US"/>
          </w:rPr>
          <w:delText>BiChroM</w:delText>
        </w:r>
      </w:del>
      <w:r w:rsidR="006B76E1">
        <w:rPr>
          <w:noProof/>
          <w:sz w:val="24"/>
          <w:szCs w:val="24"/>
          <w:lang w:val="en-US"/>
        </w:rPr>
        <w:t xml:space="preserve">;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ins w:id="39" w:author="Jose Ignacio Márquez Corro" w:date="2019-01-23T20:46:00Z">
        <w:r w:rsidR="00D65C4D">
          <w:rPr>
            <w:sz w:val="24"/>
            <w:szCs w:val="24"/>
            <w:lang w:val="en-US"/>
          </w:rPr>
          <w:t xml:space="preserve"> can be integrated with the classic </w:t>
        </w:r>
        <w:proofErr w:type="spellStart"/>
        <w:r w:rsidR="00D65C4D">
          <w:rPr>
            <w:sz w:val="24"/>
            <w:szCs w:val="24"/>
            <w:lang w:val="en-US"/>
          </w:rPr>
          <w:t>ChromEvol</w:t>
        </w:r>
        <w:proofErr w:type="spellEnd"/>
        <w:r w:rsidR="00D65C4D">
          <w:rPr>
            <w:sz w:val="24"/>
            <w:szCs w:val="24"/>
            <w:lang w:val="en-US"/>
          </w:rPr>
          <w:t xml:space="preserve"> models</w:t>
        </w:r>
      </w:ins>
      <w:r w:rsidR="006B76E1">
        <w:rPr>
          <w:sz w:val="24"/>
          <w:szCs w:val="24"/>
          <w:lang w:val="en-US"/>
        </w:rPr>
        <w:t>.</w:t>
      </w:r>
      <w:r w:rsidR="00E6327B">
        <w:rPr>
          <w:sz w:val="24"/>
          <w:szCs w:val="24"/>
          <w:lang w:val="en-US"/>
        </w:rPr>
        <w:t xml:space="preserve"> </w:t>
      </w:r>
      <w:r w:rsidR="003263EB">
        <w:rPr>
          <w:sz w:val="24"/>
          <w:szCs w:val="24"/>
          <w:lang w:val="en-US"/>
        </w:rPr>
        <w:t>However</w:t>
      </w:r>
      <w:r w:rsidR="001359DC">
        <w:rPr>
          <w:sz w:val="24"/>
          <w:szCs w:val="24"/>
          <w:lang w:val="en-US"/>
        </w:rPr>
        <w:t xml:space="preserve">, none of these new approaches considers the possibility of more </w:t>
      </w:r>
      <w:del w:id="40" w:author="Jose Ignacio Márquez Corro" w:date="2019-01-27T15:57:00Z">
        <w:r w:rsidR="001359DC" w:rsidDel="00BB78B5">
          <w:rPr>
            <w:sz w:val="24"/>
            <w:szCs w:val="24"/>
            <w:lang w:val="en-US"/>
          </w:rPr>
          <w:delText>than one</w:delText>
        </w:r>
      </w:del>
      <w:ins w:id="41" w:author="Jose Ignacio Márquez Corro" w:date="2019-01-27T15:57:00Z">
        <w:r w:rsidR="00BB78B5">
          <w:rPr>
            <w:sz w:val="24"/>
            <w:szCs w:val="24"/>
            <w:lang w:val="en-US"/>
          </w:rPr>
          <w:t>complex</w:t>
        </w:r>
      </w:ins>
      <w:r w:rsidR="001359DC">
        <w:rPr>
          <w:sz w:val="24"/>
          <w:szCs w:val="24"/>
          <w:lang w:val="en-US"/>
        </w:rPr>
        <w:t xml:space="preserve"> model</w:t>
      </w:r>
      <w:ins w:id="42" w:author="Jose Ignacio Márquez Corro" w:date="2019-01-27T15:59:00Z">
        <w:r w:rsidR="00BB78B5">
          <w:rPr>
            <w:sz w:val="24"/>
            <w:szCs w:val="24"/>
            <w:lang w:val="en-US"/>
          </w:rPr>
          <w:t>s</w:t>
        </w:r>
      </w:ins>
      <w:r w:rsidR="001359DC">
        <w:rPr>
          <w:sz w:val="24"/>
          <w:szCs w:val="24"/>
          <w:lang w:val="en-US"/>
        </w:rPr>
        <w:t xml:space="preserve"> of chromosome evolution</w:t>
      </w:r>
      <w:ins w:id="43" w:author="Jose Ignacio Márquez Corro" w:date="2019-01-27T16:00:00Z">
        <w:r w:rsidR="00BB78B5">
          <w:rPr>
            <w:sz w:val="24"/>
            <w:szCs w:val="24"/>
            <w:lang w:val="en-US"/>
          </w:rPr>
          <w:t>, with different parameters</w:t>
        </w:r>
      </w:ins>
      <w:r w:rsidR="001359DC">
        <w:rPr>
          <w:sz w:val="24"/>
          <w:szCs w:val="24"/>
          <w:lang w:val="en-US"/>
        </w:rPr>
        <w:t xml:space="preserve"> throughout the phylogeny. </w:t>
      </w:r>
      <w:r>
        <w:rPr>
          <w:sz w:val="24"/>
          <w:szCs w:val="24"/>
          <w:lang w:val="en-US"/>
        </w:rPr>
        <w:t xml:space="preserve"> 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 xml:space="preserve">that </w:t>
      </w:r>
      <w:proofErr w:type="gramStart"/>
      <w:r w:rsidR="00BF2C93">
        <w:rPr>
          <w:sz w:val="24"/>
          <w:szCs w:val="24"/>
          <w:lang w:val="en-US"/>
        </w:rPr>
        <w:t>may be related</w:t>
      </w:r>
      <w:proofErr w:type="gramEnd"/>
      <w:r w:rsidR="00BF2C93">
        <w:rPr>
          <w:sz w:val="24"/>
          <w:szCs w:val="24"/>
          <w:lang w:val="en-US"/>
        </w:rPr>
        <w:t xml:space="preserve"> to shifts in diversification rates</w:t>
      </w:r>
      <w:r>
        <w:rPr>
          <w:sz w:val="24"/>
          <w:szCs w:val="24"/>
          <w:lang w:val="en-US"/>
        </w:rPr>
        <w:t xml:space="preserve">. </w:t>
      </w:r>
    </w:p>
    <w:p w14:paraId="69B90536" w14:textId="4683E4B1"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proofErr w:type="spellStart"/>
      <w:r w:rsidRPr="0024267D">
        <w:rPr>
          <w:i/>
          <w:sz w:val="24"/>
          <w:szCs w:val="24"/>
          <w:lang w:val="en-US"/>
        </w:rPr>
        <w:t>Carex</w:t>
      </w:r>
      <w:proofErr w:type="spellEnd"/>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026D03">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026D03" w:rsidRPr="00026D03">
        <w:rPr>
          <w:noProof/>
          <w:sz w:val="24"/>
          <w:szCs w:val="24"/>
          <w:lang w:val="en-US"/>
        </w:rPr>
        <w:t>(Reznicek, 1990)</w:t>
      </w:r>
      <w:r w:rsidRPr="003C398B">
        <w:rPr>
          <w:sz w:val="24"/>
          <w:szCs w:val="24"/>
          <w:lang w:val="en-US"/>
        </w:rPr>
        <w:fldChar w:fldCharType="end"/>
      </w:r>
      <w:r w:rsidRPr="003C398B">
        <w:rPr>
          <w:sz w:val="24"/>
          <w:szCs w:val="24"/>
          <w:lang w:val="en-US"/>
        </w:rPr>
        <w:t xml:space="preserve">. </w:t>
      </w:r>
      <w:del w:id="44" w:author="Jose Ignacio Márquez Corro" w:date="2019-01-17T12:59:00Z">
        <w:r w:rsidR="000265B1" w:rsidDel="00B04816">
          <w:rPr>
            <w:sz w:val="24"/>
            <w:szCs w:val="24"/>
            <w:lang w:val="en-US"/>
          </w:rPr>
          <w:delText xml:space="preserve">Remarkably, </w:delText>
        </w:r>
      </w:del>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026D03">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Cyperaceae 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proofErr w:type="spellStart"/>
      <w:r w:rsidR="00C40214" w:rsidRPr="00CC261B">
        <w:rPr>
          <w:i/>
          <w:sz w:val="24"/>
          <w:szCs w:val="24"/>
          <w:lang w:val="en-US"/>
        </w:rPr>
        <w:t>Carex</w:t>
      </w:r>
      <w:proofErr w:type="spellEnd"/>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026D03">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del w:id="45" w:author="Jose Ignacio Márquez Corro" w:date="2019-01-17T12:41:00Z">
        <w:r w:rsidR="00026D03" w:rsidDel="00F02090">
          <w:rPr>
            <w:noProof/>
            <w:sz w:val="24"/>
            <w:szCs w:val="24"/>
            <w:lang w:val="en-GB"/>
          </w:rPr>
          <w:delText>(</w:delText>
        </w:r>
      </w:del>
      <w:r w:rsidR="00026D03">
        <w:rPr>
          <w:noProof/>
          <w:sz w:val="24"/>
          <w:szCs w:val="24"/>
          <w:lang w:val="en-GB"/>
        </w:rPr>
        <w:t>Roalson, 2008)</w:t>
      </w:r>
      <w:ins w:id="46" w:author="Jose Ignacio Márquez Corro" w:date="2019-01-17T12:41:00Z">
        <w:r w:rsidR="00F02090" w:rsidDel="00F02090">
          <w:rPr>
            <w:noProof/>
            <w:sz w:val="24"/>
            <w:szCs w:val="24"/>
            <w:lang w:val="en-GB"/>
          </w:rPr>
          <w:t xml:space="preserve"> </w:t>
        </w:r>
      </w:ins>
      <w:del w:id="47" w:author="Jose Ignacio Márquez Corro" w:date="2019-01-17T12:41:00Z">
        <w:r w:rsidR="000078E8" w:rsidDel="00F02090">
          <w:rPr>
            <w:noProof/>
            <w:sz w:val="24"/>
            <w:szCs w:val="24"/>
            <w:lang w:val="en-GB"/>
          </w:rPr>
          <w:delText>(Roalson 2008)</w:delText>
        </w:r>
        <w:r w:rsidRPr="00870BB1" w:rsidDel="00F02090">
          <w:rPr>
            <w:noProof/>
            <w:sz w:val="24"/>
            <w:szCs w:val="24"/>
            <w:lang w:val="en-US"/>
          </w:rPr>
          <w:delText>Roalson</w:delText>
        </w:r>
        <w:r w:rsidR="00DA7210" w:rsidDel="00F02090">
          <w:rPr>
            <w:noProof/>
            <w:sz w:val="24"/>
            <w:szCs w:val="24"/>
            <w:lang w:val="en-US"/>
          </w:rPr>
          <w:delText>,</w:delText>
        </w:r>
        <w:r w:rsidRPr="00870BB1" w:rsidDel="00F02090">
          <w:rPr>
            <w:noProof/>
            <w:sz w:val="24"/>
            <w:szCs w:val="24"/>
            <w:lang w:val="en-US"/>
          </w:rPr>
          <w:delText xml:space="preserve"> 2008)</w:delText>
        </w:r>
      </w:del>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proofErr w:type="spellStart"/>
      <w:r w:rsidRPr="00C97EDA">
        <w:rPr>
          <w:i/>
          <w:sz w:val="24"/>
          <w:szCs w:val="24"/>
          <w:lang w:val="en-US"/>
        </w:rPr>
        <w:t>Carex</w:t>
      </w:r>
      <w:proofErr w:type="spellEnd"/>
      <w:r>
        <w:rPr>
          <w:i/>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et al., 2014, 2012b)","manualFormatting":"(Escudero et al., 2012b, 2014)","plainTextFormattedCitation":"(Escudero et al., 2014, 2012b)","previouslyFormattedCitation":"(Escudero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 xml:space="preserve">et </w:t>
      </w:r>
      <w:r w:rsidR="005B3A6B" w:rsidRPr="003A56FF">
        <w:rPr>
          <w:i/>
          <w:noProof/>
          <w:sz w:val="24"/>
          <w:szCs w:val="24"/>
          <w:lang w:val="en-US"/>
        </w:rPr>
        <w:lastRenderedPageBreak/>
        <w:t>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w:t>
      </w:r>
      <w:proofErr w:type="gramStart"/>
      <w:r w:rsidR="000461EC">
        <w:rPr>
          <w:sz w:val="24"/>
          <w:szCs w:val="24"/>
          <w:lang w:val="en-US"/>
        </w:rPr>
        <w:t>is explained</w:t>
      </w:r>
      <w:proofErr w:type="gramEnd"/>
      <w:r w:rsidR="000461EC">
        <w:rPr>
          <w:sz w:val="24"/>
          <w:szCs w:val="24"/>
          <w:lang w:val="en-US"/>
        </w:rPr>
        <w:t xml:space="preserve"> by the presence of 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026D03">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Research","id":"ITEM-1","issue":"3","issued":{"date-parts":[["2018","10","17"]]},"page":"139-152","title":"Do holocentric chromosomes represent an evolutionary advantage? A study of paired analyses of diversification rates of lineages with holocentric chromosomes and their monocentric closest relatives","type":"article-journal","volume":"26"},"uris":["http://www.mendeley.com/documents/?uuid=3eb24102-4e20-4ea9-99b1-a9e6c31476c0"]}],"mendeley":{"formattedCitation":"(Márquez-Corro et al., 2018)","manualFormatting":"Márquez-Corro et al. 2017","plainTextFormattedCitation":"(Márquez-Corro et al., 2018)","previouslyFormattedCitation":"(Márquez-Corro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w:t>
      </w:r>
      <w:del w:id="48" w:author="Jose Ignacio Márquez Corro" w:date="2019-01-17T13:02:00Z">
        <w:r w:rsidR="000461EC" w:rsidDel="00B04816">
          <w:rPr>
            <w:sz w:val="24"/>
            <w:szCs w:val="24"/>
            <w:lang w:val="en-US"/>
          </w:rPr>
          <w:delText xml:space="preserve">named </w:delText>
        </w:r>
      </w:del>
      <w:ins w:id="49" w:author="Jose Ignacio Márquez Corro" w:date="2019-01-17T13:02:00Z">
        <w:r w:rsidR="00B04816">
          <w:rPr>
            <w:sz w:val="24"/>
            <w:szCs w:val="24"/>
            <w:lang w:val="en-US"/>
          </w:rPr>
          <w:t xml:space="preserve">termed </w:t>
        </w:r>
      </w:ins>
      <w:proofErr w:type="spellStart"/>
      <w:r w:rsidR="000461EC">
        <w:rPr>
          <w:sz w:val="24"/>
          <w:szCs w:val="24"/>
          <w:lang w:val="en-US"/>
        </w:rPr>
        <w:t>symploidy</w:t>
      </w:r>
      <w:proofErr w:type="spellEnd"/>
      <w:r w:rsidR="000461EC">
        <w:rPr>
          <w:sz w:val="24"/>
          <w:szCs w:val="24"/>
          <w:lang w:val="en-US"/>
        </w:rPr>
        <w:t xml:space="preserve"> and </w:t>
      </w:r>
      <w:proofErr w:type="spellStart"/>
      <w:r w:rsidR="000461EC">
        <w:rPr>
          <w:sz w:val="24"/>
          <w:szCs w:val="24"/>
          <w:lang w:val="en-US"/>
        </w:rPr>
        <w:t>agmatoploidy</w:t>
      </w:r>
      <w:proofErr w:type="spellEnd"/>
      <w:r w:rsidR="000461EC">
        <w:rPr>
          <w:sz w:val="24"/>
          <w:szCs w:val="24"/>
          <w:lang w:val="en-US"/>
        </w:rPr>
        <w:t xml:space="preserve">, respectively; </w:t>
      </w:r>
      <w:proofErr w:type="spellStart"/>
      <w:r w:rsidR="000461EC">
        <w:rPr>
          <w:sz w:val="24"/>
          <w:szCs w:val="24"/>
          <w:lang w:val="en-US"/>
        </w:rPr>
        <w:t>Escudero</w:t>
      </w:r>
      <w:proofErr w:type="spellEnd"/>
      <w:r w:rsidR="000461EC">
        <w:rPr>
          <w:sz w:val="24"/>
          <w:szCs w:val="24"/>
          <w:lang w:val="en-US"/>
        </w:rPr>
        <w:t xml:space="preserve">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026D03" w:rsidRPr="00026D03">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that allows more or less constant C-values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et al.,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(Escudero et al., 2014)</w:t>
      </w:r>
      <w:r w:rsidR="000461EC" w:rsidRPr="00870BB1">
        <w:rPr>
          <w:sz w:val="24"/>
          <w:szCs w:val="24"/>
          <w:lang w:val="en-US"/>
        </w:rPr>
        <w:fldChar w:fldCharType="end"/>
      </w:r>
      <w:r w:rsidR="000461EC" w:rsidRPr="009A4E17">
        <w:rPr>
          <w:sz w:val="24"/>
          <w:szCs w:val="24"/>
          <w:lang w:val="en-US"/>
        </w:rPr>
        <w:t>.</w:t>
      </w:r>
    </w:p>
    <w:p w14:paraId="7F50314E" w14:textId="72376C12"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proofErr w:type="gramStart"/>
      <w:r w:rsidR="00AB67EB" w:rsidRPr="0099116B">
        <w:rPr>
          <w:sz w:val="24"/>
          <w:szCs w:val="24"/>
          <w:lang w:val="en-GB"/>
        </w:rPr>
        <w:t>have been detected</w:t>
      </w:r>
      <w:proofErr w:type="gramEnd"/>
      <w:r w:rsidR="00AB67EB" w:rsidRPr="0099116B">
        <w:rPr>
          <w:sz w:val="24"/>
          <w:szCs w:val="24"/>
          <w:lang w:val="en-GB"/>
        </w:rPr>
        <w:t xml:space="preserve"> in Cyperaceae.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proofErr w:type="spellStart"/>
      <w:r w:rsidR="00AB67EB" w:rsidRPr="00870BB1">
        <w:rPr>
          <w:i/>
          <w:sz w:val="24"/>
          <w:szCs w:val="24"/>
          <w:lang w:val="en-US"/>
        </w:rPr>
        <w:t>Carex</w:t>
      </w:r>
      <w:proofErr w:type="spellEnd"/>
      <w:r w:rsidR="00AB67EB" w:rsidRPr="00870BB1">
        <w:rPr>
          <w:sz w:val="24"/>
          <w:szCs w:val="24"/>
          <w:lang w:val="en-US"/>
        </w:rPr>
        <w:t xml:space="preserve">, </w:t>
      </w:r>
      <w:proofErr w:type="spellStart"/>
      <w:r w:rsidR="00AB67EB" w:rsidRPr="00870BB1">
        <w:rPr>
          <w:sz w:val="24"/>
          <w:szCs w:val="24"/>
          <w:lang w:val="en-US"/>
        </w:rPr>
        <w:t>Caricoid</w:t>
      </w:r>
      <w:proofErr w:type="spellEnd"/>
      <w:r w:rsidR="00AB67EB" w:rsidRPr="00870BB1">
        <w:rPr>
          <w:sz w:val="24"/>
          <w:szCs w:val="24"/>
          <w:lang w:val="en-US"/>
        </w:rPr>
        <w:t xml:space="preserve"> </w:t>
      </w:r>
      <w:proofErr w:type="spellStart"/>
      <w:r w:rsidR="00AB67EB" w:rsidRPr="00870BB1">
        <w:rPr>
          <w:i/>
          <w:sz w:val="24"/>
          <w:szCs w:val="24"/>
          <w:lang w:val="en-US"/>
        </w:rPr>
        <w:t>Carex</w:t>
      </w:r>
      <w:proofErr w:type="spellEnd"/>
      <w:r w:rsidR="00AB67EB" w:rsidRPr="00870BB1">
        <w:rPr>
          <w:sz w:val="24"/>
          <w:szCs w:val="24"/>
          <w:lang w:val="en-US"/>
        </w:rPr>
        <w:t xml:space="preserve"> and </w:t>
      </w:r>
      <w:proofErr w:type="spellStart"/>
      <w:r w:rsidR="00AB67EB" w:rsidRPr="00870BB1">
        <w:rPr>
          <w:i/>
          <w:sz w:val="24"/>
          <w:szCs w:val="24"/>
          <w:lang w:val="en-US"/>
        </w:rPr>
        <w:t>Carex</w:t>
      </w:r>
      <w:proofErr w:type="spellEnd"/>
      <w:r w:rsidR="00AB67EB" w:rsidRPr="00C97EDA">
        <w:rPr>
          <w:sz w:val="24"/>
          <w:szCs w:val="24"/>
          <w:lang w:val="en-US"/>
        </w:rPr>
        <w:t xml:space="preserve"> subgenus </w:t>
      </w:r>
      <w:proofErr w:type="spellStart"/>
      <w:r w:rsidR="00AB67EB" w:rsidRPr="00C97EDA">
        <w:rPr>
          <w:i/>
          <w:sz w:val="24"/>
          <w:szCs w:val="24"/>
          <w:lang w:val="en-US"/>
        </w:rPr>
        <w:t>Vignea</w:t>
      </w:r>
      <w:proofErr w:type="spellEnd"/>
      <w:r w:rsidR="005D4F09">
        <w:rPr>
          <w:sz w:val="24"/>
          <w:szCs w:val="24"/>
          <w:lang w:val="en-US"/>
        </w:rPr>
        <w:t>)</w:t>
      </w:r>
      <w:r w:rsidR="00AB67EB" w:rsidRPr="00C97EDA">
        <w:rPr>
          <w:sz w:val="24"/>
          <w:szCs w:val="24"/>
          <w:lang w:val="en-US"/>
        </w:rPr>
        <w:t xml:space="preserve">, which has been confirmed in a recent study by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proofErr w:type="spellStart"/>
      <w:r w:rsidR="00AB67EB" w:rsidRPr="00870BB1">
        <w:rPr>
          <w:sz w:val="24"/>
          <w:szCs w:val="24"/>
          <w:lang w:val="en-US"/>
        </w:rPr>
        <w:t>Escudero</w:t>
      </w:r>
      <w:proofErr w:type="spellEnd"/>
      <w:r w:rsidR="00AB67EB" w:rsidRPr="00870BB1">
        <w:rPr>
          <w:sz w:val="24"/>
          <w:szCs w:val="24"/>
          <w:lang w:val="en-US"/>
        </w:rPr>
        <w:t xml:space="preserve"> and </w:t>
      </w:r>
      <w:proofErr w:type="spellStart"/>
      <w:r w:rsidR="00AB67EB" w:rsidRPr="00870BB1">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proofErr w:type="spellStart"/>
      <w:r w:rsidR="005D4F09" w:rsidRPr="00C97EDA">
        <w:rPr>
          <w:sz w:val="24"/>
          <w:szCs w:val="24"/>
          <w:lang w:val="en-US"/>
        </w:rPr>
        <w:t>Hinchliff</w:t>
      </w:r>
      <w:proofErr w:type="spellEnd"/>
      <w:r w:rsidR="005D4F09" w:rsidRPr="00C97EDA">
        <w:rPr>
          <w:sz w:val="24"/>
          <w:szCs w:val="24"/>
          <w:lang w:val="en-US"/>
        </w:rPr>
        <w:t xml:space="preserve"> and </w:t>
      </w:r>
      <w:proofErr w:type="spellStart"/>
      <w:r w:rsidR="005D4F09" w:rsidRPr="00C97EDA">
        <w:rPr>
          <w:sz w:val="24"/>
          <w:szCs w:val="24"/>
          <w:lang w:val="en-US"/>
        </w:rPr>
        <w:t>Roalson</w:t>
      </w:r>
      <w:r w:rsidR="005D4F09">
        <w:rPr>
          <w:sz w:val="24"/>
          <w:szCs w:val="24"/>
          <w:lang w:val="en-US"/>
        </w:rPr>
        <w:t>'s</w:t>
      </w:r>
      <w:proofErr w:type="spellEnd"/>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w:t>
      </w:r>
      <w:proofErr w:type="spellStart"/>
      <w:r w:rsidR="00AB67EB" w:rsidRPr="00870BB1">
        <w:rPr>
          <w:sz w:val="24"/>
          <w:szCs w:val="24"/>
          <w:lang w:val="en-US"/>
        </w:rPr>
        <w:t>Scirpeae</w:t>
      </w:r>
      <w:proofErr w:type="spellEnd"/>
      <w:r w:rsidR="00AB67EB" w:rsidRPr="00870BB1">
        <w:rPr>
          <w:sz w:val="24"/>
          <w:szCs w:val="24"/>
          <w:lang w:val="en-US"/>
        </w:rPr>
        <w:t xml:space="preserve">, </w:t>
      </w:r>
      <w:proofErr w:type="spellStart"/>
      <w:r w:rsidR="00AB67EB" w:rsidRPr="00870BB1">
        <w:rPr>
          <w:sz w:val="24"/>
          <w:szCs w:val="24"/>
          <w:lang w:val="en-US"/>
        </w:rPr>
        <w:t>Dulichieae</w:t>
      </w:r>
      <w:proofErr w:type="spellEnd"/>
      <w:r w:rsidR="00AB67EB" w:rsidRPr="00870BB1">
        <w:rPr>
          <w:sz w:val="24"/>
          <w:szCs w:val="24"/>
          <w:lang w:val="en-US"/>
        </w:rPr>
        <w:t xml:space="preserve">, and </w:t>
      </w:r>
      <w:proofErr w:type="spellStart"/>
      <w:r w:rsidR="00AB67EB" w:rsidRPr="00870BB1">
        <w:rPr>
          <w:sz w:val="24"/>
          <w:szCs w:val="24"/>
          <w:lang w:val="en-US"/>
        </w:rPr>
        <w:t>Cariceae</w:t>
      </w:r>
      <w:proofErr w:type="spellEnd"/>
      <w:r w:rsidR="00AB67EB" w:rsidRPr="00870BB1">
        <w:rPr>
          <w:sz w:val="24"/>
          <w:szCs w:val="24"/>
          <w:lang w:val="en-US"/>
        </w:rPr>
        <w:t xml:space="preserve"> plus </w:t>
      </w:r>
      <w:proofErr w:type="spellStart"/>
      <w:r w:rsidR="00AB67EB" w:rsidRPr="00870BB1">
        <w:rPr>
          <w:i/>
          <w:sz w:val="24"/>
          <w:szCs w:val="24"/>
          <w:lang w:val="en-US"/>
        </w:rPr>
        <w:t>Khaosokia</w:t>
      </w:r>
      <w:proofErr w:type="spellEnd"/>
      <w:r w:rsidR="00AB67EB" w:rsidRPr="00870BB1">
        <w:rPr>
          <w:sz w:val="24"/>
          <w:szCs w:val="24"/>
          <w:lang w:val="en-US"/>
        </w:rPr>
        <w:t xml:space="preserve"> </w:t>
      </w:r>
      <w:proofErr w:type="spellStart"/>
      <w:r w:rsidR="00AB67EB" w:rsidRPr="00870BB1">
        <w:rPr>
          <w:i/>
          <w:sz w:val="24"/>
          <w:szCs w:val="24"/>
          <w:lang w:val="en-US"/>
        </w:rPr>
        <w:t>caricoides</w:t>
      </w:r>
      <w:proofErr w:type="spellEnd"/>
      <w:r w:rsidR="00AB67EB" w:rsidRPr="00870BB1">
        <w:rPr>
          <w:sz w:val="24"/>
          <w:szCs w:val="24"/>
          <w:lang w:val="en-US"/>
        </w:rPr>
        <w:t xml:space="preserve"> (SDC clade) and the tribes </w:t>
      </w:r>
      <w:proofErr w:type="spellStart"/>
      <w:r w:rsidR="00AB67EB" w:rsidRPr="00C97EDA">
        <w:rPr>
          <w:sz w:val="24"/>
          <w:szCs w:val="24"/>
          <w:lang w:val="en-US"/>
        </w:rPr>
        <w:t>Fuireneae</w:t>
      </w:r>
      <w:proofErr w:type="spellEnd"/>
      <w:r w:rsidR="00AB67EB" w:rsidRPr="00C97EDA">
        <w:rPr>
          <w:sz w:val="24"/>
          <w:szCs w:val="24"/>
          <w:lang w:val="en-US"/>
        </w:rPr>
        <w:t xml:space="preserve">, </w:t>
      </w:r>
      <w:proofErr w:type="spellStart"/>
      <w:r w:rsidR="00AB67EB" w:rsidRPr="00C97EDA">
        <w:rPr>
          <w:sz w:val="24"/>
          <w:szCs w:val="24"/>
          <w:lang w:val="en-US"/>
        </w:rPr>
        <w:t>Abildgaardieae</w:t>
      </w:r>
      <w:proofErr w:type="spellEnd"/>
      <w:r w:rsidR="00AB67EB" w:rsidRPr="00C97EDA">
        <w:rPr>
          <w:sz w:val="24"/>
          <w:szCs w:val="24"/>
          <w:lang w:val="en-US"/>
        </w:rPr>
        <w:t xml:space="preserve">, </w:t>
      </w:r>
      <w:proofErr w:type="spellStart"/>
      <w:r w:rsidR="00AB67EB" w:rsidRPr="00C97EDA">
        <w:rPr>
          <w:sz w:val="24"/>
          <w:szCs w:val="24"/>
          <w:lang w:val="en-US"/>
        </w:rPr>
        <w:t>Eleocharideae</w:t>
      </w:r>
      <w:proofErr w:type="spellEnd"/>
      <w:r w:rsidR="00AB67EB" w:rsidRPr="00C97EDA">
        <w:rPr>
          <w:sz w:val="24"/>
          <w:szCs w:val="24"/>
          <w:lang w:val="en-US"/>
        </w:rPr>
        <w:t xml:space="preserve">, and </w:t>
      </w:r>
      <w:proofErr w:type="spellStart"/>
      <w:r w:rsidR="00AB67EB" w:rsidRPr="00C97EDA">
        <w:rPr>
          <w:sz w:val="24"/>
          <w:szCs w:val="24"/>
          <w:lang w:val="en-US"/>
        </w:rPr>
        <w:t>Cypereae</w:t>
      </w:r>
      <w:proofErr w:type="spellEnd"/>
      <w:r w:rsidR="00AB67EB" w:rsidRPr="00C97EDA">
        <w:rPr>
          <w:sz w:val="24"/>
          <w:szCs w:val="24"/>
          <w:lang w:val="en-US"/>
        </w:rPr>
        <w:t xml:space="preserve"> (FAEC clade)</w:t>
      </w:r>
      <w:r w:rsidR="00AB67EB" w:rsidRPr="00870BB1">
        <w:rPr>
          <w:sz w:val="24"/>
          <w:szCs w:val="24"/>
          <w:lang w:val="en-US"/>
        </w:rPr>
        <w:t xml:space="preserve">.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t>SDC+FAEC</w:t>
      </w:r>
      <w:r w:rsidR="0027742C" w:rsidRPr="00870BB1">
        <w:rPr>
          <w:sz w:val="24"/>
          <w:szCs w:val="24"/>
          <w:lang w:val="en-US"/>
        </w:rPr>
        <w:t xml:space="preserve"> </w:t>
      </w:r>
      <w:r w:rsidR="00AB67EB" w:rsidRPr="00870BB1">
        <w:rPr>
          <w:sz w:val="24"/>
          <w:szCs w:val="24"/>
          <w:lang w:val="en-US"/>
        </w:rPr>
        <w:t xml:space="preserve">clade reported by </w:t>
      </w:r>
      <w:proofErr w:type="spellStart"/>
      <w:r w:rsidR="00AB67EB" w:rsidRPr="00870BB1">
        <w:rPr>
          <w:sz w:val="24"/>
          <w:szCs w:val="24"/>
          <w:lang w:val="en-US"/>
        </w:rPr>
        <w:t>Escudero</w:t>
      </w:r>
      <w:proofErr w:type="spellEnd"/>
      <w:r w:rsidR="00AB67EB" w:rsidRPr="00870BB1">
        <w:rPr>
          <w:sz w:val="24"/>
          <w:szCs w:val="24"/>
          <w:lang w:val="en-US"/>
        </w:rPr>
        <w:t xml:space="preserve"> </w:t>
      </w:r>
      <w:r w:rsidR="0003787C">
        <w:rPr>
          <w:sz w:val="24"/>
          <w:szCs w:val="24"/>
          <w:lang w:val="en-US"/>
        </w:rPr>
        <w:t xml:space="preserve">and </w:t>
      </w:r>
      <w:proofErr w:type="spellStart"/>
      <w:r w:rsidR="0003787C">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proofErr w:type="spellStart"/>
      <w:r w:rsidR="00AB67EB">
        <w:rPr>
          <w:sz w:val="24"/>
          <w:szCs w:val="24"/>
          <w:lang w:val="en-US"/>
        </w:rPr>
        <w:t>Spalink</w:t>
      </w:r>
      <w:proofErr w:type="spellEnd"/>
      <w:r w:rsidR="00AB67EB">
        <w:rPr>
          <w:sz w:val="24"/>
          <w:szCs w:val="24"/>
          <w:lang w:val="en-US"/>
        </w:rPr>
        <w:t xml:space="preserve">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proofErr w:type="spellStart"/>
      <w:r w:rsidR="00AB67EB" w:rsidRPr="00870BB1">
        <w:rPr>
          <w:i/>
          <w:sz w:val="24"/>
          <w:szCs w:val="24"/>
          <w:lang w:val="en-US"/>
        </w:rPr>
        <w:t>Cyperus</w:t>
      </w:r>
      <w:proofErr w:type="spellEnd"/>
      <w:r w:rsidR="00AB67EB" w:rsidRPr="00870BB1">
        <w:rPr>
          <w:sz w:val="24"/>
          <w:szCs w:val="24"/>
          <w:lang w:val="en-US"/>
        </w:rPr>
        <w:t xml:space="preserve"> within </w:t>
      </w:r>
      <w:proofErr w:type="spellStart"/>
      <w:r w:rsidR="00AB67EB" w:rsidRPr="00870BB1">
        <w:rPr>
          <w:sz w:val="24"/>
          <w:szCs w:val="24"/>
          <w:lang w:val="en-US"/>
        </w:rPr>
        <w:t>Cypereae</w:t>
      </w:r>
      <w:proofErr w:type="spellEnd"/>
      <w:r w:rsidR="00AB67EB" w:rsidRPr="00870BB1">
        <w:rPr>
          <w:sz w:val="24"/>
          <w:szCs w:val="24"/>
          <w:lang w:val="en-US"/>
        </w:rPr>
        <w:t xml:space="preserve"> 2 clade</w:t>
      </w:r>
      <w:r w:rsidR="008C5202">
        <w:rPr>
          <w:sz w:val="24"/>
          <w:szCs w:val="24"/>
          <w:lang w:val="en-US"/>
        </w:rPr>
        <w:t xml:space="preserve"> (within FAEC)</w:t>
      </w:r>
      <w:r w:rsidR="00AB67EB" w:rsidRPr="00870BB1">
        <w:rPr>
          <w:sz w:val="24"/>
          <w:szCs w:val="24"/>
          <w:lang w:val="en-US"/>
        </w:rPr>
        <w:t xml:space="preserve">. </w:t>
      </w:r>
    </w:p>
    <w:p w14:paraId="581A74E8" w14:textId="2E55B9F0"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proofErr w:type="spellStart"/>
      <w:r w:rsidR="00AB67EB" w:rsidRPr="009A22A7">
        <w:rPr>
          <w:i/>
          <w:sz w:val="24"/>
          <w:szCs w:val="24"/>
          <w:lang w:val="en-US"/>
        </w:rPr>
        <w:t>Carex</w:t>
      </w:r>
      <w:proofErr w:type="spellEnd"/>
      <w:r w:rsidR="00AB67EB">
        <w:rPr>
          <w:sz w:val="24"/>
          <w:szCs w:val="24"/>
          <w:lang w:val="en-US"/>
        </w:rPr>
        <w:t xml:space="preserve"> karyotype evolves mainly via </w:t>
      </w:r>
      <w:proofErr w:type="spellStart"/>
      <w:r w:rsidR="00AB67EB">
        <w:rPr>
          <w:sz w:val="24"/>
          <w:szCs w:val="24"/>
          <w:lang w:val="en-US"/>
        </w:rPr>
        <w:t>agmatoploidy</w:t>
      </w:r>
      <w:proofErr w:type="spellEnd"/>
      <w:r w:rsidR="00AB67EB">
        <w:rPr>
          <w:sz w:val="24"/>
          <w:szCs w:val="24"/>
          <w:lang w:val="en-US"/>
        </w:rPr>
        <w:t xml:space="preserve"> and </w:t>
      </w:r>
      <w:proofErr w:type="spellStart"/>
      <w:r w:rsidR="00AB67EB">
        <w:rPr>
          <w:sz w:val="24"/>
          <w:szCs w:val="24"/>
          <w:lang w:val="en-US"/>
        </w:rPr>
        <w:t>symploidy</w:t>
      </w:r>
      <w:proofErr w:type="spellEnd"/>
      <w:r w:rsidR="00AB67EB">
        <w:rPr>
          <w:sz w:val="24"/>
          <w:szCs w:val="24"/>
          <w:lang w:val="en-US"/>
        </w:rPr>
        <w:t xml:space="preserve"> </w:t>
      </w:r>
      <w:r w:rsidR="00430E77">
        <w:rPr>
          <w:sz w:val="24"/>
          <w:szCs w:val="24"/>
          <w:lang w:val="en-US"/>
        </w:rPr>
        <w:t>(</w:t>
      </w:r>
      <w:r w:rsidR="00AB67EB">
        <w:rPr>
          <w:sz w:val="24"/>
          <w:szCs w:val="24"/>
          <w:lang w:val="en-US"/>
        </w:rPr>
        <w:fldChar w:fldCharType="begin" w:fldLock="1"/>
      </w:r>
      <w:r w:rsidR="00026D03">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&lt;i&gt;Carex&lt;/i&gt;","type":"article-journal","volume":"5"},"uris":["http://www.mendeley.com/documents/?uuid=ddcdafc7-d0a4-4d07-837b-7150b128f1eb"]}],"mendeley":{"formattedCitation":"(Davies, 1956; Heilborn, 1924)","manualFormatting":"Heilborn 1924; Davies 1956)","plainTextFormattedCitation":"(Davies, 1956; Heilborn, 1924)","previouslyFormattedCitation":"(Heilborn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 xml:space="preserve">Heilborn 1924; Davies </w:t>
      </w:r>
      <w:r w:rsidR="00AB67EB" w:rsidRPr="004429A9">
        <w:rPr>
          <w:noProof/>
          <w:sz w:val="24"/>
          <w:szCs w:val="24"/>
          <w:lang w:val="en-US"/>
        </w:rPr>
        <w:lastRenderedPageBreak/>
        <w:t>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026D03" w:rsidRPr="00026D03">
        <w:rPr>
          <w:noProof/>
          <w:sz w:val="24"/>
          <w:szCs w:val="24"/>
          <w:lang w:val="en-US"/>
        </w:rPr>
        <w:t>(Escudero et al.,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t xml:space="preserve">Thus, this </w:t>
      </w:r>
      <w:proofErr w:type="spellStart"/>
      <w:r w:rsidR="00AB67EB" w:rsidRPr="00870BB1">
        <w:rPr>
          <w:sz w:val="24"/>
          <w:szCs w:val="24"/>
          <w:lang w:val="en-US"/>
        </w:rPr>
        <w:t>hyperdiverse</w:t>
      </w:r>
      <w:proofErr w:type="spellEnd"/>
      <w:r w:rsidR="00AB67EB" w:rsidRPr="00870BB1">
        <w:rPr>
          <w:sz w:val="24"/>
          <w:szCs w:val="24"/>
          <w:lang w:val="en-US"/>
        </w:rPr>
        <w:t xml:space="preserv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proofErr w:type="gramStart"/>
      <w:r w:rsidR="005D4F09">
        <w:rPr>
          <w:sz w:val="24"/>
          <w:szCs w:val="24"/>
          <w:lang w:val="en-US"/>
        </w:rPr>
        <w:t xml:space="preserve">could be </w:t>
      </w:r>
      <w:r w:rsidR="00AB67EB" w:rsidRPr="00870BB1">
        <w:rPr>
          <w:sz w:val="24"/>
          <w:szCs w:val="24"/>
          <w:lang w:val="en-US"/>
        </w:rPr>
        <w:t>related</w:t>
      </w:r>
      <w:proofErr w:type="gramEnd"/>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w:t>
      </w:r>
      <w:proofErr w:type="gramStart"/>
      <w:r w:rsidR="00AB67EB">
        <w:rPr>
          <w:sz w:val="24"/>
          <w:szCs w:val="24"/>
          <w:lang w:val="en-US"/>
        </w:rPr>
        <w:t xml:space="preserve">could be </w:t>
      </w:r>
      <w:r w:rsidR="008C5202">
        <w:rPr>
          <w:sz w:val="24"/>
          <w:szCs w:val="24"/>
          <w:lang w:val="en-US"/>
        </w:rPr>
        <w:t>related</w:t>
      </w:r>
      <w:proofErr w:type="gramEnd"/>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w:t>
      </w:r>
      <w:ins w:id="50" w:author="Jose Ignacio Márquez Corro" w:date="2019-01-27T17:34:00Z">
        <w:r w:rsidR="00021C5B">
          <w:rPr>
            <w:sz w:val="24"/>
            <w:szCs w:val="24"/>
            <w:lang w:val="en-US"/>
          </w:rPr>
          <w:t xml:space="preserve"> (e.g.</w:t>
        </w:r>
      </w:ins>
      <w:ins w:id="51" w:author="Jose Ignacio Márquez Corro" w:date="2019-01-27T17:35:00Z">
        <w:r w:rsidR="00021C5B">
          <w:rPr>
            <w:sz w:val="24"/>
            <w:szCs w:val="24"/>
            <w:lang w:val="en-US"/>
          </w:rPr>
          <w:t xml:space="preserve"> adaptive mutation </w:t>
        </w:r>
      </w:ins>
      <w:ins w:id="52" w:author="Jose Ignacio Márquez Corro" w:date="2019-01-27T17:42:00Z">
        <w:r w:rsidR="00021C5B">
          <w:rPr>
            <w:sz w:val="24"/>
            <w:szCs w:val="24"/>
            <w:lang w:val="en-US"/>
          </w:rPr>
          <w:t>perpetuated</w:t>
        </w:r>
      </w:ins>
      <w:ins w:id="53" w:author="Jose Ignacio Márquez Corro" w:date="2019-01-27T17:35:00Z">
        <w:r w:rsidR="00021C5B">
          <w:rPr>
            <w:sz w:val="24"/>
            <w:szCs w:val="24"/>
            <w:lang w:val="en-US"/>
          </w:rPr>
          <w:t xml:space="preserve"> by fission events)</w:t>
        </w:r>
      </w:ins>
      <w:r w:rsidR="00AB67EB">
        <w:rPr>
          <w:sz w:val="24"/>
          <w:szCs w:val="24"/>
          <w:lang w:val="en-US"/>
        </w:rPr>
        <w:t xml:space="preserve">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ins w:id="54" w:author="Jose Ignacio Márquez Corro" w:date="2019-01-23T09:33:00Z">
        <w:r w:rsidR="00472A56">
          <w:rPr>
            <w:sz w:val="24"/>
            <w:szCs w:val="24"/>
            <w:lang w:val="en-US"/>
          </w:rPr>
          <w:t xml:space="preserve">However, </w:t>
        </w:r>
      </w:ins>
      <w:ins w:id="55" w:author="Jose Ignacio Márquez Corro" w:date="2019-01-23T09:38:00Z">
        <w:r w:rsidR="00BD71F5">
          <w:rPr>
            <w:sz w:val="24"/>
            <w:szCs w:val="24"/>
            <w:lang w:val="en-US"/>
          </w:rPr>
          <w:t>there is still possible that</w:t>
        </w:r>
        <w:r w:rsidR="00472A56">
          <w:rPr>
            <w:sz w:val="24"/>
            <w:szCs w:val="24"/>
            <w:lang w:val="en-US"/>
          </w:rPr>
          <w:t xml:space="preserve"> </w:t>
        </w:r>
      </w:ins>
      <w:ins w:id="56" w:author="Jose Ignacio Márquez Corro" w:date="2019-01-23T09:33:00Z">
        <w:r w:rsidR="00472A56">
          <w:rPr>
            <w:sz w:val="24"/>
            <w:szCs w:val="24"/>
            <w:lang w:val="en-US"/>
          </w:rPr>
          <w:t xml:space="preserve">diversification </w:t>
        </w:r>
      </w:ins>
      <w:ins w:id="57" w:author="Jose Ignacio Márquez Corro" w:date="2019-01-23T09:37:00Z">
        <w:r w:rsidR="00472A56">
          <w:rPr>
            <w:sz w:val="24"/>
            <w:szCs w:val="24"/>
            <w:lang w:val="en-US"/>
          </w:rPr>
          <w:t xml:space="preserve">rates </w:t>
        </w:r>
      </w:ins>
      <w:ins w:id="58" w:author="Jose Ignacio Márquez Corro" w:date="2019-01-23T09:33:00Z">
        <w:r w:rsidR="00472A56">
          <w:rPr>
            <w:sz w:val="24"/>
            <w:szCs w:val="24"/>
            <w:lang w:val="en-US"/>
          </w:rPr>
          <w:t xml:space="preserve">shifts within the </w:t>
        </w:r>
      </w:ins>
      <w:ins w:id="59" w:author="Jose Ignacio Márquez Corro" w:date="2019-01-23T09:38:00Z">
        <w:r w:rsidR="00472A56">
          <w:rPr>
            <w:sz w:val="24"/>
            <w:szCs w:val="24"/>
            <w:lang w:val="en-US"/>
          </w:rPr>
          <w:t xml:space="preserve">family </w:t>
        </w:r>
      </w:ins>
      <w:proofErr w:type="gramStart"/>
      <w:ins w:id="60" w:author="Jose Ignacio Márquez Corro" w:date="2019-01-23T09:40:00Z">
        <w:r w:rsidR="00472A56">
          <w:rPr>
            <w:sz w:val="24"/>
            <w:szCs w:val="24"/>
            <w:lang w:val="en-US"/>
          </w:rPr>
          <w:t>are related</w:t>
        </w:r>
        <w:proofErr w:type="gramEnd"/>
        <w:r w:rsidR="00472A56">
          <w:rPr>
            <w:sz w:val="24"/>
            <w:szCs w:val="24"/>
            <w:lang w:val="en-US"/>
          </w:rPr>
          <w:t xml:space="preserve"> with others characteristic rather than mode of chromosome number evolution</w:t>
        </w:r>
        <w:r w:rsidR="006C17EC">
          <w:rPr>
            <w:sz w:val="24"/>
            <w:szCs w:val="24"/>
            <w:lang w:val="en-US"/>
          </w:rPr>
          <w:t>, so further studies must be carried out</w:t>
        </w:r>
        <w:r w:rsidR="00472A56">
          <w:rPr>
            <w:sz w:val="24"/>
            <w:szCs w:val="24"/>
            <w:lang w:val="en-US"/>
          </w:rPr>
          <w:t>.</w:t>
        </w:r>
      </w:ins>
    </w:p>
    <w:p w14:paraId="5142E281" w14:textId="7C878F96"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w:t>
      </w:r>
      <w:proofErr w:type="spellStart"/>
      <w:r>
        <w:rPr>
          <w:sz w:val="24"/>
          <w:szCs w:val="24"/>
          <w:lang w:val="en-US"/>
        </w:rPr>
        <w:t>i</w:t>
      </w:r>
      <w:proofErr w:type="spellEnd"/>
      <w:r>
        <w:rPr>
          <w:sz w:val="24"/>
          <w:szCs w:val="24"/>
          <w:lang w:val="en-US"/>
        </w:rPr>
        <w:t xml:space="preserve">)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proofErr w:type="gramStart"/>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proofErr w:type="gramEnd"/>
      <w:r w:rsidR="007826E2" w:rsidRPr="00CC261B">
        <w:rPr>
          <w:sz w:val="24"/>
          <w:szCs w:val="24"/>
          <w:lang w:val="en-US"/>
        </w:rPr>
        <w:t>.</w:t>
      </w:r>
      <w:r w:rsidR="007826E2">
        <w:rPr>
          <w:sz w:val="24"/>
          <w:szCs w:val="24"/>
          <w:lang w:val="en-US"/>
        </w:rPr>
        <w:t xml:space="preserve"> Our null hypothesis, by contrast, is that chromosome numbers change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445328DB" w:rsidR="00B11016" w:rsidRPr="002E2644" w:rsidRDefault="00390C6F" w:rsidP="002E2644">
      <w:pPr>
        <w:spacing w:line="480" w:lineRule="auto"/>
        <w:jc w:val="left"/>
        <w:rPr>
          <w:b/>
          <w:sz w:val="24"/>
          <w:lang w:val="en-US"/>
        </w:rPr>
      </w:pPr>
      <w:r>
        <w:rPr>
          <w:b/>
          <w:sz w:val="24"/>
          <w:lang w:val="en-US"/>
        </w:rPr>
        <w:t xml:space="preserve">2. </w:t>
      </w:r>
      <w:r w:rsidR="0065263D" w:rsidRPr="002E2644">
        <w:rPr>
          <w:b/>
          <w:sz w:val="24"/>
          <w:lang w:val="en-US"/>
        </w:rPr>
        <w:t>Materials and Methods</w:t>
      </w:r>
    </w:p>
    <w:p w14:paraId="576E487A" w14:textId="0291D0BA" w:rsidR="008014FD" w:rsidRPr="0065263D" w:rsidRDefault="00390C6F" w:rsidP="002E2644">
      <w:pPr>
        <w:spacing w:line="480" w:lineRule="auto"/>
        <w:jc w:val="left"/>
        <w:rPr>
          <w:i/>
          <w:sz w:val="24"/>
          <w:lang w:val="en-US"/>
        </w:rPr>
      </w:pPr>
      <w:r>
        <w:rPr>
          <w:i/>
          <w:sz w:val="24"/>
          <w:lang w:val="en-US"/>
        </w:rPr>
        <w:t xml:space="preserve">2.1. </w:t>
      </w:r>
      <w:r w:rsidR="00CF18D5" w:rsidRPr="0065263D">
        <w:rPr>
          <w:i/>
          <w:sz w:val="24"/>
          <w:lang w:val="en-US"/>
        </w:rPr>
        <w:t xml:space="preserve">Family </w:t>
      </w:r>
      <w:r w:rsidR="0065263D" w:rsidRPr="0065263D">
        <w:rPr>
          <w:i/>
          <w:sz w:val="24"/>
          <w:lang w:val="en-US"/>
        </w:rPr>
        <w:t>T</w:t>
      </w:r>
      <w:r w:rsidR="00CF18D5"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41181783" w:rsidR="0098382F" w:rsidRDefault="0098382F" w:rsidP="002E2644">
      <w:pPr>
        <w:spacing w:line="480" w:lineRule="auto"/>
        <w:ind w:firstLine="708"/>
        <w:jc w:val="left"/>
        <w:rPr>
          <w:noProof/>
          <w:sz w:val="24"/>
          <w:lang w:val="en-US"/>
        </w:rPr>
      </w:pPr>
      <w:r>
        <w:rPr>
          <w:sz w:val="24"/>
          <w:lang w:val="en-US"/>
        </w:rPr>
        <w:t xml:space="preserve">A new comprehensive phylogeny of Cyperaceae was created from NCBI </w:t>
      </w:r>
      <w:proofErr w:type="spellStart"/>
      <w:r>
        <w:rPr>
          <w:sz w:val="24"/>
          <w:lang w:val="en-US"/>
        </w:rPr>
        <w:t>GenBank</w:t>
      </w:r>
      <w:proofErr w:type="spellEnd"/>
      <w:r>
        <w:rPr>
          <w:sz w:val="24"/>
          <w:lang w:val="en-US"/>
        </w:rPr>
        <w:t xml:space="preserve">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xml:space="preserve">., </w:t>
      </w:r>
      <w:r w:rsidRPr="00431476">
        <w:rPr>
          <w:noProof/>
          <w:sz w:val="24"/>
          <w:lang w:val="en-US"/>
        </w:rPr>
        <w:lastRenderedPageBreak/>
        <w:t>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026D03">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classification","type":"article-journal","volume":"41"},"uris":["http://www.mendeley.com/documents/?uuid=c0f4735a-a689-4cee-8591-7fd6e7131fed"]}],"mendeley":{"formattedCitation":"(Pedro Jiménez-Mejías et al., 2016)","manualFormatting":"Jiménez-Mejías et al. 2016","plainTextFormattedCitation":"(Pedro Jiménez-Mejías et al., 2016)","previouslyFormattedCitation":"(Jiménez-Mejías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r>
        <w:rPr>
          <w:noProof/>
          <w:sz w:val="24"/>
          <w:lang w:val="en-US"/>
        </w:rPr>
        <w:t xml:space="preserve">). </w:t>
      </w:r>
      <w:r w:rsidR="005839FB">
        <w:rPr>
          <w:noProof/>
          <w:sz w:val="24"/>
          <w:lang w:val="en-US"/>
        </w:rPr>
        <w:t xml:space="preserve">This analysis included </w:t>
      </w:r>
      <w:r w:rsidR="0071193E">
        <w:rPr>
          <w:noProof/>
          <w:sz w:val="24"/>
          <w:lang w:val="en-US"/>
        </w:rPr>
        <w:t xml:space="preserve">1058 </w:t>
      </w:r>
      <w:r>
        <w:rPr>
          <w:noProof/>
          <w:sz w:val="24"/>
          <w:lang w:val="en-US"/>
        </w:rPr>
        <w:t xml:space="preserve">species out of the ca. 5500 circumscribed to Cyperaceae </w:t>
      </w:r>
      <w:r>
        <w:rPr>
          <w:noProof/>
          <w:sz w:val="24"/>
          <w:lang w:val="en-US"/>
        </w:rPr>
        <w:fldChar w:fldCharType="begin" w:fldLock="1"/>
      </w:r>
      <w:r w:rsidR="00026D03">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Pr>
          <w:noProof/>
          <w:sz w:val="24"/>
          <w:lang w:val="en-US"/>
        </w:rPr>
        <w:fldChar w:fldCharType="end"/>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Though we 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026D03">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026D03" w:rsidRPr="00026D03">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 xml:space="preserve">the model parameters were individually calculated for five different partitions identified using PartitionFinder v2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t xml:space="preserve">ultrametric </w:t>
      </w:r>
      <w:r w:rsidR="00692E3C">
        <w:rPr>
          <w:noProof/>
          <w:sz w:val="24"/>
          <w:lang w:val="en-US"/>
        </w:rPr>
        <w:t xml:space="preserve">using treePL </w:t>
      </w:r>
      <w:r w:rsidR="00692E3C">
        <w:rPr>
          <w:noProof/>
          <w:sz w:val="24"/>
          <w:lang w:val="en-US"/>
        </w:rPr>
        <w:fldChar w:fldCharType="begin" w:fldLock="1"/>
      </w:r>
      <w:r w:rsidR="00026D03">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and O’Meara, 2012)","manualFormatting":"(Smith and O’Meara 2012","plainTextFormattedCitation":"(Smith and O’Meara, 2012)","previouslyFormattedCitation":"(Smith and O’Meara 2012)"},"properties":{"noteIndex":0},"schema":"https://github.com/citation-style-language/schema/raw/master/csl-citation.json"}</w:instrText>
      </w:r>
      <w:r w:rsidR="00692E3C">
        <w:rPr>
          <w:noProof/>
          <w:sz w:val="24"/>
          <w:lang w:val="en-US"/>
        </w:rPr>
        <w:fldChar w:fldCharType="separate"/>
      </w:r>
      <w:r w:rsidR="000078E8" w:rsidRPr="000078E8">
        <w:rPr>
          <w:noProof/>
          <w:sz w:val="24"/>
          <w:lang w:val="en-US"/>
        </w:rPr>
        <w:t>(Smith and O’Meara 2012</w:t>
      </w:r>
      <w:r w:rsidR="00692E3C">
        <w:rPr>
          <w:noProof/>
          <w:sz w:val="24"/>
          <w:lang w:val="en-US"/>
        </w:rPr>
        <w:fldChar w:fldCharType="end"/>
      </w:r>
      <w:r w:rsidR="000B5ACD">
        <w:rPr>
          <w:noProof/>
          <w:sz w:val="24"/>
          <w:lang w:val="en-US"/>
        </w:rPr>
        <w:t xml:space="preserve">; see Fig.1, </w:t>
      </w:r>
      <w:r w:rsidR="004C7FA7">
        <w:rPr>
          <w:sz w:val="24"/>
          <w:lang w:val="en-US"/>
        </w:rPr>
        <w:t>Appendix</w:t>
      </w:r>
      <w:r w:rsidR="000B5ACD">
        <w:rPr>
          <w:noProof/>
          <w:sz w:val="24"/>
          <w:lang w:val="en-US"/>
        </w:rPr>
        <w:t xml:space="preserve"> </w:t>
      </w:r>
      <w:r w:rsidR="004C7FA7">
        <w:rPr>
          <w:noProof/>
          <w:sz w:val="24"/>
          <w:lang w:val="en-US"/>
        </w:rPr>
        <w:t>A</w:t>
      </w:r>
      <w:r w:rsidR="000B5ACD">
        <w:rPr>
          <w:noProof/>
          <w:sz w:val="24"/>
          <w:lang w:val="en-US"/>
        </w:rPr>
        <w:t>)</w:t>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026D03">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(Cyperaceae)","type":"article-journal","volume":"82"},"uris":["http://www.mendeley.com/documents/?uuid=3470efb9-1572-4942-adc5-ead57fff6574"]}],"mendeley":{"formattedCitation":"(P. Jiménez-Mejías et al., 2016; Spalink et al., 2016a, 2016b)","manualFormatting":"(Jiménez-Mejías et al. 2016b; Spalink et al. 2016a, 2016b","plainTextFormattedCitation":"(P. Jiménez-Mejías et al., 2016; Spalink et al., 2016a, 2016b)","previouslyFormattedCitation":"(Jiménez-Mejías et al. 2016b; Spalink et al. 2016a,b)"},"properties":{"noteIndex":0},"schema":"https://github.com/citation-style-language/schema/raw/master/csl-citation.json"}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4C7FA7">
        <w:rPr>
          <w:noProof/>
          <w:sz w:val="24"/>
          <w:lang w:val="en-US"/>
        </w:rPr>
        <w:t>Appendix B</w:t>
      </w:r>
      <w:r w:rsidR="000B5ACD">
        <w:rPr>
          <w:noProof/>
          <w:sz w:val="24"/>
          <w:lang w:val="en-US"/>
        </w:rPr>
        <w:t>).</w:t>
      </w:r>
    </w:p>
    <w:p w14:paraId="0401486E" w14:textId="5BDF7D7B"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026D03">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and Johnson, n.d.)","manualFormatting":"Goldblatt and Johnson","plainTextFormattedCitation":"(Goldblatt and Johnson, n.d.)","previouslyFormattedCitation":"(Goldblatt and Johnson n.d.)"},"properties":{"noteIndex":0},"schema":"https://github.com/citation-style-language/schema/raw/master/csl-citation.json"}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026D03">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et al.,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4C7FA7">
        <w:rPr>
          <w:noProof/>
          <w:sz w:val="24"/>
          <w:lang w:val="en-US"/>
        </w:rPr>
        <w:t>Appendix B</w:t>
      </w:r>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w:t>
      </w:r>
      <w:proofErr w:type="gramStart"/>
      <w:r w:rsidR="00DF61B6" w:rsidRPr="0040261B">
        <w:rPr>
          <w:sz w:val="24"/>
          <w:lang w:val="en-US"/>
        </w:rPr>
        <w:t xml:space="preserve">a total of </w:t>
      </w:r>
      <w:r w:rsidR="00014412">
        <w:rPr>
          <w:sz w:val="24"/>
          <w:lang w:val="en-US"/>
        </w:rPr>
        <w:t>825</w:t>
      </w:r>
      <w:proofErr w:type="gramEnd"/>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4C7FA7">
        <w:rPr>
          <w:noProof/>
          <w:sz w:val="24"/>
          <w:lang w:val="en-US"/>
        </w:rPr>
        <w:t>Appendix B</w:t>
      </w:r>
      <w:r w:rsidR="00014412">
        <w:rPr>
          <w:sz w:val="24"/>
          <w:lang w:val="en-US"/>
        </w:rPr>
        <w:t>)</w:t>
      </w:r>
      <w:r w:rsidR="00DF61B6">
        <w:rPr>
          <w:sz w:val="24"/>
          <w:lang w:val="en-US"/>
        </w:rPr>
        <w:t>.</w:t>
      </w:r>
    </w:p>
    <w:p w14:paraId="1EA22A58" w14:textId="499E4F29" w:rsidR="003632A5" w:rsidRDefault="003632A5" w:rsidP="000521B9">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026D03" w:rsidRPr="00026D03">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shifts in chromosome number evolution</w:t>
      </w:r>
      <w:r>
        <w:rPr>
          <w:sz w:val="24"/>
          <w:lang w:val="en-US"/>
        </w:rPr>
        <w:t xml:space="preserve"> along the </w:t>
      </w:r>
      <w:r w:rsidR="009C1A1A">
        <w:rPr>
          <w:sz w:val="24"/>
          <w:lang w:val="en-US"/>
        </w:rPr>
        <w:t xml:space="preserve">family </w:t>
      </w:r>
      <w:r>
        <w:rPr>
          <w:sz w:val="24"/>
          <w:lang w:val="en-US"/>
        </w:rPr>
        <w:t xml:space="preserve">tree, we assigned to the tips </w:t>
      </w:r>
      <w:r w:rsidR="000521B9">
        <w:rPr>
          <w:sz w:val="24"/>
          <w:lang w:val="en-US"/>
        </w:rPr>
        <w:t xml:space="preserve">the most frequent number in the </w:t>
      </w:r>
      <w:r>
        <w:rPr>
          <w:sz w:val="24"/>
          <w:lang w:val="en-US"/>
        </w:rPr>
        <w:t xml:space="preserve">species </w:t>
      </w:r>
      <w:r w:rsidR="009C1A1A">
        <w:rPr>
          <w:sz w:val="24"/>
          <w:lang w:val="en-US"/>
        </w:rPr>
        <w:t xml:space="preserve">dominated </w:t>
      </w:r>
      <w:r w:rsidR="00007B3C">
        <w:rPr>
          <w:sz w:val="24"/>
          <w:lang w:val="en-US"/>
        </w:rPr>
        <w:t>by</w:t>
      </w:r>
      <w:r>
        <w:rPr>
          <w:sz w:val="24"/>
          <w:lang w:val="en-US"/>
        </w:rPr>
        <w:t xml:space="preserve"> </w:t>
      </w:r>
      <w:proofErr w:type="spellStart"/>
      <w:r w:rsidR="00CD3DFD">
        <w:rPr>
          <w:sz w:val="24"/>
          <w:lang w:val="en-US"/>
        </w:rPr>
        <w:t>symploidy</w:t>
      </w:r>
      <w:proofErr w:type="spellEnd"/>
      <w:r>
        <w:rPr>
          <w:sz w:val="24"/>
          <w:lang w:val="en-US"/>
        </w:rPr>
        <w:t>/</w:t>
      </w:r>
      <w:proofErr w:type="spellStart"/>
      <w:r>
        <w:rPr>
          <w:sz w:val="24"/>
          <w:lang w:val="en-US"/>
        </w:rPr>
        <w:t>agmatoploidy</w:t>
      </w:r>
      <w:proofErr w:type="spellEnd"/>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4C7FA7">
        <w:rPr>
          <w:noProof/>
          <w:sz w:val="24"/>
          <w:lang w:val="en-US"/>
        </w:rPr>
        <w:t>Appendix B</w:t>
      </w:r>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3F0FDAE2" w:rsidR="008C7161" w:rsidRPr="0065263D" w:rsidRDefault="00390C6F" w:rsidP="002E2644">
      <w:pPr>
        <w:spacing w:line="480" w:lineRule="auto"/>
        <w:jc w:val="left"/>
        <w:rPr>
          <w:i/>
          <w:sz w:val="24"/>
          <w:lang w:val="en-US"/>
        </w:rPr>
      </w:pPr>
      <w:r>
        <w:rPr>
          <w:i/>
          <w:sz w:val="24"/>
          <w:lang w:val="en-US"/>
        </w:rPr>
        <w:t xml:space="preserve">2.2. </w:t>
      </w:r>
      <w:r w:rsidR="008F1EC8"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BEB1604" w:rsidR="00E13B3F" w:rsidRDefault="004429A8" w:rsidP="002E2644">
      <w:pPr>
        <w:spacing w:line="480" w:lineRule="auto"/>
        <w:ind w:firstLine="708"/>
        <w:jc w:val="left"/>
        <w:rPr>
          <w:sz w:val="24"/>
          <w:lang w:val="en-US"/>
        </w:rPr>
      </w:pPr>
      <w:r>
        <w:rPr>
          <w:sz w:val="24"/>
          <w:lang w:val="en-US"/>
        </w:rPr>
        <w:t xml:space="preserve">We used </w:t>
      </w:r>
      <w:proofErr w:type="spellStart"/>
      <w:r w:rsidR="009E49BC">
        <w:rPr>
          <w:sz w:val="24"/>
          <w:lang w:val="en-US"/>
        </w:rPr>
        <w:t>ChromEvol</w:t>
      </w:r>
      <w:proofErr w:type="spellEnd"/>
      <w:r w:rsidR="00CE0B04">
        <w:rPr>
          <w:sz w:val="24"/>
          <w:lang w:val="en-US"/>
        </w:rPr>
        <w:t xml:space="preserve"> v.2.0</w:t>
      </w:r>
      <w:r w:rsidR="009E49BC">
        <w:rPr>
          <w:sz w:val="24"/>
          <w:lang w:val="en-US"/>
        </w:rPr>
        <w:t xml:space="preserve"> </w:t>
      </w:r>
      <w:r w:rsidR="00E13B3F">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E13B3F">
        <w:rPr>
          <w:sz w:val="24"/>
          <w:lang w:val="en-US"/>
        </w:rPr>
        <w:fldChar w:fldCharType="separate"/>
      </w:r>
      <w:r w:rsidR="00026D03" w:rsidRPr="00026D03">
        <w:rPr>
          <w:noProof/>
          <w:sz w:val="24"/>
          <w:lang w:val="en-US"/>
        </w:rPr>
        <w:t>(Glick and Mayrose, 2014; Mayrose et al., 2010)</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proofErr w:type="gramStart"/>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w:t>
      </w:r>
      <w:del w:id="61" w:author="Jose Ignacio Márquez Corro" w:date="2019-01-27T15:55:00Z">
        <w:r w:rsidR="00CE0B04" w:rsidDel="001E6EA7">
          <w:rPr>
            <w:sz w:val="24"/>
            <w:lang w:val="en-US"/>
          </w:rPr>
          <w:delText xml:space="preserve">probability </w:delText>
        </w:r>
      </w:del>
      <w:ins w:id="62" w:author="Jose Ignacio Márquez Corro" w:date="2019-01-27T15:55:00Z">
        <w:r w:rsidR="001E6EA7">
          <w:rPr>
            <w:sz w:val="24"/>
            <w:lang w:val="en-US"/>
          </w:rPr>
          <w:t xml:space="preserve">likelihood </w:t>
        </w:r>
      </w:ins>
      <w:r w:rsidR="005867D5">
        <w:rPr>
          <w:sz w:val="24"/>
          <w:lang w:val="en-US"/>
        </w:rPr>
        <w:t xml:space="preserve">of a </w:t>
      </w:r>
      <w:r w:rsidR="005867D5">
        <w:rPr>
          <w:sz w:val="24"/>
          <w:lang w:val="en-US"/>
        </w:rPr>
        <w:lastRenderedPageBreak/>
        <w:t xml:space="preserve">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w:t>
      </w:r>
      <w:proofErr w:type="spellStart"/>
      <w:r w:rsidR="00E54ABC">
        <w:rPr>
          <w:sz w:val="24"/>
          <w:lang w:val="en-US"/>
        </w:rPr>
        <w:t>i</w:t>
      </w:r>
      <w:proofErr w:type="spellEnd"/>
      <w:r w:rsidR="00E54ABC">
        <w:rPr>
          <w:sz w:val="24"/>
          <w:lang w:val="en-US"/>
        </w:rPr>
        <w:t xml:space="preserve">)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proofErr w:type="spellStart"/>
      <w:r w:rsidR="00505F00">
        <w:rPr>
          <w:sz w:val="24"/>
          <w:lang w:val="en-US"/>
        </w:rPr>
        <w:t>polyploidization</w:t>
      </w:r>
      <w:proofErr w:type="spellEnd"/>
      <w:r w:rsidR="00505F00">
        <w:rPr>
          <w:sz w:val="24"/>
          <w:lang w:val="en-US"/>
        </w:rPr>
        <w:t>,</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w:t>
      </w:r>
      <w:proofErr w:type="spellStart"/>
      <w:r>
        <w:rPr>
          <w:sz w:val="24"/>
          <w:lang w:val="en-US"/>
        </w:rPr>
        <w:t>polyploidization</w:t>
      </w:r>
      <w:proofErr w:type="spellEnd"/>
      <w:r>
        <w:rPr>
          <w:sz w:val="24"/>
          <w:lang w:val="en-US"/>
        </w:rPr>
        <w:t xml:space="preserve">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proofErr w:type="gramEnd"/>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w:t>
      </w:r>
      <w:proofErr w:type="gramStart"/>
      <w:r w:rsidR="006F60DE">
        <w:rPr>
          <w:sz w:val="24"/>
          <w:szCs w:val="24"/>
          <w:lang w:val="en-US"/>
        </w:rPr>
        <w:t>vi</w:t>
      </w:r>
      <w:proofErr w:type="gramEnd"/>
      <w:r w:rsidR="006F60DE">
        <w:rPr>
          <w:sz w:val="24"/>
          <w:szCs w:val="24"/>
          <w:lang w:val="en-US"/>
        </w:rPr>
        <w:t>) gain and (vii) loss of chromosomes.</w:t>
      </w:r>
      <w:r w:rsidR="00CE0B04">
        <w:rPr>
          <w:sz w:val="24"/>
          <w:lang w:val="en-US"/>
        </w:rPr>
        <w:t xml:space="preserve"> </w:t>
      </w:r>
    </w:p>
    <w:p w14:paraId="0B9107BC" w14:textId="3D06C9EF" w:rsidR="00896E0C" w:rsidRPr="000521B9" w:rsidRDefault="00FF60E9" w:rsidP="000521B9">
      <w:pPr>
        <w:spacing w:line="480" w:lineRule="auto"/>
        <w:ind w:firstLine="708"/>
        <w:jc w:val="left"/>
        <w:rPr>
          <w:noProof/>
          <w:sz w:val="24"/>
          <w:lang w:val="en-US"/>
        </w:rPr>
      </w:pPr>
      <w:proofErr w:type="gramStart"/>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t>of Cyperaceae</w:t>
      </w:r>
      <w:r w:rsidR="00FB7298">
        <w:rPr>
          <w:sz w:val="24"/>
          <w:lang w:val="en-US"/>
        </w:rPr>
        <w:t xml:space="preserve"> </w:t>
      </w:r>
      <w:proofErr w:type="gramEnd"/>
      <w:r w:rsidR="00125C91">
        <w:rPr>
          <w:sz w:val="24"/>
          <w:lang w:val="en-US"/>
        </w:rPr>
        <w:fldChar w:fldCharType="begin" w:fldLock="1"/>
      </w:r>
      <w:r w:rsidR="00026D03">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et al., 2012b; Escudero and Hipp, 2013; Spalink et al., 2016b)","manualFormatting":"(SDC+FAEC, FAEC, non-Siderostictae Carex and C4 Cyperus; Escudero et al., 2012b; Escudero and Hipp, 2013; Spalink et al., 2016b)","plainTextFormattedCitation":"(Escudero et al., 2012b; Escudero and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proofErr w:type="gramStart"/>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r w:rsidR="00481C5E">
        <w:rPr>
          <w:sz w:val="24"/>
          <w:lang w:val="en-US"/>
        </w:rPr>
        <w:t>subtrees</w:t>
      </w:r>
      <w:r w:rsidR="00704626">
        <w:rPr>
          <w:sz w:val="24"/>
          <w:lang w:val="en-US"/>
        </w:rPr>
        <w:t xml:space="preserve"> (see below)</w:t>
      </w:r>
      <w:r w:rsidR="00896E0C">
        <w:rPr>
          <w:sz w:val="24"/>
          <w:lang w:val="en-US"/>
        </w:rPr>
        <w:t>.</w:t>
      </w:r>
      <w:proofErr w:type="gramEnd"/>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w:t>
      </w:r>
      <w:proofErr w:type="spellStart"/>
      <w:r w:rsidR="004C3BD0">
        <w:rPr>
          <w:sz w:val="24"/>
          <w:lang w:val="en-US"/>
        </w:rPr>
        <w:t>Uhlenbeck</w:t>
      </w:r>
      <w:proofErr w:type="spellEnd"/>
      <w:r w:rsidR="004C3BD0">
        <w:rPr>
          <w:sz w:val="24"/>
          <w:lang w:val="en-US"/>
        </w:rPr>
        <w:t xml:space="preserve"> models</w:t>
      </w:r>
      <w:r w:rsidR="00896E0C">
        <w:rPr>
          <w:sz w:val="24"/>
          <w:lang w:val="en-US"/>
        </w:rPr>
        <w:t xml:space="preserve"> </w:t>
      </w:r>
      <w:r w:rsidR="00BF2D94">
        <w:rPr>
          <w:sz w:val="24"/>
          <w:lang w:val="en-US"/>
        </w:rPr>
        <w:fldChar w:fldCharType="begin" w:fldLock="1"/>
      </w:r>
      <w:r w:rsidR="00026D03">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likelihood","type":"article-journal","volume":"60"},"uris":["http://www.mendeley.com/documents/?uuid=272b212e-9cd4-4d14-9106-0ac9c8ec9571"]}],"mendeley":{"formattedCitation":"(Escudero et al., 2012a, 2010; Hipp, 2007; O’Meara et al., 2006)","manualFormatting":"(see Escudero et al., 2012a, 2010; Hipp, 2007; O’Meara et al., 2006)","plainTextFormattedCitation":"(Escudero et al., 2012a, 2010; Hipp, 2007; O’Meara et al., 2006)","previouslyFormattedCitation":"(O’Meara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This 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0521B9">
        <w:rPr>
          <w:noProof/>
          <w:sz w:val="24"/>
          <w:lang w:val="en-US"/>
        </w:rPr>
        <w:t xml:space="preserve">s that connect the </w:t>
      </w:r>
      <w:r w:rsidR="00D03488">
        <w:rPr>
          <w:noProof/>
          <w:sz w:val="24"/>
          <w:lang w:val="en-US"/>
        </w:rPr>
        <w:t xml:space="preserve">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w:t>
      </w:r>
      <w:ins w:id="63" w:author="Jose Ignacio Márquez Corro" w:date="2019-01-17T13:05:00Z">
        <w:r w:rsidR="007276E5">
          <w:rPr>
            <w:noProof/>
            <w:sz w:val="24"/>
            <w:lang w:val="en-US"/>
          </w:rPr>
          <w:t>s</w:t>
        </w:r>
      </w:ins>
      <w:r w:rsidR="00D03488">
        <w:rPr>
          <w:noProof/>
          <w:sz w:val="24"/>
          <w:lang w:val="en-US"/>
        </w:rPr>
        <w:t>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 xml:space="preserve">scenarios,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proofErr w:type="spellStart"/>
      <w:r w:rsidR="00CA5117" w:rsidRPr="00CA5117">
        <w:rPr>
          <w:sz w:val="24"/>
          <w:lang w:val="en-US"/>
        </w:rPr>
        <w:t>Akaike</w:t>
      </w:r>
      <w:proofErr w:type="spellEnd"/>
      <w:r w:rsidR="00CA5117" w:rsidRPr="00CA5117">
        <w:rPr>
          <w:sz w:val="24"/>
          <w:lang w:val="en-US"/>
        </w:rPr>
        <w:t xml:space="preserv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 xml:space="preserve">with </w:t>
      </w:r>
      <w:proofErr w:type="spellStart"/>
      <w:r w:rsidR="00CE34B4" w:rsidRPr="003015DB">
        <w:rPr>
          <w:sz w:val="24"/>
          <w:lang w:val="en-US"/>
        </w:rPr>
        <w:t>ChromEvol</w:t>
      </w:r>
      <w:proofErr w:type="spellEnd"/>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 xml:space="preserve">es connecting </w:t>
      </w:r>
      <w:r w:rsidR="00777A7A">
        <w:rPr>
          <w:sz w:val="24"/>
          <w:lang w:val="en-US"/>
        </w:rPr>
        <w:lastRenderedPageBreak/>
        <w:t>the subtrees</w:t>
      </w:r>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026D03">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and Farrell, 2004)","plainTextFormattedCitation":"(Wagenmakers and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026D03" w:rsidRPr="00026D03">
        <w:rPr>
          <w:noProof/>
          <w:sz w:val="24"/>
          <w:szCs w:val="24"/>
          <w:lang w:val="en-US"/>
        </w:rPr>
        <w:t>(Wagenmakers and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05F4CB65" w:rsidR="00B11016" w:rsidRPr="00C746E5" w:rsidRDefault="00D11873" w:rsidP="002E2644">
      <w:pPr>
        <w:spacing w:line="480" w:lineRule="auto"/>
        <w:ind w:firstLine="708"/>
        <w:jc w:val="left"/>
        <w:rPr>
          <w:sz w:val="24"/>
          <w:lang w:val="en-US"/>
        </w:rPr>
      </w:pPr>
      <w:r>
        <w:rPr>
          <w:sz w:val="24"/>
          <w:lang w:val="en-US"/>
        </w:rPr>
        <w:t xml:space="preserve">In our specific study case, we defined four main clades (where shift in diversification rates </w:t>
      </w:r>
      <w:proofErr w:type="gramStart"/>
      <w:r>
        <w:rPr>
          <w:sz w:val="24"/>
          <w:lang w:val="en-US"/>
        </w:rPr>
        <w:t>were previously detected</w:t>
      </w:r>
      <w:proofErr w:type="gramEnd"/>
      <w:r w:rsidR="000D0166">
        <w:rPr>
          <w:sz w:val="24"/>
          <w:lang w:val="en-US"/>
        </w:rPr>
        <w:t>)</w:t>
      </w:r>
      <w:r>
        <w:rPr>
          <w:sz w:val="24"/>
          <w:lang w:val="en-US"/>
        </w:rPr>
        <w:t>: (</w:t>
      </w:r>
      <w:proofErr w:type="spellStart"/>
      <w:r>
        <w:rPr>
          <w:sz w:val="24"/>
          <w:lang w:val="en-US"/>
        </w:rPr>
        <w:t>i</w:t>
      </w:r>
      <w:proofErr w:type="spellEnd"/>
      <w:r>
        <w:rPr>
          <w:sz w:val="24"/>
          <w:lang w:val="en-US"/>
        </w:rPr>
        <w:t xml:space="preserve">) clade 1 is FAEC clade; (ii) clade 2 corresponds </w:t>
      </w:r>
      <w:r w:rsidR="00704626">
        <w:rPr>
          <w:sz w:val="24"/>
          <w:lang w:val="en-US"/>
        </w:rPr>
        <w:t xml:space="preserve">to </w:t>
      </w:r>
      <w:r>
        <w:rPr>
          <w:sz w:val="24"/>
          <w:lang w:val="en-US"/>
        </w:rPr>
        <w:t>non-</w:t>
      </w:r>
      <w:proofErr w:type="spellStart"/>
      <w:r w:rsidRPr="000D0166">
        <w:rPr>
          <w:i/>
          <w:sz w:val="24"/>
          <w:lang w:val="en-US"/>
        </w:rPr>
        <w:t>Siderosticta</w:t>
      </w:r>
      <w:r w:rsidR="000D0166" w:rsidRPr="000D0166">
        <w:rPr>
          <w:i/>
          <w:sz w:val="24"/>
          <w:lang w:val="en-US"/>
        </w:rPr>
        <w:t>e</w:t>
      </w:r>
      <w:proofErr w:type="spellEnd"/>
      <w:r>
        <w:rPr>
          <w:sz w:val="24"/>
          <w:lang w:val="en-US"/>
        </w:rPr>
        <w:t xml:space="preserve"> </w:t>
      </w:r>
      <w:proofErr w:type="spellStart"/>
      <w:r w:rsidRPr="007A590C">
        <w:rPr>
          <w:i/>
          <w:sz w:val="24"/>
          <w:lang w:val="en-US"/>
        </w:rPr>
        <w:t>Carex</w:t>
      </w:r>
      <w:proofErr w:type="spellEnd"/>
      <w:r>
        <w:rPr>
          <w:sz w:val="24"/>
          <w:lang w:val="en-US"/>
        </w:rPr>
        <w:t xml:space="preserve"> clade; (iii) clade 3 is C</w:t>
      </w:r>
      <w:r w:rsidRPr="00E6327B">
        <w:rPr>
          <w:sz w:val="24"/>
          <w:vertAlign w:val="subscript"/>
          <w:lang w:val="en-US"/>
        </w:rPr>
        <w:t>4</w:t>
      </w:r>
      <w:r>
        <w:rPr>
          <w:sz w:val="24"/>
          <w:lang w:val="en-US"/>
        </w:rPr>
        <w:t xml:space="preserve"> </w:t>
      </w:r>
      <w:proofErr w:type="spellStart"/>
      <w:r w:rsidRPr="000D0166">
        <w:rPr>
          <w:i/>
          <w:sz w:val="24"/>
          <w:lang w:val="en-US"/>
        </w:rPr>
        <w:t>Cyperus</w:t>
      </w:r>
      <w:proofErr w:type="spellEnd"/>
      <w:r>
        <w:rPr>
          <w:sz w:val="24"/>
          <w:lang w:val="en-US"/>
        </w:rPr>
        <w:t xml:space="preserve">; and clade 4 conforms SDC+FAEC clade. </w:t>
      </w:r>
      <w:proofErr w:type="gramStart"/>
      <w:r>
        <w:rPr>
          <w:sz w:val="24"/>
          <w:lang w:val="en-US"/>
        </w:rPr>
        <w:t>Our chromosome modeling analyses were performed in up to five different subtrees: (</w:t>
      </w:r>
      <w:proofErr w:type="spellStart"/>
      <w:r>
        <w:rPr>
          <w:sz w:val="24"/>
          <w:lang w:val="en-US"/>
        </w:rPr>
        <w:t>i</w:t>
      </w:r>
      <w:proofErr w:type="spellEnd"/>
      <w:r>
        <w:rPr>
          <w:sz w:val="24"/>
          <w:lang w:val="en-US"/>
        </w:rPr>
        <w:t>) subtree 1 is clade 1 after excluding clade 3; (ii) subtree 2 corresponds to clade 2; (iii) subtree 3 conforms clade 3; (iv) subtree 4 corresponds to clade 4 after excluding subtrees 1, 2, and 3; and (v) subtree 5 corresponds to the remaining phylogeny after excluding clade 4</w:t>
      </w:r>
      <w:r w:rsidR="000D0166">
        <w:rPr>
          <w:sz w:val="24"/>
          <w:lang w:val="en-US"/>
        </w:rPr>
        <w:t xml:space="preserve"> (see Fig. 2)</w:t>
      </w:r>
      <w:r>
        <w:rPr>
          <w:sz w:val="24"/>
          <w:lang w:val="en-US"/>
        </w:rPr>
        <w:t>.</w:t>
      </w:r>
      <w:proofErr w:type="gramEnd"/>
    </w:p>
    <w:p w14:paraId="17B493B7" w14:textId="77777777" w:rsidR="00390C6F" w:rsidRDefault="00390C6F" w:rsidP="002E2644">
      <w:pPr>
        <w:spacing w:line="480" w:lineRule="auto"/>
        <w:jc w:val="left"/>
        <w:rPr>
          <w:b/>
          <w:sz w:val="24"/>
          <w:lang w:val="en-US"/>
        </w:rPr>
      </w:pPr>
    </w:p>
    <w:p w14:paraId="6A327F15" w14:textId="3AEC5639" w:rsidR="00B11016" w:rsidRPr="00390C6F" w:rsidRDefault="00390C6F" w:rsidP="002E2644">
      <w:pPr>
        <w:spacing w:line="480" w:lineRule="auto"/>
        <w:jc w:val="left"/>
        <w:rPr>
          <w:b/>
          <w:sz w:val="24"/>
          <w:lang w:val="en-US"/>
        </w:rPr>
      </w:pPr>
      <w:r w:rsidRPr="00390C6F">
        <w:rPr>
          <w:b/>
          <w:sz w:val="24"/>
          <w:lang w:val="en-US"/>
        </w:rPr>
        <w:t xml:space="preserve">3. </w:t>
      </w:r>
      <w:r w:rsidR="00597B20" w:rsidRPr="00390C6F">
        <w:rPr>
          <w:b/>
          <w:sz w:val="24"/>
          <w:lang w:val="en-US"/>
        </w:rPr>
        <w:t>R</w:t>
      </w:r>
      <w:r w:rsidRPr="00390C6F">
        <w:rPr>
          <w:b/>
          <w:sz w:val="24"/>
          <w:lang w:val="en-US"/>
        </w:rPr>
        <w:t>esults</w:t>
      </w:r>
    </w:p>
    <w:p w14:paraId="105B90DE" w14:textId="7867CEB1"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proofErr w:type="spellStart"/>
      <w:r w:rsidR="00904CEE">
        <w:rPr>
          <w:sz w:val="24"/>
          <w:lang w:val="en-US"/>
        </w:rPr>
        <w:t>Linear_Rate_Demi_Est</w:t>
      </w:r>
      <w:proofErr w:type="spellEnd"/>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proofErr w:type="spellStart"/>
      <w:r w:rsidR="002E7AAF">
        <w:rPr>
          <w:sz w:val="24"/>
          <w:lang w:val="en-US"/>
        </w:rPr>
        <w:t>Linear_Rate_Demi_Est</w:t>
      </w:r>
      <w:proofErr w:type="spellEnd"/>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proofErr w:type="spellStart"/>
      <w:r w:rsidR="00556A62">
        <w:rPr>
          <w:sz w:val="24"/>
          <w:lang w:val="en-US"/>
        </w:rPr>
        <w:t>decrement</w:t>
      </w:r>
      <w:r w:rsidR="00E72999">
        <w:rPr>
          <w:sz w:val="24"/>
          <w:lang w:val="en-US"/>
        </w:rPr>
        <w:t>al</w:t>
      </w:r>
      <w:proofErr w:type="spellEnd"/>
      <w:r w:rsidR="00E72999">
        <w:rPr>
          <w:sz w:val="24"/>
          <w:lang w:val="en-US"/>
        </w:rPr>
        <w:t xml:space="preserve">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w:t>
      </w:r>
      <w:proofErr w:type="spellStart"/>
      <w:r>
        <w:rPr>
          <w:sz w:val="24"/>
          <w:lang w:val="en-US"/>
        </w:rPr>
        <w:t>decremental</w:t>
      </w:r>
      <w:proofErr w:type="spellEnd"/>
      <w:r>
        <w:rPr>
          <w:sz w:val="24"/>
          <w:lang w:val="en-US"/>
        </w:rPr>
        <w:t xml:space="preserve">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026D03" w:rsidRPr="00026D03">
        <w:rPr>
          <w:noProof/>
          <w:sz w:val="24"/>
          <w:lang w:val="en-US"/>
        </w:rPr>
        <w:t>(Mayrose et al., 2010)</w:t>
      </w:r>
      <w:r w:rsidR="00556A62">
        <w:rPr>
          <w:sz w:val="24"/>
          <w:lang w:val="en-US"/>
        </w:rPr>
        <w:fldChar w:fldCharType="end"/>
      </w:r>
      <w:r w:rsidR="00A94BA5">
        <w:rPr>
          <w:sz w:val="24"/>
          <w:lang w:val="en-US"/>
        </w:rPr>
        <w:t xml:space="preserve">. </w:t>
      </w:r>
    </w:p>
    <w:p w14:paraId="607FDF45" w14:textId="71DC7EC4" w:rsidR="0037545F" w:rsidRDefault="0038621A" w:rsidP="00390C6F">
      <w:pPr>
        <w:spacing w:line="480" w:lineRule="auto"/>
        <w:ind w:firstLine="708"/>
        <w:jc w:val="left"/>
        <w:rPr>
          <w:sz w:val="24"/>
          <w:szCs w:val="24"/>
          <w:lang w:val="en-US"/>
        </w:rPr>
      </w:pPr>
      <w:r>
        <w:rPr>
          <w:sz w:val="24"/>
          <w:lang w:val="en-US"/>
        </w:rPr>
        <w:t xml:space="preserve">The analysis of separate </w:t>
      </w:r>
      <w:r w:rsidR="00E6327B">
        <w:rPr>
          <w:sz w:val="24"/>
          <w:lang w:val="en-US"/>
        </w:rPr>
        <w:t>subtrees</w:t>
      </w:r>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F52E29">
        <w:rPr>
          <w:sz w:val="24"/>
          <w:lang w:val="en-US"/>
        </w:rPr>
        <w:t>in the model of karyotype</w:t>
      </w:r>
      <w:r w:rsidR="00390C6F">
        <w:rPr>
          <w:sz w:val="24"/>
          <w:lang w:val="en-US"/>
        </w:rPr>
        <w:t xml:space="preserve"> </w:t>
      </w:r>
      <w:r w:rsidR="00AE621D">
        <w:rPr>
          <w:sz w:val="24"/>
          <w:lang w:val="en-US"/>
        </w:rPr>
        <w:t xml:space="preserve">evolution was observed in each of the </w:t>
      </w:r>
      <w:r w:rsidR="007E44BB">
        <w:rPr>
          <w:sz w:val="24"/>
          <w:lang w:val="en-US"/>
        </w:rPr>
        <w:t xml:space="preserve">analyzed </w:t>
      </w:r>
      <w:r w:rsidR="004700EB">
        <w:rPr>
          <w:sz w:val="24"/>
          <w:lang w:val="en-US"/>
        </w:rPr>
        <w:t>sub</w:t>
      </w:r>
      <w:r w:rsidR="00F9152A">
        <w:rPr>
          <w:sz w:val="24"/>
          <w:lang w:val="en-US"/>
        </w:rPr>
        <w:t>trees</w:t>
      </w:r>
      <w:r w:rsidR="004700EB">
        <w:rPr>
          <w:sz w:val="24"/>
          <w:lang w:val="en-US"/>
        </w:rPr>
        <w:t xml:space="preserve"> except for the </w:t>
      </w:r>
      <w:r w:rsidR="00D11873">
        <w:rPr>
          <w:sz w:val="24"/>
          <w:lang w:val="en-US"/>
        </w:rPr>
        <w:t>subtree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4C7FA7">
        <w:rPr>
          <w:noProof/>
          <w:sz w:val="24"/>
          <w:lang w:val="en-US"/>
        </w:rPr>
        <w:t>Appendices</w:t>
      </w:r>
      <w:r w:rsidR="00BD1DE0">
        <w:rPr>
          <w:noProof/>
          <w:sz w:val="24"/>
          <w:lang w:val="en-US"/>
        </w:rPr>
        <w:t xml:space="preserve"> </w:t>
      </w:r>
      <w:r w:rsidR="004C7FA7">
        <w:rPr>
          <w:noProof/>
          <w:sz w:val="24"/>
          <w:lang w:val="en-US"/>
        </w:rPr>
        <w:t>C</w:t>
      </w:r>
      <w:r w:rsidR="008D1AA7">
        <w:rPr>
          <w:sz w:val="24"/>
          <w:szCs w:val="24"/>
          <w:lang w:val="en-US"/>
        </w:rPr>
        <w:t>-</w:t>
      </w:r>
      <w:r w:rsidR="004C7FA7">
        <w:rPr>
          <w:sz w:val="24"/>
          <w:szCs w:val="24"/>
          <w:lang w:val="en-US"/>
        </w:rPr>
        <w:t>D</w:t>
      </w:r>
      <w:r w:rsidR="004700EB">
        <w:rPr>
          <w:sz w:val="24"/>
          <w:lang w:val="en-US"/>
        </w:rPr>
        <w:t>)</w:t>
      </w:r>
      <w:r w:rsidR="004700EB" w:rsidRPr="00350D65">
        <w:rPr>
          <w:sz w:val="24"/>
          <w:szCs w:val="24"/>
          <w:lang w:val="en-US"/>
        </w:rPr>
        <w:t>.</w:t>
      </w:r>
      <w:r w:rsidR="004700EB">
        <w:rPr>
          <w:sz w:val="24"/>
          <w:szCs w:val="24"/>
          <w:lang w:val="en-US"/>
        </w:rPr>
        <w:t xml:space="preserve"> In this case, </w:t>
      </w:r>
      <w:r w:rsidR="00D11873">
        <w:rPr>
          <w:sz w:val="24"/>
          <w:szCs w:val="24"/>
          <w:lang w:val="en-US"/>
        </w:rPr>
        <w:t xml:space="preserve">subtree 4 and 5 displayed the same model, </w:t>
      </w:r>
      <w:r w:rsidR="004700EB">
        <w:rPr>
          <w:sz w:val="24"/>
          <w:szCs w:val="24"/>
          <w:lang w:val="en-US"/>
        </w:rPr>
        <w:t xml:space="preserve">a </w:t>
      </w:r>
      <w:proofErr w:type="spellStart"/>
      <w:r w:rsidR="004700EB">
        <w:rPr>
          <w:sz w:val="24"/>
          <w:szCs w:val="24"/>
          <w:lang w:val="en-US"/>
        </w:rPr>
        <w:t>Base_Num</w:t>
      </w:r>
      <w:proofErr w:type="spellEnd"/>
      <w:r w:rsidR="004700EB">
        <w:rPr>
          <w:sz w:val="24"/>
          <w:szCs w:val="24"/>
          <w:lang w:val="en-US"/>
        </w:rPr>
        <w:t xml:space="preserve"> model,</w:t>
      </w:r>
      <w:r w:rsidR="004700EB">
        <w:rPr>
          <w:sz w:val="24"/>
          <w:lang w:val="en-US"/>
        </w:rPr>
        <w:t xml:space="preserve"> with 0.07 fission events</w:t>
      </w:r>
      <w:r w:rsidR="00A15DC0">
        <w:rPr>
          <w:sz w:val="24"/>
          <w:lang w:val="en-US"/>
        </w:rPr>
        <w:t>/</w:t>
      </w:r>
      <w:proofErr w:type="spellStart"/>
      <w:r w:rsidR="00A15DC0">
        <w:rPr>
          <w:sz w:val="24"/>
          <w:lang w:val="en-US"/>
        </w:rPr>
        <w:t>Myr</w:t>
      </w:r>
      <w:proofErr w:type="spellEnd"/>
      <w:r w:rsidR="004700EB">
        <w:rPr>
          <w:sz w:val="24"/>
          <w:lang w:val="en-US"/>
        </w:rPr>
        <w:t>, 0.70 fusion events</w:t>
      </w:r>
      <w:r w:rsidR="00A15DC0">
        <w:rPr>
          <w:sz w:val="24"/>
          <w:lang w:val="en-US"/>
        </w:rPr>
        <w:t>/</w:t>
      </w:r>
      <w:proofErr w:type="spellStart"/>
      <w:r w:rsidR="00A15DC0">
        <w:rPr>
          <w:sz w:val="24"/>
          <w:lang w:val="en-US"/>
        </w:rPr>
        <w:t>Myr</w:t>
      </w:r>
      <w:proofErr w:type="spellEnd"/>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w:t>
      </w:r>
      <w:proofErr w:type="spellStart"/>
      <w:r w:rsidR="00A15DC0">
        <w:rPr>
          <w:sz w:val="24"/>
          <w:lang w:val="en-US"/>
        </w:rPr>
        <w:t>Myr</w:t>
      </w:r>
      <w:proofErr w:type="spellEnd"/>
      <w:r w:rsidR="004700EB">
        <w:rPr>
          <w:sz w:val="24"/>
          <w:lang w:val="en-US"/>
        </w:rPr>
        <w:t xml:space="preserve"> with a base haploid number x = 13</w:t>
      </w:r>
      <w:r w:rsidR="00F94901">
        <w:rPr>
          <w:sz w:val="24"/>
          <w:szCs w:val="24"/>
          <w:lang w:val="en-US"/>
        </w:rPr>
        <w:t xml:space="preserve">. Further transitions are inferred for </w:t>
      </w:r>
      <w:r w:rsidR="00D11873">
        <w:rPr>
          <w:sz w:val="24"/>
          <w:szCs w:val="24"/>
          <w:lang w:val="en-US"/>
        </w:rPr>
        <w:t>subtrees</w:t>
      </w:r>
      <w:r w:rsidR="00F94901">
        <w:rPr>
          <w:sz w:val="24"/>
          <w:szCs w:val="24"/>
          <w:lang w:val="en-US"/>
        </w:rPr>
        <w:t xml:space="preserve"> 1 (</w:t>
      </w:r>
      <w:r w:rsidR="00F94901">
        <w:rPr>
          <w:sz w:val="24"/>
          <w:lang w:val="en-US"/>
        </w:rPr>
        <w:t>FAEC clade</w:t>
      </w:r>
      <w:r w:rsidR="00D11873">
        <w:rPr>
          <w:sz w:val="24"/>
          <w:lang w:val="en-US"/>
        </w:rPr>
        <w:t xml:space="preserve"> excluding subtree 3</w:t>
      </w:r>
      <w:r w:rsidR="00F94901">
        <w:rPr>
          <w:sz w:val="24"/>
          <w:lang w:val="en-US"/>
        </w:rPr>
        <w:t>)</w:t>
      </w:r>
      <w:r w:rsidR="00F436BB">
        <w:rPr>
          <w:sz w:val="24"/>
          <w:lang w:val="en-US"/>
        </w:rPr>
        <w:t>, 2 (non-</w:t>
      </w:r>
      <w:proofErr w:type="spellStart"/>
      <w:r w:rsidR="00F436BB" w:rsidRPr="00F436BB">
        <w:rPr>
          <w:i/>
          <w:sz w:val="24"/>
          <w:lang w:val="en-US"/>
        </w:rPr>
        <w:lastRenderedPageBreak/>
        <w:t>Siderostictae</w:t>
      </w:r>
      <w:proofErr w:type="spellEnd"/>
      <w:r w:rsidR="00F436BB" w:rsidRPr="00F436BB">
        <w:rPr>
          <w:i/>
          <w:sz w:val="24"/>
          <w:lang w:val="en-US"/>
        </w:rPr>
        <w:t xml:space="preserve"> </w:t>
      </w:r>
      <w:proofErr w:type="spellStart"/>
      <w:r w:rsidR="00F436BB" w:rsidRPr="00F436BB">
        <w:rPr>
          <w:i/>
          <w:sz w:val="24"/>
          <w:lang w:val="en-US"/>
        </w:rPr>
        <w:t>Carex</w:t>
      </w:r>
      <w:proofErr w:type="spellEnd"/>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proofErr w:type="spellStart"/>
      <w:r w:rsidR="00F94901" w:rsidRPr="002569A1">
        <w:rPr>
          <w:i/>
          <w:sz w:val="24"/>
          <w:lang w:val="en-US"/>
        </w:rPr>
        <w:t>Cyperus</w:t>
      </w:r>
      <w:proofErr w:type="spellEnd"/>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w:t>
      </w:r>
      <w:proofErr w:type="spellStart"/>
      <w:r w:rsidR="00A15DC0">
        <w:rPr>
          <w:sz w:val="24"/>
          <w:szCs w:val="24"/>
          <w:lang w:val="en-US"/>
        </w:rPr>
        <w:t>iMyr</w:t>
      </w:r>
      <w:proofErr w:type="spellEnd"/>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number in each subtree</w:t>
      </w:r>
      <w:r w:rsidR="00F436BB">
        <w:rPr>
          <w:sz w:val="24"/>
          <w:szCs w:val="24"/>
          <w:lang w:val="en-US"/>
        </w:rPr>
        <w:t xml:space="preserve"> (see </w:t>
      </w:r>
      <w:r w:rsidR="004C7FA7">
        <w:rPr>
          <w:noProof/>
          <w:sz w:val="24"/>
          <w:lang w:val="en-US"/>
        </w:rPr>
        <w:t>Appendix E</w:t>
      </w:r>
      <w:r w:rsidR="00F436BB">
        <w:rPr>
          <w:sz w:val="24"/>
          <w:szCs w:val="24"/>
          <w:lang w:val="en-US"/>
        </w:rPr>
        <w:t>)</w:t>
      </w:r>
      <w:r w:rsidR="0037545F">
        <w:rPr>
          <w:sz w:val="24"/>
          <w:szCs w:val="24"/>
          <w:lang w:val="en-US"/>
        </w:rPr>
        <w:t>.</w:t>
      </w:r>
    </w:p>
    <w:p w14:paraId="2D147680" w14:textId="2E707F96" w:rsidR="00F52E29" w:rsidRPr="0089155D" w:rsidRDefault="00F52E29" w:rsidP="00F52E29">
      <w:pPr>
        <w:jc w:val="left"/>
        <w:rPr>
          <w:lang w:val="en-US"/>
        </w:rPr>
      </w:pPr>
      <w:r w:rsidRPr="0089155D">
        <w:rPr>
          <w:smallCaps/>
          <w:lang w:val="en-US"/>
        </w:rPr>
        <w:t>Table 1</w:t>
      </w:r>
      <w:r w:rsidRPr="0089155D">
        <w:rPr>
          <w:lang w:val="en-US"/>
        </w:rPr>
        <w:t xml:space="preserve">. </w:t>
      </w:r>
      <w:proofErr w:type="spellStart"/>
      <w:r w:rsidRPr="0089155D">
        <w:rPr>
          <w:lang w:val="en-US"/>
        </w:rPr>
        <w:t>Akaike</w:t>
      </w:r>
      <w:proofErr w:type="spellEnd"/>
      <w:r w:rsidRPr="0089155D">
        <w:rPr>
          <w:lang w:val="en-US"/>
        </w:rPr>
        <w:t xml:space="preserve"> information criterion (AIC) values, difference (</w:t>
      </w:r>
      <w:r w:rsidRPr="0089155D">
        <w:t>Δ</w:t>
      </w:r>
      <w:r w:rsidRPr="0089155D">
        <w:rPr>
          <w:lang w:val="en-US"/>
        </w:rPr>
        <w:t xml:space="preserve">AIC) from the null scenario (no transitions) and AIC weights for each scenario. Importance weights for no transition scenario and for each </w:t>
      </w:r>
      <w:r>
        <w:rPr>
          <w:lang w:val="en-US"/>
        </w:rPr>
        <w:t>clade</w:t>
      </w:r>
      <w:r w:rsidRPr="0089155D">
        <w:rPr>
          <w:lang w:val="en-US"/>
        </w:rPr>
        <w:t xml:space="preserve"> appear</w:t>
      </w:r>
      <w:ins w:id="64" w:author="Jose Ignacio Márquez Corro" w:date="2019-01-22T15:27:00Z">
        <w:r w:rsidR="00E96E0A">
          <w:rPr>
            <w:lang w:val="en-US"/>
          </w:rPr>
          <w:t xml:space="preserve"> together with brief comments</w:t>
        </w:r>
      </w:ins>
      <w:r w:rsidRPr="0089155D">
        <w:rPr>
          <w:lang w:val="en-US"/>
        </w:rPr>
        <w:t xml:space="preserve"> on the right side of the table. </w:t>
      </w:r>
    </w:p>
    <w:tbl>
      <w:tblPr>
        <w:tblStyle w:val="Sombreadoclaro"/>
        <w:tblW w:w="9856" w:type="dxa"/>
        <w:tblLook w:val="0680" w:firstRow="0" w:lastRow="0" w:firstColumn="1" w:lastColumn="0" w:noHBand="1" w:noVBand="1"/>
      </w:tblPr>
      <w:tblGrid>
        <w:gridCol w:w="1892"/>
        <w:gridCol w:w="1458"/>
        <w:gridCol w:w="1459"/>
        <w:gridCol w:w="1458"/>
        <w:gridCol w:w="3589"/>
      </w:tblGrid>
      <w:tr w:rsidR="0094220D" w:rsidRPr="00DC6A47" w14:paraId="0AA04011" w14:textId="5AE9853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0512E226" w14:textId="77777777" w:rsidR="0094220D" w:rsidRPr="00DC6A47" w:rsidRDefault="0094220D" w:rsidP="008B47E6">
            <w:pPr>
              <w:jc w:val="left"/>
              <w:rPr>
                <w:b w:val="0"/>
                <w:bCs w:val="0"/>
                <w:color w:val="auto"/>
                <w:lang w:val="en-US"/>
              </w:rPr>
            </w:pPr>
            <w:r w:rsidRPr="00DC6A47">
              <w:rPr>
                <w:lang w:val="en-US"/>
              </w:rPr>
              <w:t xml:space="preserve">Transition </w:t>
            </w:r>
            <w:r>
              <w:rPr>
                <w:lang w:val="en-US"/>
              </w:rPr>
              <w:t>scenarios</w:t>
            </w:r>
            <w:r w:rsidRPr="00A774D4">
              <w:rPr>
                <w:vertAlign w:val="superscript"/>
                <w:lang w:val="en-US"/>
              </w:rPr>
              <w:t>†</w:t>
            </w:r>
          </w:p>
        </w:tc>
        <w:tc>
          <w:tcPr>
            <w:tcW w:w="1458" w:type="dxa"/>
            <w:tcBorders>
              <w:top w:val="single" w:sz="4" w:space="0" w:color="auto"/>
              <w:bottom w:val="single" w:sz="4" w:space="0" w:color="auto"/>
            </w:tcBorders>
            <w:shd w:val="clear" w:color="auto" w:fill="auto"/>
            <w:vAlign w:val="center"/>
          </w:tcPr>
          <w:p w14:paraId="407A7085" w14:textId="77777777" w:rsidR="0094220D" w:rsidRPr="00DC6A47" w:rsidRDefault="0094220D" w:rsidP="008B47E6">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w:t>
            </w:r>
          </w:p>
        </w:tc>
        <w:tc>
          <w:tcPr>
            <w:tcW w:w="1459" w:type="dxa"/>
            <w:tcBorders>
              <w:top w:val="single" w:sz="4" w:space="0" w:color="auto"/>
              <w:bottom w:val="single" w:sz="4" w:space="0" w:color="auto"/>
            </w:tcBorders>
            <w:shd w:val="clear" w:color="auto" w:fill="auto"/>
            <w:vAlign w:val="center"/>
          </w:tcPr>
          <w:p w14:paraId="343B784E" w14:textId="77777777" w:rsidR="0094220D" w:rsidRPr="00DC6A47" w:rsidRDefault="0094220D" w:rsidP="008B47E6">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rPr>
              <w:t>Δ</w:t>
            </w:r>
            <w:r w:rsidRPr="00DC6A47">
              <w:rPr>
                <w:b/>
                <w:lang w:val="en-US"/>
              </w:rPr>
              <w:t>AIC</w:t>
            </w:r>
          </w:p>
        </w:tc>
        <w:tc>
          <w:tcPr>
            <w:tcW w:w="1458" w:type="dxa"/>
            <w:tcBorders>
              <w:top w:val="single" w:sz="4" w:space="0" w:color="auto"/>
              <w:bottom w:val="single" w:sz="4" w:space="0" w:color="auto"/>
            </w:tcBorders>
            <w:shd w:val="clear" w:color="auto" w:fill="auto"/>
            <w:vAlign w:val="center"/>
          </w:tcPr>
          <w:p w14:paraId="688327F1" w14:textId="77777777" w:rsidR="0094220D" w:rsidRPr="00DC6A47" w:rsidRDefault="0094220D" w:rsidP="008B47E6">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 weight</w:t>
            </w:r>
          </w:p>
        </w:tc>
        <w:tc>
          <w:tcPr>
            <w:tcW w:w="3589" w:type="dxa"/>
            <w:tcBorders>
              <w:top w:val="single" w:sz="4" w:space="0" w:color="auto"/>
              <w:bottom w:val="single" w:sz="4" w:space="0" w:color="auto"/>
            </w:tcBorders>
            <w:vAlign w:val="center"/>
          </w:tcPr>
          <w:p w14:paraId="4BA82C80" w14:textId="7A43FF00" w:rsidR="0094220D" w:rsidRPr="00DC6A47" w:rsidRDefault="0094220D" w:rsidP="00976202">
            <w:pPr>
              <w:jc w:val="left"/>
              <w:cnfStyle w:val="000000000000" w:firstRow="0" w:lastRow="0" w:firstColumn="0" w:lastColumn="0" w:oddVBand="0" w:evenVBand="0" w:oddHBand="0" w:evenHBand="0" w:firstRowFirstColumn="0" w:firstRowLastColumn="0" w:lastRowFirstColumn="0" w:lastRowLastColumn="0"/>
              <w:rPr>
                <w:b/>
                <w:lang w:val="en-US"/>
              </w:rPr>
            </w:pPr>
            <w:ins w:id="65" w:author="Jose Ignacio Márquez Corro" w:date="2019-01-22T11:05:00Z">
              <w:r>
                <w:rPr>
                  <w:b/>
                  <w:lang w:val="en-US"/>
                </w:rPr>
                <w:t>Conclusions</w:t>
              </w:r>
            </w:ins>
          </w:p>
        </w:tc>
      </w:tr>
      <w:tr w:rsidR="0094220D" w:rsidRPr="00DC6A47" w14:paraId="0F04BA89" w14:textId="0DC01A1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40C674CA" w14:textId="77777777" w:rsidR="0094220D" w:rsidRPr="00DC6A47" w:rsidRDefault="0094220D" w:rsidP="008B47E6">
            <w:pPr>
              <w:jc w:val="left"/>
              <w:rPr>
                <w:b w:val="0"/>
                <w:bCs w:val="0"/>
                <w:color w:val="auto"/>
                <w:lang w:val="en-US"/>
              </w:rPr>
            </w:pPr>
            <w:r w:rsidRPr="00DC6A47">
              <w:rPr>
                <w:lang w:val="en-US"/>
              </w:rPr>
              <w:t>Null</w:t>
            </w:r>
          </w:p>
        </w:tc>
        <w:tc>
          <w:tcPr>
            <w:tcW w:w="1458" w:type="dxa"/>
            <w:tcBorders>
              <w:top w:val="single" w:sz="4" w:space="0" w:color="auto"/>
            </w:tcBorders>
            <w:shd w:val="clear" w:color="auto" w:fill="auto"/>
            <w:vAlign w:val="center"/>
          </w:tcPr>
          <w:p w14:paraId="187B2E18"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459" w:type="dxa"/>
            <w:tcBorders>
              <w:top w:val="single" w:sz="4" w:space="0" w:color="auto"/>
            </w:tcBorders>
            <w:shd w:val="clear" w:color="auto" w:fill="auto"/>
            <w:vAlign w:val="center"/>
          </w:tcPr>
          <w:p w14:paraId="48A417D9"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458" w:type="dxa"/>
            <w:tcBorders>
              <w:top w:val="single" w:sz="4" w:space="0" w:color="auto"/>
              <w:right w:val="nil"/>
            </w:tcBorders>
            <w:shd w:val="clear" w:color="auto" w:fill="auto"/>
            <w:vAlign w:val="center"/>
          </w:tcPr>
          <w:p w14:paraId="5A33C476" w14:textId="77777777" w:rsidR="0094220D" w:rsidRPr="00426221" w:rsidRDefault="0094220D" w:rsidP="008B47E6">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c>
          <w:tcPr>
            <w:tcW w:w="3589" w:type="dxa"/>
            <w:tcBorders>
              <w:top w:val="single" w:sz="4" w:space="0" w:color="auto"/>
              <w:right w:val="nil"/>
            </w:tcBorders>
            <w:vAlign w:val="center"/>
          </w:tcPr>
          <w:p w14:paraId="1DB4E9C6" w14:textId="22BCC650" w:rsidR="0094220D" w:rsidRPr="00426221" w:rsidRDefault="0094220D" w:rsidP="00DC74D5">
            <w:pPr>
              <w:ind w:left="708" w:hanging="708"/>
              <w:jc w:val="left"/>
              <w:cnfStyle w:val="000000000000" w:firstRow="0" w:lastRow="0" w:firstColumn="0" w:lastColumn="0" w:oddVBand="0" w:evenVBand="0" w:oddHBand="0" w:evenHBand="0" w:firstRowFirstColumn="0" w:firstRowLastColumn="0" w:lastRowFirstColumn="0" w:lastRowLastColumn="0"/>
              <w:rPr>
                <w:ins w:id="66" w:author="Jose Ignacio Márquez Corro" w:date="2019-01-22T11:05:00Z"/>
              </w:rPr>
            </w:pPr>
            <w:ins w:id="67" w:author="Jose Ignacio Márquez Corro" w:date="2019-01-22T11:05:00Z">
              <w:r>
                <w:t xml:space="preserve">No </w:t>
              </w:r>
              <w:proofErr w:type="spellStart"/>
              <w:r>
                <w:t>transition</w:t>
              </w:r>
            </w:ins>
            <w:proofErr w:type="spellEnd"/>
            <w:ins w:id="68" w:author="Jose Ignacio Márquez Corro" w:date="2019-01-22T11:06:00Z">
              <w:r>
                <w:t xml:space="preserve"> </w:t>
              </w:r>
              <w:proofErr w:type="spellStart"/>
              <w:r>
                <w:t>events</w:t>
              </w:r>
            </w:ins>
            <w:proofErr w:type="spellEnd"/>
          </w:p>
        </w:tc>
      </w:tr>
      <w:tr w:rsidR="0094220D" w:rsidRPr="007473AE" w14:paraId="43C6E03B" w14:textId="4079247A"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374E12D" w14:textId="77777777" w:rsidR="0094220D" w:rsidRPr="00DC6A47" w:rsidRDefault="0094220D" w:rsidP="008B47E6">
            <w:pPr>
              <w:jc w:val="left"/>
              <w:rPr>
                <w:b w:val="0"/>
                <w:bCs w:val="0"/>
                <w:color w:val="auto"/>
                <w:lang w:val="en-US"/>
              </w:rPr>
            </w:pPr>
            <w:r w:rsidRPr="00DC6A47">
              <w:rPr>
                <w:lang w:val="en-US"/>
              </w:rPr>
              <w:t>1</w:t>
            </w:r>
          </w:p>
        </w:tc>
        <w:tc>
          <w:tcPr>
            <w:tcW w:w="1458" w:type="dxa"/>
            <w:shd w:val="clear" w:color="auto" w:fill="auto"/>
            <w:vAlign w:val="center"/>
          </w:tcPr>
          <w:p w14:paraId="75EF5928"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5382.08</w:t>
            </w:r>
          </w:p>
        </w:tc>
        <w:tc>
          <w:tcPr>
            <w:tcW w:w="1459" w:type="dxa"/>
            <w:shd w:val="clear" w:color="auto" w:fill="auto"/>
            <w:vAlign w:val="center"/>
          </w:tcPr>
          <w:p w14:paraId="7A3C3D40"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119.76</w:t>
            </w:r>
          </w:p>
        </w:tc>
        <w:tc>
          <w:tcPr>
            <w:tcW w:w="1458" w:type="dxa"/>
            <w:shd w:val="clear" w:color="auto" w:fill="auto"/>
            <w:vAlign w:val="center"/>
          </w:tcPr>
          <w:p w14:paraId="7406CBD7" w14:textId="77777777" w:rsidR="0094220D" w:rsidRPr="00426221"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6.51</w:t>
            </w:r>
            <w:r>
              <w:t>e</w:t>
            </w:r>
            <w:r w:rsidRPr="00426221">
              <w:rPr>
                <w:vertAlign w:val="superscript"/>
              </w:rPr>
              <w:t>-20</w:t>
            </w:r>
          </w:p>
        </w:tc>
        <w:tc>
          <w:tcPr>
            <w:tcW w:w="3589" w:type="dxa"/>
            <w:vMerge w:val="restart"/>
            <w:vAlign w:val="center"/>
          </w:tcPr>
          <w:p w14:paraId="0279241B" w14:textId="3404DE05" w:rsidR="0094220D" w:rsidRPr="00DC74D5" w:rsidRDefault="0094220D" w:rsidP="00DC74D5">
            <w:pPr>
              <w:jc w:val="left"/>
              <w:cnfStyle w:val="000000000000" w:firstRow="0" w:lastRow="0" w:firstColumn="0" w:lastColumn="0" w:oddVBand="0" w:evenVBand="0" w:oddHBand="0" w:evenHBand="0" w:firstRowFirstColumn="0" w:firstRowLastColumn="0" w:lastRowFirstColumn="0" w:lastRowLastColumn="0"/>
              <w:rPr>
                <w:lang w:val="en-GB"/>
              </w:rPr>
            </w:pPr>
            <w:ins w:id="69" w:author="Jose Ignacio Márquez Corro" w:date="2019-01-22T11:06:00Z">
              <w:r w:rsidRPr="00A019DD">
                <w:rPr>
                  <w:lang w:val="en-GB"/>
                </w:rPr>
                <w:t xml:space="preserve">A single transition event, either in </w:t>
              </w:r>
            </w:ins>
            <w:ins w:id="70" w:author="Jose Ignacio Márquez Corro" w:date="2019-01-22T11:08:00Z">
              <w:r w:rsidRPr="00DC74D5">
                <w:rPr>
                  <w:lang w:val="en-GB"/>
                </w:rPr>
                <w:t>FAEC clade (1), non-</w:t>
              </w:r>
              <w:proofErr w:type="spellStart"/>
              <w:r w:rsidRPr="00DC74D5">
                <w:rPr>
                  <w:i/>
                  <w:lang w:val="en-GB"/>
                </w:rPr>
                <w:t>Siderostictae</w:t>
              </w:r>
              <w:proofErr w:type="spellEnd"/>
              <w:r w:rsidRPr="00DC74D5">
                <w:rPr>
                  <w:lang w:val="en-GB"/>
                </w:rPr>
                <w:t xml:space="preserve"> </w:t>
              </w:r>
              <w:proofErr w:type="spellStart"/>
              <w:r w:rsidRPr="00DC74D5">
                <w:rPr>
                  <w:i/>
                  <w:lang w:val="en-GB"/>
                </w:rPr>
                <w:t>Carex</w:t>
              </w:r>
              <w:proofErr w:type="spellEnd"/>
              <w:r w:rsidRPr="00DC74D5">
                <w:rPr>
                  <w:lang w:val="en-GB"/>
                </w:rPr>
                <w:t xml:space="preserve"> (2), C</w:t>
              </w:r>
            </w:ins>
            <w:ins w:id="71" w:author="Jose Ignacio Márquez Corro" w:date="2019-01-22T11:10:00Z">
              <w:r w:rsidRPr="00DC74D5">
                <w:rPr>
                  <w:vertAlign w:val="subscript"/>
                  <w:lang w:val="en-GB"/>
                </w:rPr>
                <w:t>4</w:t>
              </w:r>
            </w:ins>
            <w:ins w:id="72" w:author="Jose Ignacio Márquez Corro" w:date="2019-01-22T11:08:00Z">
              <w:r w:rsidRPr="00DC74D5">
                <w:rPr>
                  <w:lang w:val="en-GB"/>
                </w:rPr>
                <w:t xml:space="preserve"> </w:t>
              </w:r>
              <w:proofErr w:type="spellStart"/>
              <w:r w:rsidRPr="00DC74D5">
                <w:rPr>
                  <w:i/>
                  <w:lang w:val="en-GB"/>
                </w:rPr>
                <w:t>Cyperus</w:t>
              </w:r>
              <w:proofErr w:type="spellEnd"/>
              <w:r w:rsidRPr="00DC74D5">
                <w:rPr>
                  <w:lang w:val="en-GB"/>
                </w:rPr>
                <w:t xml:space="preserve"> (3) or SDC+FAEC clade (4)</w:t>
              </w:r>
            </w:ins>
          </w:p>
        </w:tc>
      </w:tr>
      <w:tr w:rsidR="0094220D" w:rsidRPr="00DC6A47" w14:paraId="4C774553" w14:textId="7C6AD3B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950B47" w14:textId="77777777" w:rsidR="0094220D" w:rsidRPr="00DC6A47" w:rsidRDefault="0094220D" w:rsidP="008B47E6">
            <w:pPr>
              <w:jc w:val="left"/>
              <w:rPr>
                <w:b w:val="0"/>
                <w:bCs w:val="0"/>
                <w:color w:val="auto"/>
                <w:lang w:val="en-US"/>
              </w:rPr>
            </w:pPr>
            <w:r w:rsidRPr="00DC6A47">
              <w:rPr>
                <w:lang w:val="en-US"/>
              </w:rPr>
              <w:t>2</w:t>
            </w:r>
          </w:p>
        </w:tc>
        <w:tc>
          <w:tcPr>
            <w:tcW w:w="1458" w:type="dxa"/>
            <w:shd w:val="clear" w:color="auto" w:fill="auto"/>
            <w:vAlign w:val="center"/>
          </w:tcPr>
          <w:p w14:paraId="53DE8672"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459" w:type="dxa"/>
            <w:shd w:val="clear" w:color="auto" w:fill="auto"/>
            <w:vAlign w:val="center"/>
          </w:tcPr>
          <w:p w14:paraId="1AD8B396"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458" w:type="dxa"/>
            <w:tcBorders>
              <w:right w:val="nil"/>
            </w:tcBorders>
            <w:shd w:val="clear" w:color="auto" w:fill="auto"/>
            <w:vAlign w:val="center"/>
          </w:tcPr>
          <w:p w14:paraId="066E31C0" w14:textId="77777777" w:rsidR="0094220D" w:rsidRPr="00426221"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c>
          <w:tcPr>
            <w:tcW w:w="3589" w:type="dxa"/>
            <w:vMerge/>
            <w:vAlign w:val="center"/>
          </w:tcPr>
          <w:p w14:paraId="2949A86B"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rPr>
                <w:ins w:id="73" w:author="Jose Ignacio Márquez Corro" w:date="2019-01-22T11:05:00Z"/>
              </w:rPr>
            </w:pPr>
          </w:p>
        </w:tc>
      </w:tr>
      <w:tr w:rsidR="0094220D" w:rsidRPr="00DC6A47" w14:paraId="4FFB6DE6" w14:textId="09CEE89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16AB724C" w14:textId="77777777" w:rsidR="0094220D" w:rsidRPr="00DC6A47" w:rsidRDefault="0094220D" w:rsidP="008B47E6">
            <w:pPr>
              <w:jc w:val="left"/>
              <w:rPr>
                <w:b w:val="0"/>
                <w:bCs w:val="0"/>
                <w:color w:val="auto"/>
                <w:lang w:val="en-US"/>
              </w:rPr>
            </w:pPr>
            <w:r w:rsidRPr="00DC6A47">
              <w:rPr>
                <w:lang w:val="en-US"/>
              </w:rPr>
              <w:t>3</w:t>
            </w:r>
          </w:p>
        </w:tc>
        <w:tc>
          <w:tcPr>
            <w:tcW w:w="1458" w:type="dxa"/>
            <w:tcBorders>
              <w:bottom w:val="nil"/>
            </w:tcBorders>
            <w:shd w:val="clear" w:color="auto" w:fill="auto"/>
            <w:vAlign w:val="center"/>
          </w:tcPr>
          <w:p w14:paraId="4A4C8BBA"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5420.74</w:t>
            </w:r>
          </w:p>
        </w:tc>
        <w:tc>
          <w:tcPr>
            <w:tcW w:w="1459" w:type="dxa"/>
            <w:tcBorders>
              <w:bottom w:val="nil"/>
            </w:tcBorders>
            <w:shd w:val="clear" w:color="auto" w:fill="auto"/>
            <w:vAlign w:val="center"/>
          </w:tcPr>
          <w:p w14:paraId="7599284C" w14:textId="77777777" w:rsidR="0094220D" w:rsidRPr="00357767"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−81.11</w:t>
            </w:r>
          </w:p>
        </w:tc>
        <w:tc>
          <w:tcPr>
            <w:tcW w:w="1458" w:type="dxa"/>
            <w:tcBorders>
              <w:bottom w:val="nil"/>
            </w:tcBorders>
            <w:shd w:val="clear" w:color="auto" w:fill="auto"/>
            <w:vAlign w:val="center"/>
          </w:tcPr>
          <w:p w14:paraId="0FABE1A0" w14:textId="77777777" w:rsidR="0094220D" w:rsidRPr="00357767"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357767">
              <w:t>2.62e</w:t>
            </w:r>
            <w:r w:rsidRPr="00357767">
              <w:rPr>
                <w:vertAlign w:val="superscript"/>
              </w:rPr>
              <w:t>-28</w:t>
            </w:r>
          </w:p>
        </w:tc>
        <w:tc>
          <w:tcPr>
            <w:tcW w:w="3589" w:type="dxa"/>
            <w:vMerge/>
            <w:vAlign w:val="center"/>
          </w:tcPr>
          <w:p w14:paraId="61BE9D69"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rPr>
                <w:ins w:id="74" w:author="Jose Ignacio Márquez Corro" w:date="2019-01-22T11:05:00Z"/>
              </w:rPr>
            </w:pPr>
          </w:p>
        </w:tc>
      </w:tr>
      <w:tr w:rsidR="0094220D" w:rsidRPr="00DC6A47" w14:paraId="79ECA759" w14:textId="68A99E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BB3E1EC" w14:textId="77777777" w:rsidR="0094220D" w:rsidRPr="00DC6A47" w:rsidRDefault="0094220D" w:rsidP="008B47E6">
            <w:pPr>
              <w:jc w:val="left"/>
              <w:rPr>
                <w:b w:val="0"/>
                <w:bCs w:val="0"/>
                <w:color w:val="auto"/>
                <w:lang w:val="en-US"/>
              </w:rPr>
            </w:pPr>
            <w:r w:rsidRPr="00DC6A47">
              <w:rPr>
                <w:lang w:val="en-US"/>
              </w:rPr>
              <w:t>4</w:t>
            </w:r>
          </w:p>
        </w:tc>
        <w:tc>
          <w:tcPr>
            <w:tcW w:w="1458" w:type="dxa"/>
            <w:tcBorders>
              <w:top w:val="nil"/>
              <w:bottom w:val="nil"/>
            </w:tcBorders>
            <w:shd w:val="clear" w:color="auto" w:fill="auto"/>
            <w:vAlign w:val="center"/>
          </w:tcPr>
          <w:p w14:paraId="3EEF24FA" w14:textId="77777777" w:rsidR="0094220D" w:rsidRPr="00BA10D9"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459" w:type="dxa"/>
            <w:tcBorders>
              <w:top w:val="nil"/>
              <w:bottom w:val="nil"/>
            </w:tcBorders>
            <w:shd w:val="clear" w:color="auto" w:fill="auto"/>
            <w:vAlign w:val="center"/>
          </w:tcPr>
          <w:p w14:paraId="776A699A" w14:textId="77777777" w:rsidR="0094220D" w:rsidRPr="00357767"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458" w:type="dxa"/>
            <w:tcBorders>
              <w:top w:val="nil"/>
              <w:bottom w:val="nil"/>
              <w:right w:val="nil"/>
            </w:tcBorders>
            <w:shd w:val="clear" w:color="auto" w:fill="auto"/>
            <w:vAlign w:val="center"/>
          </w:tcPr>
          <w:p w14:paraId="48623088" w14:textId="77777777" w:rsidR="0094220D" w:rsidRPr="00357767"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c>
          <w:tcPr>
            <w:tcW w:w="3589" w:type="dxa"/>
            <w:vMerge/>
            <w:tcBorders>
              <w:bottom w:val="nil"/>
            </w:tcBorders>
            <w:vAlign w:val="center"/>
          </w:tcPr>
          <w:p w14:paraId="4E3F3B7A"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rPr>
                <w:ins w:id="75" w:author="Jose Ignacio Márquez Corro" w:date="2019-01-22T11:05:00Z"/>
              </w:rPr>
            </w:pPr>
          </w:p>
        </w:tc>
      </w:tr>
      <w:tr w:rsidR="0094220D" w:rsidRPr="00DC6A47" w14:paraId="76BB63AC" w14:textId="77777777" w:rsidTr="000C5A6E">
        <w:trPr>
          <w:trHeight w:val="57"/>
          <w:ins w:id="76" w:author="Jose Ignacio Márquez Corro" w:date="2019-01-22T11:10:00Z"/>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F21DB90" w14:textId="77777777" w:rsidR="0094220D" w:rsidRPr="00A019DD" w:rsidRDefault="0094220D" w:rsidP="008B47E6">
            <w:pPr>
              <w:jc w:val="left"/>
              <w:rPr>
                <w:ins w:id="77" w:author="Jose Ignacio Márquez Corro" w:date="2019-01-22T11:10:00Z"/>
                <w:sz w:val="16"/>
                <w:lang w:val="en-US"/>
              </w:rPr>
            </w:pPr>
          </w:p>
        </w:tc>
        <w:tc>
          <w:tcPr>
            <w:tcW w:w="1458" w:type="dxa"/>
            <w:tcBorders>
              <w:top w:val="nil"/>
              <w:bottom w:val="nil"/>
            </w:tcBorders>
            <w:shd w:val="clear" w:color="auto" w:fill="auto"/>
            <w:vAlign w:val="center"/>
          </w:tcPr>
          <w:p w14:paraId="50F116ED" w14:textId="77777777" w:rsidR="0094220D" w:rsidRPr="00A019DD" w:rsidRDefault="0094220D" w:rsidP="008B47E6">
            <w:pPr>
              <w:jc w:val="left"/>
              <w:cnfStyle w:val="000000000000" w:firstRow="0" w:lastRow="0" w:firstColumn="0" w:lastColumn="0" w:oddVBand="0" w:evenVBand="0" w:oddHBand="0" w:evenHBand="0" w:firstRowFirstColumn="0" w:firstRowLastColumn="0" w:lastRowFirstColumn="0" w:lastRowLastColumn="0"/>
              <w:rPr>
                <w:ins w:id="78" w:author="Jose Ignacio Márquez Corro" w:date="2019-01-22T11:10:00Z"/>
                <w:color w:val="000000"/>
                <w:sz w:val="16"/>
              </w:rPr>
            </w:pPr>
          </w:p>
        </w:tc>
        <w:tc>
          <w:tcPr>
            <w:tcW w:w="1459" w:type="dxa"/>
            <w:tcBorders>
              <w:top w:val="nil"/>
              <w:bottom w:val="nil"/>
            </w:tcBorders>
            <w:shd w:val="clear" w:color="auto" w:fill="auto"/>
            <w:vAlign w:val="center"/>
          </w:tcPr>
          <w:p w14:paraId="4C09666D" w14:textId="77777777" w:rsidR="0094220D" w:rsidRPr="00A019DD" w:rsidRDefault="0094220D" w:rsidP="008B47E6">
            <w:pPr>
              <w:jc w:val="left"/>
              <w:cnfStyle w:val="000000000000" w:firstRow="0" w:lastRow="0" w:firstColumn="0" w:lastColumn="0" w:oddVBand="0" w:evenVBand="0" w:oddHBand="0" w:evenHBand="0" w:firstRowFirstColumn="0" w:firstRowLastColumn="0" w:lastRowFirstColumn="0" w:lastRowLastColumn="0"/>
              <w:rPr>
                <w:ins w:id="79" w:author="Jose Ignacio Márquez Corro" w:date="2019-01-22T11:10:00Z"/>
                <w:color w:val="000000"/>
                <w:sz w:val="16"/>
              </w:rPr>
            </w:pPr>
          </w:p>
        </w:tc>
        <w:tc>
          <w:tcPr>
            <w:tcW w:w="1458" w:type="dxa"/>
            <w:tcBorders>
              <w:top w:val="nil"/>
              <w:bottom w:val="nil"/>
              <w:right w:val="nil"/>
            </w:tcBorders>
            <w:shd w:val="clear" w:color="auto" w:fill="auto"/>
            <w:vAlign w:val="center"/>
          </w:tcPr>
          <w:p w14:paraId="1FAB45C2" w14:textId="77777777" w:rsidR="0094220D" w:rsidRPr="00A019DD" w:rsidRDefault="0094220D" w:rsidP="008B47E6">
            <w:pPr>
              <w:jc w:val="left"/>
              <w:cnfStyle w:val="000000000000" w:firstRow="0" w:lastRow="0" w:firstColumn="0" w:lastColumn="0" w:oddVBand="0" w:evenVBand="0" w:oddHBand="0" w:evenHBand="0" w:firstRowFirstColumn="0" w:firstRowLastColumn="0" w:lastRowFirstColumn="0" w:lastRowLastColumn="0"/>
              <w:rPr>
                <w:ins w:id="80" w:author="Jose Ignacio Márquez Corro" w:date="2019-01-22T11:10:00Z"/>
                <w:sz w:val="16"/>
              </w:rPr>
            </w:pPr>
          </w:p>
        </w:tc>
        <w:tc>
          <w:tcPr>
            <w:tcW w:w="3589" w:type="dxa"/>
            <w:tcBorders>
              <w:bottom w:val="nil"/>
            </w:tcBorders>
            <w:vAlign w:val="center"/>
          </w:tcPr>
          <w:p w14:paraId="089FD502" w14:textId="77777777" w:rsidR="0094220D" w:rsidRPr="00A019DD" w:rsidRDefault="0094220D" w:rsidP="00DC74D5">
            <w:pPr>
              <w:jc w:val="left"/>
              <w:cnfStyle w:val="000000000000" w:firstRow="0" w:lastRow="0" w:firstColumn="0" w:lastColumn="0" w:oddVBand="0" w:evenVBand="0" w:oddHBand="0" w:evenHBand="0" w:firstRowFirstColumn="0" w:firstRowLastColumn="0" w:lastRowFirstColumn="0" w:lastRowLastColumn="0"/>
              <w:rPr>
                <w:ins w:id="81" w:author="Jose Ignacio Márquez Corro" w:date="2019-01-22T11:10:00Z"/>
                <w:sz w:val="16"/>
              </w:rPr>
            </w:pPr>
          </w:p>
        </w:tc>
      </w:tr>
      <w:tr w:rsidR="00A71508" w:rsidRPr="007473AE" w14:paraId="40DDCB9A" w14:textId="6AD998F3"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06DCE84A" w14:textId="77777777" w:rsidR="00A71508" w:rsidRPr="00DC6A47" w:rsidRDefault="00A71508" w:rsidP="008B47E6">
            <w:pPr>
              <w:jc w:val="left"/>
              <w:rPr>
                <w:b w:val="0"/>
                <w:bCs w:val="0"/>
                <w:color w:val="auto"/>
                <w:lang w:val="en-US"/>
              </w:rPr>
            </w:pPr>
            <w:r w:rsidRPr="00DC6A47">
              <w:rPr>
                <w:lang w:val="en-US"/>
              </w:rPr>
              <w:t>1,2</w:t>
            </w:r>
          </w:p>
        </w:tc>
        <w:tc>
          <w:tcPr>
            <w:tcW w:w="1458" w:type="dxa"/>
            <w:tcBorders>
              <w:top w:val="nil"/>
              <w:bottom w:val="nil"/>
            </w:tcBorders>
            <w:shd w:val="clear" w:color="auto" w:fill="auto"/>
            <w:vAlign w:val="center"/>
          </w:tcPr>
          <w:p w14:paraId="63C8022C"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5330.73</w:t>
            </w:r>
          </w:p>
        </w:tc>
        <w:tc>
          <w:tcPr>
            <w:tcW w:w="1459" w:type="dxa"/>
            <w:tcBorders>
              <w:top w:val="nil"/>
              <w:bottom w:val="nil"/>
            </w:tcBorders>
            <w:shd w:val="clear" w:color="auto" w:fill="auto"/>
            <w:vAlign w:val="center"/>
          </w:tcPr>
          <w:p w14:paraId="0B084108" w14:textId="77777777" w:rsidR="00A71508" w:rsidRPr="00357767"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−171.11</w:t>
            </w:r>
          </w:p>
        </w:tc>
        <w:tc>
          <w:tcPr>
            <w:tcW w:w="1458" w:type="dxa"/>
            <w:tcBorders>
              <w:top w:val="nil"/>
              <w:bottom w:val="nil"/>
            </w:tcBorders>
            <w:shd w:val="clear" w:color="auto" w:fill="auto"/>
            <w:vAlign w:val="center"/>
          </w:tcPr>
          <w:p w14:paraId="56B38AB9" w14:textId="77777777" w:rsidR="00A71508" w:rsidRPr="00357767"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357767">
              <w:t>9.20e</w:t>
            </w:r>
            <w:r w:rsidRPr="00357767">
              <w:rPr>
                <w:vertAlign w:val="superscript"/>
              </w:rPr>
              <w:t>-09</w:t>
            </w:r>
          </w:p>
        </w:tc>
        <w:tc>
          <w:tcPr>
            <w:tcW w:w="3589" w:type="dxa"/>
            <w:vMerge w:val="restart"/>
            <w:tcBorders>
              <w:top w:val="nil"/>
            </w:tcBorders>
            <w:vAlign w:val="center"/>
          </w:tcPr>
          <w:p w14:paraId="38CD961E" w14:textId="4DAB1703" w:rsidR="00A71508" w:rsidRPr="00A019DD" w:rsidRDefault="00DC74D5" w:rsidP="00DC74D5">
            <w:pPr>
              <w:jc w:val="left"/>
              <w:cnfStyle w:val="000000000000" w:firstRow="0" w:lastRow="0" w:firstColumn="0" w:lastColumn="0" w:oddVBand="0" w:evenVBand="0" w:oddHBand="0" w:evenHBand="0" w:firstRowFirstColumn="0" w:firstRowLastColumn="0" w:lastRowFirstColumn="0" w:lastRowLastColumn="0"/>
              <w:rPr>
                <w:lang w:val="en-GB"/>
              </w:rPr>
            </w:pPr>
            <w:ins w:id="82" w:author="Jose Ignacio Márquez Corro" w:date="2019-01-22T12:11:00Z">
              <w:r w:rsidRPr="00DC74D5">
                <w:rPr>
                  <w:lang w:val="en-GB"/>
                </w:rPr>
                <w:t>Scenario</w:t>
              </w:r>
            </w:ins>
            <w:ins w:id="83" w:author="Jose Ignacio Márquez Corro" w:date="2019-01-22T15:20:00Z">
              <w:r w:rsidR="000364EB">
                <w:rPr>
                  <w:lang w:val="en-GB"/>
                </w:rPr>
                <w:t>s</w:t>
              </w:r>
            </w:ins>
            <w:ins w:id="84" w:author="Jose Ignacio Márquez Corro" w:date="2019-01-22T12:11:00Z">
              <w:r w:rsidRPr="00DC74D5">
                <w:rPr>
                  <w:lang w:val="en-GB"/>
                </w:rPr>
                <w:t xml:space="preserve"> of two transition</w:t>
              </w:r>
              <w:r w:rsidRPr="00A019DD">
                <w:rPr>
                  <w:lang w:val="en-GB"/>
                </w:rPr>
                <w:t xml:space="preserve"> events</w:t>
              </w:r>
            </w:ins>
          </w:p>
        </w:tc>
      </w:tr>
      <w:tr w:rsidR="00A71508" w:rsidRPr="00554EAB" w14:paraId="75F8EBE5" w14:textId="4204CFD8"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17D8981B" w14:textId="77777777" w:rsidR="00A71508" w:rsidRPr="00554EAB" w:rsidRDefault="00A71508" w:rsidP="008B47E6">
            <w:pPr>
              <w:jc w:val="left"/>
              <w:rPr>
                <w:b w:val="0"/>
                <w:bCs w:val="0"/>
                <w:color w:val="auto"/>
              </w:rPr>
            </w:pPr>
            <w:r>
              <w:t>1,3</w:t>
            </w:r>
          </w:p>
        </w:tc>
        <w:tc>
          <w:tcPr>
            <w:tcW w:w="1458" w:type="dxa"/>
            <w:tcBorders>
              <w:top w:val="nil"/>
            </w:tcBorders>
            <w:shd w:val="clear" w:color="auto" w:fill="auto"/>
            <w:vAlign w:val="center"/>
          </w:tcPr>
          <w:p w14:paraId="6B501062"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459" w:type="dxa"/>
            <w:tcBorders>
              <w:top w:val="nil"/>
            </w:tcBorders>
            <w:shd w:val="clear" w:color="auto" w:fill="auto"/>
            <w:vAlign w:val="center"/>
          </w:tcPr>
          <w:p w14:paraId="799171DD"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458" w:type="dxa"/>
            <w:tcBorders>
              <w:top w:val="nil"/>
              <w:right w:val="nil"/>
            </w:tcBorders>
            <w:shd w:val="clear" w:color="auto" w:fill="auto"/>
            <w:vAlign w:val="center"/>
          </w:tcPr>
          <w:p w14:paraId="5BCA2BA3"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c>
          <w:tcPr>
            <w:tcW w:w="3589" w:type="dxa"/>
            <w:vMerge/>
            <w:vAlign w:val="center"/>
          </w:tcPr>
          <w:p w14:paraId="4DA66E3B"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rPr>
                <w:ins w:id="85" w:author="Jose Ignacio Márquez Corro" w:date="2019-01-22T11:05:00Z"/>
              </w:rPr>
            </w:pPr>
          </w:p>
        </w:tc>
      </w:tr>
      <w:tr w:rsidR="00A71508" w:rsidRPr="00554EAB" w14:paraId="58679AAB" w14:textId="04DFA25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97EAEAB" w14:textId="77777777" w:rsidR="00A71508" w:rsidRPr="00554EAB" w:rsidRDefault="00A71508" w:rsidP="008B47E6">
            <w:pPr>
              <w:jc w:val="left"/>
              <w:rPr>
                <w:b w:val="0"/>
                <w:bCs w:val="0"/>
                <w:color w:val="auto"/>
              </w:rPr>
            </w:pPr>
            <w:r>
              <w:t>1,4</w:t>
            </w:r>
          </w:p>
        </w:tc>
        <w:tc>
          <w:tcPr>
            <w:tcW w:w="1458" w:type="dxa"/>
            <w:shd w:val="clear" w:color="auto" w:fill="auto"/>
            <w:vAlign w:val="center"/>
          </w:tcPr>
          <w:p w14:paraId="3BFFC757"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5369.09</w:t>
            </w:r>
          </w:p>
        </w:tc>
        <w:tc>
          <w:tcPr>
            <w:tcW w:w="1459" w:type="dxa"/>
            <w:shd w:val="clear" w:color="auto" w:fill="auto"/>
            <w:vAlign w:val="center"/>
          </w:tcPr>
          <w:p w14:paraId="5E8F19B0"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132.75</w:t>
            </w:r>
          </w:p>
        </w:tc>
        <w:tc>
          <w:tcPr>
            <w:tcW w:w="1458" w:type="dxa"/>
            <w:shd w:val="clear" w:color="auto" w:fill="auto"/>
            <w:vAlign w:val="center"/>
          </w:tcPr>
          <w:p w14:paraId="32D960E9"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4.31</w:t>
            </w:r>
            <w:r>
              <w:t>e</w:t>
            </w:r>
            <w:r w:rsidRPr="00426221">
              <w:rPr>
                <w:vertAlign w:val="superscript"/>
              </w:rPr>
              <w:t>-17</w:t>
            </w:r>
          </w:p>
        </w:tc>
        <w:tc>
          <w:tcPr>
            <w:tcW w:w="3589" w:type="dxa"/>
            <w:vMerge/>
            <w:vAlign w:val="center"/>
          </w:tcPr>
          <w:p w14:paraId="126342A4"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rPr>
                <w:ins w:id="86" w:author="Jose Ignacio Márquez Corro" w:date="2019-01-22T11:05:00Z"/>
              </w:rPr>
            </w:pPr>
          </w:p>
        </w:tc>
      </w:tr>
      <w:tr w:rsidR="00A71508" w:rsidRPr="00554EAB" w14:paraId="0E10EEEF" w14:textId="0500440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A56BAA" w14:textId="77777777" w:rsidR="00A71508" w:rsidRPr="00554EAB" w:rsidRDefault="00A71508" w:rsidP="008B47E6">
            <w:pPr>
              <w:jc w:val="left"/>
              <w:rPr>
                <w:b w:val="0"/>
                <w:bCs w:val="0"/>
                <w:color w:val="auto"/>
              </w:rPr>
            </w:pPr>
            <w:r>
              <w:t>2,3</w:t>
            </w:r>
          </w:p>
        </w:tc>
        <w:tc>
          <w:tcPr>
            <w:tcW w:w="1458" w:type="dxa"/>
            <w:shd w:val="clear" w:color="auto" w:fill="auto"/>
            <w:vAlign w:val="center"/>
          </w:tcPr>
          <w:p w14:paraId="7A200E8E"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459" w:type="dxa"/>
            <w:shd w:val="clear" w:color="auto" w:fill="auto"/>
            <w:vAlign w:val="center"/>
          </w:tcPr>
          <w:p w14:paraId="3ADB4776"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458" w:type="dxa"/>
            <w:tcBorders>
              <w:right w:val="nil"/>
            </w:tcBorders>
            <w:shd w:val="clear" w:color="auto" w:fill="auto"/>
            <w:vAlign w:val="center"/>
          </w:tcPr>
          <w:p w14:paraId="095146AC"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c>
          <w:tcPr>
            <w:tcW w:w="3589" w:type="dxa"/>
            <w:vMerge/>
            <w:vAlign w:val="center"/>
          </w:tcPr>
          <w:p w14:paraId="763F8295"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rPr>
                <w:ins w:id="87" w:author="Jose Ignacio Márquez Corro" w:date="2019-01-22T11:05:00Z"/>
              </w:rPr>
            </w:pPr>
          </w:p>
        </w:tc>
      </w:tr>
      <w:tr w:rsidR="00A71508" w:rsidRPr="00554EAB" w14:paraId="39B5AA0C" w14:textId="7D81827D"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AAAEE03" w14:textId="77777777" w:rsidR="00A71508" w:rsidRPr="00554EAB" w:rsidRDefault="00A71508" w:rsidP="008B47E6">
            <w:pPr>
              <w:jc w:val="left"/>
              <w:rPr>
                <w:b w:val="0"/>
                <w:bCs w:val="0"/>
                <w:color w:val="auto"/>
              </w:rPr>
            </w:pPr>
            <w:r>
              <w:t>2,4</w:t>
            </w:r>
          </w:p>
        </w:tc>
        <w:tc>
          <w:tcPr>
            <w:tcW w:w="1458" w:type="dxa"/>
            <w:shd w:val="clear" w:color="auto" w:fill="auto"/>
            <w:vAlign w:val="center"/>
          </w:tcPr>
          <w:p w14:paraId="4A79C2DB"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5377.40</w:t>
            </w:r>
          </w:p>
        </w:tc>
        <w:tc>
          <w:tcPr>
            <w:tcW w:w="1459" w:type="dxa"/>
            <w:shd w:val="clear" w:color="auto" w:fill="auto"/>
            <w:vAlign w:val="center"/>
          </w:tcPr>
          <w:p w14:paraId="3C351643"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124.44</w:t>
            </w:r>
          </w:p>
        </w:tc>
        <w:tc>
          <w:tcPr>
            <w:tcW w:w="1458" w:type="dxa"/>
            <w:shd w:val="clear" w:color="auto" w:fill="auto"/>
            <w:vAlign w:val="center"/>
          </w:tcPr>
          <w:p w14:paraId="5BA3E5D9"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6.75</w:t>
            </w:r>
            <w:r>
              <w:t>e</w:t>
            </w:r>
            <w:r w:rsidRPr="00426221">
              <w:rPr>
                <w:vertAlign w:val="superscript"/>
              </w:rPr>
              <w:t>-19</w:t>
            </w:r>
          </w:p>
        </w:tc>
        <w:tc>
          <w:tcPr>
            <w:tcW w:w="3589" w:type="dxa"/>
            <w:vMerge/>
            <w:vAlign w:val="center"/>
          </w:tcPr>
          <w:p w14:paraId="6C77F90F"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rPr>
                <w:ins w:id="88" w:author="Jose Ignacio Márquez Corro" w:date="2019-01-22T11:05:00Z"/>
              </w:rPr>
            </w:pPr>
          </w:p>
        </w:tc>
      </w:tr>
      <w:tr w:rsidR="00A71508" w:rsidRPr="00554EAB" w14:paraId="7F78464D" w14:textId="519A93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9495DA3" w14:textId="77777777" w:rsidR="00A71508" w:rsidRPr="00554EAB" w:rsidRDefault="00A71508" w:rsidP="008B47E6">
            <w:pPr>
              <w:jc w:val="left"/>
              <w:rPr>
                <w:b w:val="0"/>
                <w:bCs w:val="0"/>
                <w:color w:val="auto"/>
              </w:rPr>
            </w:pPr>
            <w:r>
              <w:t>3,4</w:t>
            </w:r>
          </w:p>
        </w:tc>
        <w:tc>
          <w:tcPr>
            <w:tcW w:w="1458" w:type="dxa"/>
            <w:shd w:val="clear" w:color="auto" w:fill="auto"/>
            <w:vAlign w:val="center"/>
          </w:tcPr>
          <w:p w14:paraId="5E99F06F"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459" w:type="dxa"/>
            <w:shd w:val="clear" w:color="auto" w:fill="auto"/>
            <w:vAlign w:val="center"/>
          </w:tcPr>
          <w:p w14:paraId="52A9B155"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458" w:type="dxa"/>
            <w:tcBorders>
              <w:right w:val="nil"/>
            </w:tcBorders>
            <w:shd w:val="clear" w:color="auto" w:fill="auto"/>
            <w:vAlign w:val="center"/>
          </w:tcPr>
          <w:p w14:paraId="5304F001"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c>
          <w:tcPr>
            <w:tcW w:w="3589" w:type="dxa"/>
            <w:vMerge/>
            <w:vAlign w:val="center"/>
          </w:tcPr>
          <w:p w14:paraId="32263510"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rPr>
                <w:ins w:id="89" w:author="Jose Ignacio Márquez Corro" w:date="2019-01-22T11:05:00Z"/>
              </w:rPr>
            </w:pPr>
          </w:p>
        </w:tc>
      </w:tr>
      <w:tr w:rsidR="00A71508" w:rsidRPr="00554EAB" w14:paraId="0F16DF2A" w14:textId="77777777" w:rsidTr="000C5A6E">
        <w:trPr>
          <w:trHeight w:val="57"/>
          <w:ins w:id="90"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C5D994" w14:textId="77777777" w:rsidR="00A71508" w:rsidRDefault="00A71508" w:rsidP="008B47E6">
            <w:pPr>
              <w:jc w:val="left"/>
              <w:rPr>
                <w:ins w:id="91" w:author="Jose Ignacio Márquez Corro" w:date="2019-01-22T11:19:00Z"/>
              </w:rPr>
            </w:pPr>
          </w:p>
        </w:tc>
        <w:tc>
          <w:tcPr>
            <w:tcW w:w="1458" w:type="dxa"/>
            <w:shd w:val="clear" w:color="auto" w:fill="auto"/>
            <w:vAlign w:val="center"/>
          </w:tcPr>
          <w:p w14:paraId="2438E6F2"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ins w:id="92" w:author="Jose Ignacio Márquez Corro" w:date="2019-01-22T11:19:00Z"/>
                <w:color w:val="000000"/>
              </w:rPr>
            </w:pPr>
          </w:p>
        </w:tc>
        <w:tc>
          <w:tcPr>
            <w:tcW w:w="1459" w:type="dxa"/>
            <w:shd w:val="clear" w:color="auto" w:fill="auto"/>
            <w:vAlign w:val="center"/>
          </w:tcPr>
          <w:p w14:paraId="3600A622" w14:textId="77777777" w:rsidR="00A71508" w:rsidRDefault="00A71508" w:rsidP="008B47E6">
            <w:pPr>
              <w:jc w:val="left"/>
              <w:cnfStyle w:val="000000000000" w:firstRow="0" w:lastRow="0" w:firstColumn="0" w:lastColumn="0" w:oddVBand="0" w:evenVBand="0" w:oddHBand="0" w:evenHBand="0" w:firstRowFirstColumn="0" w:firstRowLastColumn="0" w:lastRowFirstColumn="0" w:lastRowLastColumn="0"/>
              <w:rPr>
                <w:ins w:id="93" w:author="Jose Ignacio Márquez Corro" w:date="2019-01-22T11:19:00Z"/>
                <w:color w:val="000000"/>
              </w:rPr>
            </w:pPr>
          </w:p>
        </w:tc>
        <w:tc>
          <w:tcPr>
            <w:tcW w:w="1458" w:type="dxa"/>
            <w:tcBorders>
              <w:right w:val="nil"/>
            </w:tcBorders>
            <w:shd w:val="clear" w:color="auto" w:fill="auto"/>
            <w:vAlign w:val="center"/>
          </w:tcPr>
          <w:p w14:paraId="51F2467C"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ins w:id="94" w:author="Jose Ignacio Márquez Corro" w:date="2019-01-22T11:19:00Z"/>
              </w:rPr>
            </w:pPr>
          </w:p>
        </w:tc>
        <w:tc>
          <w:tcPr>
            <w:tcW w:w="3589" w:type="dxa"/>
            <w:tcBorders>
              <w:right w:val="nil"/>
            </w:tcBorders>
            <w:vAlign w:val="center"/>
          </w:tcPr>
          <w:p w14:paraId="5686DE9C" w14:textId="77777777" w:rsidR="00A71508" w:rsidRPr="00DC74D5" w:rsidRDefault="00A71508" w:rsidP="00DC74D5">
            <w:pPr>
              <w:jc w:val="left"/>
              <w:cnfStyle w:val="000000000000" w:firstRow="0" w:lastRow="0" w:firstColumn="0" w:lastColumn="0" w:oddVBand="0" w:evenVBand="0" w:oddHBand="0" w:evenHBand="0" w:firstRowFirstColumn="0" w:firstRowLastColumn="0" w:lastRowFirstColumn="0" w:lastRowLastColumn="0"/>
              <w:rPr>
                <w:ins w:id="95" w:author="Jose Ignacio Márquez Corro" w:date="2019-01-22T11:19:00Z"/>
              </w:rPr>
            </w:pPr>
          </w:p>
        </w:tc>
      </w:tr>
      <w:tr w:rsidR="00A71508" w:rsidRPr="007473AE" w14:paraId="0B822EC0" w14:textId="7ECE62C0"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42E0669" w14:textId="77777777" w:rsidR="00A71508" w:rsidRPr="00554EAB" w:rsidRDefault="00A71508" w:rsidP="008B47E6">
            <w:pPr>
              <w:jc w:val="left"/>
              <w:rPr>
                <w:b w:val="0"/>
                <w:bCs w:val="0"/>
                <w:color w:val="auto"/>
              </w:rPr>
            </w:pPr>
            <w:r>
              <w:t>1,2,3</w:t>
            </w:r>
          </w:p>
        </w:tc>
        <w:tc>
          <w:tcPr>
            <w:tcW w:w="1458" w:type="dxa"/>
            <w:shd w:val="clear" w:color="auto" w:fill="auto"/>
            <w:vAlign w:val="center"/>
          </w:tcPr>
          <w:p w14:paraId="34B8CF86"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5294.28</w:t>
            </w:r>
          </w:p>
        </w:tc>
        <w:tc>
          <w:tcPr>
            <w:tcW w:w="1459" w:type="dxa"/>
            <w:shd w:val="clear" w:color="auto" w:fill="auto"/>
            <w:vAlign w:val="center"/>
          </w:tcPr>
          <w:p w14:paraId="30FE184E"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−207.56</w:t>
            </w:r>
          </w:p>
        </w:tc>
        <w:tc>
          <w:tcPr>
            <w:tcW w:w="1458" w:type="dxa"/>
            <w:shd w:val="clear" w:color="auto" w:fill="auto"/>
            <w:vAlign w:val="center"/>
          </w:tcPr>
          <w:p w14:paraId="1EF72CE6"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rPr>
              <w:t>7.55e</w:t>
            </w:r>
            <w:r w:rsidRPr="00E725DF">
              <w:rPr>
                <w:b/>
                <w:i/>
                <w:vertAlign w:val="superscript"/>
              </w:rPr>
              <w:t>-01</w:t>
            </w:r>
          </w:p>
        </w:tc>
        <w:tc>
          <w:tcPr>
            <w:tcW w:w="3589" w:type="dxa"/>
            <w:vMerge w:val="restart"/>
            <w:vAlign w:val="center"/>
          </w:tcPr>
          <w:p w14:paraId="4EAF6BF1" w14:textId="32DAF963" w:rsidR="00A71508" w:rsidRPr="00A019DD" w:rsidRDefault="00DC74D5" w:rsidP="00B31DDD">
            <w:pPr>
              <w:jc w:val="left"/>
              <w:cnfStyle w:val="000000000000" w:firstRow="0" w:lastRow="0" w:firstColumn="0" w:lastColumn="0" w:oddVBand="0" w:evenVBand="0" w:oddHBand="0" w:evenHBand="0" w:firstRowFirstColumn="0" w:firstRowLastColumn="0" w:lastRowFirstColumn="0" w:lastRowLastColumn="0"/>
              <w:rPr>
                <w:lang w:val="en-GB"/>
              </w:rPr>
            </w:pPr>
            <w:ins w:id="96" w:author="Jose Ignacio Márquez Corro" w:date="2019-01-22T12:11:00Z">
              <w:r w:rsidRPr="00A019DD">
                <w:rPr>
                  <w:lang w:val="en-GB"/>
                </w:rPr>
                <w:t>Scenario</w:t>
              </w:r>
            </w:ins>
            <w:ins w:id="97" w:author="Jose Ignacio Márquez Corro" w:date="2019-01-22T15:20:00Z">
              <w:r w:rsidR="000364EB">
                <w:rPr>
                  <w:lang w:val="en-GB"/>
                </w:rPr>
                <w:t>s</w:t>
              </w:r>
            </w:ins>
            <w:ins w:id="98" w:author="Jose Ignacio Márquez Corro" w:date="2019-01-22T12:11:00Z">
              <w:r w:rsidRPr="00A019DD">
                <w:rPr>
                  <w:lang w:val="en-GB"/>
                </w:rPr>
                <w:t xml:space="preserve"> of three transition events</w:t>
              </w:r>
            </w:ins>
            <w:ins w:id="99" w:author="Jose Ignacio Márquez Corro" w:date="2019-01-22T15:09:00Z">
              <w:r w:rsidR="00B31DDD">
                <w:rPr>
                  <w:lang w:val="en-GB"/>
                </w:rPr>
                <w:t xml:space="preserve">. The best scenario suggest a sole mode of chromosome number evolution through sedges, with exception of clades </w:t>
              </w:r>
            </w:ins>
            <w:ins w:id="100" w:author="Jose Ignacio Márquez Corro" w:date="2019-01-22T15:23:00Z">
              <w:r w:rsidR="00E96E0A">
                <w:rPr>
                  <w:lang w:val="en-GB"/>
                </w:rPr>
                <w:t>1, 2 and 3</w:t>
              </w:r>
            </w:ins>
          </w:p>
        </w:tc>
      </w:tr>
      <w:tr w:rsidR="00A71508" w:rsidRPr="00554EAB" w14:paraId="4A18E2C6" w14:textId="3ACCD0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484243" w14:textId="77777777" w:rsidR="00A71508" w:rsidRPr="00554EAB" w:rsidRDefault="00A71508" w:rsidP="008B47E6">
            <w:pPr>
              <w:jc w:val="left"/>
              <w:rPr>
                <w:b w:val="0"/>
                <w:bCs w:val="0"/>
                <w:color w:val="auto"/>
              </w:rPr>
            </w:pPr>
            <w:r>
              <w:t>1,2,4</w:t>
            </w:r>
          </w:p>
        </w:tc>
        <w:tc>
          <w:tcPr>
            <w:tcW w:w="1458" w:type="dxa"/>
            <w:shd w:val="clear" w:color="auto" w:fill="auto"/>
            <w:vAlign w:val="center"/>
          </w:tcPr>
          <w:p w14:paraId="1B22B4E5"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459" w:type="dxa"/>
            <w:shd w:val="clear" w:color="auto" w:fill="auto"/>
            <w:vAlign w:val="center"/>
          </w:tcPr>
          <w:p w14:paraId="1D8283A5"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458" w:type="dxa"/>
            <w:tcBorders>
              <w:right w:val="nil"/>
            </w:tcBorders>
            <w:shd w:val="clear" w:color="auto" w:fill="auto"/>
            <w:vAlign w:val="center"/>
          </w:tcPr>
          <w:p w14:paraId="33010B3D"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c>
          <w:tcPr>
            <w:tcW w:w="3589" w:type="dxa"/>
            <w:vMerge/>
            <w:vAlign w:val="center"/>
          </w:tcPr>
          <w:p w14:paraId="5E6F15D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rPr>
                <w:ins w:id="101" w:author="Jose Ignacio Márquez Corro" w:date="2019-01-22T11:05:00Z"/>
              </w:rPr>
            </w:pPr>
          </w:p>
        </w:tc>
      </w:tr>
      <w:tr w:rsidR="00A71508" w:rsidRPr="00554EAB" w14:paraId="4A80747E" w14:textId="66A545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C0A7F0" w14:textId="77777777" w:rsidR="00A71508" w:rsidRDefault="00A71508" w:rsidP="008B47E6">
            <w:pPr>
              <w:jc w:val="left"/>
              <w:rPr>
                <w:b w:val="0"/>
                <w:bCs w:val="0"/>
                <w:color w:val="auto"/>
              </w:rPr>
            </w:pPr>
            <w:r>
              <w:t>1,3,4</w:t>
            </w:r>
          </w:p>
        </w:tc>
        <w:tc>
          <w:tcPr>
            <w:tcW w:w="1458" w:type="dxa"/>
            <w:shd w:val="clear" w:color="auto" w:fill="auto"/>
            <w:vAlign w:val="center"/>
          </w:tcPr>
          <w:p w14:paraId="74F76C24"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5332.64</w:t>
            </w:r>
          </w:p>
        </w:tc>
        <w:tc>
          <w:tcPr>
            <w:tcW w:w="1459" w:type="dxa"/>
            <w:shd w:val="clear" w:color="auto" w:fill="auto"/>
            <w:vAlign w:val="center"/>
          </w:tcPr>
          <w:p w14:paraId="52FC85A2"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−169.20</w:t>
            </w:r>
          </w:p>
        </w:tc>
        <w:tc>
          <w:tcPr>
            <w:tcW w:w="1458" w:type="dxa"/>
            <w:shd w:val="clear" w:color="auto" w:fill="auto"/>
            <w:vAlign w:val="center"/>
          </w:tcPr>
          <w:p w14:paraId="3C9F68B3" w14:textId="77777777" w:rsidR="00A71508" w:rsidRPr="00E725DF" w:rsidRDefault="00A71508" w:rsidP="008B47E6">
            <w:pPr>
              <w:jc w:val="left"/>
              <w:cnfStyle w:val="000000000000" w:firstRow="0" w:lastRow="0" w:firstColumn="0" w:lastColumn="0" w:oddVBand="0" w:evenVBand="0" w:oddHBand="0" w:evenHBand="0" w:firstRowFirstColumn="0" w:firstRowLastColumn="0" w:lastRowFirstColumn="0" w:lastRowLastColumn="0"/>
              <w:rPr>
                <w:i/>
                <w:color w:val="auto"/>
              </w:rPr>
            </w:pPr>
            <w:r w:rsidRPr="00E725DF">
              <w:t>3.53e</w:t>
            </w:r>
            <w:r w:rsidRPr="00E725DF">
              <w:rPr>
                <w:vertAlign w:val="superscript"/>
              </w:rPr>
              <w:t>-09</w:t>
            </w:r>
          </w:p>
        </w:tc>
        <w:tc>
          <w:tcPr>
            <w:tcW w:w="3589" w:type="dxa"/>
            <w:vMerge/>
            <w:vAlign w:val="center"/>
          </w:tcPr>
          <w:p w14:paraId="6D6FBC24" w14:textId="77777777" w:rsidR="00A71508" w:rsidRPr="00E725DF" w:rsidRDefault="00A71508">
            <w:pPr>
              <w:jc w:val="left"/>
              <w:cnfStyle w:val="000000000000" w:firstRow="0" w:lastRow="0" w:firstColumn="0" w:lastColumn="0" w:oddVBand="0" w:evenVBand="0" w:oddHBand="0" w:evenHBand="0" w:firstRowFirstColumn="0" w:firstRowLastColumn="0" w:lastRowFirstColumn="0" w:lastRowLastColumn="0"/>
              <w:rPr>
                <w:ins w:id="102" w:author="Jose Ignacio Márquez Corro" w:date="2019-01-22T11:05:00Z"/>
              </w:rPr>
            </w:pPr>
          </w:p>
        </w:tc>
      </w:tr>
      <w:tr w:rsidR="00A71508" w:rsidRPr="00554EAB" w14:paraId="0EFFE000" w14:textId="7291A24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D01DAF8" w14:textId="77777777" w:rsidR="00A71508" w:rsidRPr="00554EAB" w:rsidRDefault="00A71508" w:rsidP="008B47E6">
            <w:pPr>
              <w:jc w:val="left"/>
              <w:rPr>
                <w:b w:val="0"/>
                <w:bCs w:val="0"/>
                <w:color w:val="auto"/>
              </w:rPr>
            </w:pPr>
            <w:r>
              <w:t>2,3,4</w:t>
            </w:r>
          </w:p>
        </w:tc>
        <w:tc>
          <w:tcPr>
            <w:tcW w:w="1458" w:type="dxa"/>
            <w:shd w:val="clear" w:color="auto" w:fill="auto"/>
            <w:vAlign w:val="center"/>
          </w:tcPr>
          <w:p w14:paraId="0B3A23BB"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459" w:type="dxa"/>
            <w:shd w:val="clear" w:color="auto" w:fill="auto"/>
            <w:vAlign w:val="center"/>
          </w:tcPr>
          <w:p w14:paraId="507962EC"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458" w:type="dxa"/>
            <w:tcBorders>
              <w:right w:val="nil"/>
            </w:tcBorders>
            <w:shd w:val="clear" w:color="auto" w:fill="auto"/>
            <w:vAlign w:val="center"/>
          </w:tcPr>
          <w:p w14:paraId="5BD4D518"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c>
          <w:tcPr>
            <w:tcW w:w="3589" w:type="dxa"/>
            <w:vMerge/>
            <w:vAlign w:val="center"/>
          </w:tcPr>
          <w:p w14:paraId="580C02C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rPr>
                <w:ins w:id="103" w:author="Jose Ignacio Márquez Corro" w:date="2019-01-22T11:05:00Z"/>
              </w:rPr>
            </w:pPr>
          </w:p>
        </w:tc>
      </w:tr>
      <w:tr w:rsidR="00A71508" w:rsidRPr="00554EAB" w14:paraId="37038614" w14:textId="77777777" w:rsidTr="000C5A6E">
        <w:trPr>
          <w:trHeight w:val="57"/>
          <w:ins w:id="104"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350AE9D" w14:textId="77777777" w:rsidR="00A71508" w:rsidRDefault="00A71508" w:rsidP="008B47E6">
            <w:pPr>
              <w:jc w:val="left"/>
              <w:rPr>
                <w:ins w:id="105" w:author="Jose Ignacio Márquez Corro" w:date="2019-01-22T11:19:00Z"/>
              </w:rPr>
            </w:pPr>
          </w:p>
        </w:tc>
        <w:tc>
          <w:tcPr>
            <w:tcW w:w="1458" w:type="dxa"/>
            <w:shd w:val="clear" w:color="auto" w:fill="auto"/>
            <w:vAlign w:val="center"/>
          </w:tcPr>
          <w:p w14:paraId="494776CE" w14:textId="77777777" w:rsidR="00A71508" w:rsidRPr="00BA10D9" w:rsidRDefault="00A71508" w:rsidP="008B47E6">
            <w:pPr>
              <w:jc w:val="left"/>
              <w:cnfStyle w:val="000000000000" w:firstRow="0" w:lastRow="0" w:firstColumn="0" w:lastColumn="0" w:oddVBand="0" w:evenVBand="0" w:oddHBand="0" w:evenHBand="0" w:firstRowFirstColumn="0" w:firstRowLastColumn="0" w:lastRowFirstColumn="0" w:lastRowLastColumn="0"/>
              <w:rPr>
                <w:ins w:id="106" w:author="Jose Ignacio Márquez Corro" w:date="2019-01-22T11:19:00Z"/>
                <w:color w:val="000000"/>
              </w:rPr>
            </w:pPr>
          </w:p>
        </w:tc>
        <w:tc>
          <w:tcPr>
            <w:tcW w:w="1459" w:type="dxa"/>
            <w:shd w:val="clear" w:color="auto" w:fill="auto"/>
            <w:vAlign w:val="center"/>
          </w:tcPr>
          <w:p w14:paraId="55A59866" w14:textId="77777777" w:rsidR="00A71508" w:rsidRDefault="00A71508" w:rsidP="008B47E6">
            <w:pPr>
              <w:jc w:val="left"/>
              <w:cnfStyle w:val="000000000000" w:firstRow="0" w:lastRow="0" w:firstColumn="0" w:lastColumn="0" w:oddVBand="0" w:evenVBand="0" w:oddHBand="0" w:evenHBand="0" w:firstRowFirstColumn="0" w:firstRowLastColumn="0" w:lastRowFirstColumn="0" w:lastRowLastColumn="0"/>
              <w:rPr>
                <w:ins w:id="107" w:author="Jose Ignacio Márquez Corro" w:date="2019-01-22T11:19:00Z"/>
                <w:color w:val="000000"/>
              </w:rPr>
            </w:pPr>
          </w:p>
        </w:tc>
        <w:tc>
          <w:tcPr>
            <w:tcW w:w="1458" w:type="dxa"/>
            <w:tcBorders>
              <w:right w:val="nil"/>
            </w:tcBorders>
            <w:shd w:val="clear" w:color="auto" w:fill="auto"/>
            <w:vAlign w:val="center"/>
          </w:tcPr>
          <w:p w14:paraId="4CD4708C" w14:textId="77777777" w:rsidR="00A71508" w:rsidRPr="00426221" w:rsidRDefault="00A71508" w:rsidP="008B47E6">
            <w:pPr>
              <w:jc w:val="left"/>
              <w:cnfStyle w:val="000000000000" w:firstRow="0" w:lastRow="0" w:firstColumn="0" w:lastColumn="0" w:oddVBand="0" w:evenVBand="0" w:oddHBand="0" w:evenHBand="0" w:firstRowFirstColumn="0" w:firstRowLastColumn="0" w:lastRowFirstColumn="0" w:lastRowLastColumn="0"/>
              <w:rPr>
                <w:ins w:id="108" w:author="Jose Ignacio Márquez Corro" w:date="2019-01-22T11:19:00Z"/>
              </w:rPr>
            </w:pPr>
          </w:p>
        </w:tc>
        <w:tc>
          <w:tcPr>
            <w:tcW w:w="3589" w:type="dxa"/>
            <w:tcBorders>
              <w:right w:val="nil"/>
            </w:tcBorders>
            <w:vAlign w:val="center"/>
          </w:tcPr>
          <w:p w14:paraId="0CEE8F7E" w14:textId="77777777" w:rsidR="00A71508" w:rsidRPr="00426221" w:rsidRDefault="00A71508" w:rsidP="00DC74D5">
            <w:pPr>
              <w:jc w:val="left"/>
              <w:cnfStyle w:val="000000000000" w:firstRow="0" w:lastRow="0" w:firstColumn="0" w:lastColumn="0" w:oddVBand="0" w:evenVBand="0" w:oddHBand="0" w:evenHBand="0" w:firstRowFirstColumn="0" w:firstRowLastColumn="0" w:lastRowFirstColumn="0" w:lastRowLastColumn="0"/>
              <w:rPr>
                <w:ins w:id="109" w:author="Jose Ignacio Márquez Corro" w:date="2019-01-22T11:19:00Z"/>
              </w:rPr>
            </w:pPr>
          </w:p>
        </w:tc>
      </w:tr>
      <w:tr w:rsidR="0094220D" w:rsidRPr="007473AE" w14:paraId="2C1136DD" w14:textId="5FD30C37"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09411128" w14:textId="77777777" w:rsidR="0094220D" w:rsidRPr="00554EAB" w:rsidRDefault="0094220D" w:rsidP="008B47E6">
            <w:pPr>
              <w:jc w:val="left"/>
              <w:rPr>
                <w:b w:val="0"/>
                <w:bCs w:val="0"/>
                <w:color w:val="auto"/>
              </w:rPr>
            </w:pPr>
            <w:r>
              <w:t>1,2,3,4</w:t>
            </w:r>
          </w:p>
        </w:tc>
        <w:tc>
          <w:tcPr>
            <w:tcW w:w="1458" w:type="dxa"/>
            <w:shd w:val="clear" w:color="auto" w:fill="auto"/>
            <w:vAlign w:val="center"/>
          </w:tcPr>
          <w:p w14:paraId="203BE501" w14:textId="77777777" w:rsidR="0094220D" w:rsidRPr="00E725DF"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5296.63</w:t>
            </w:r>
          </w:p>
        </w:tc>
        <w:tc>
          <w:tcPr>
            <w:tcW w:w="1459" w:type="dxa"/>
            <w:shd w:val="clear" w:color="auto" w:fill="auto"/>
            <w:vAlign w:val="center"/>
          </w:tcPr>
          <w:p w14:paraId="34CD170E" w14:textId="77777777" w:rsidR="0094220D" w:rsidRPr="00E725DF"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−205.21</w:t>
            </w:r>
          </w:p>
        </w:tc>
        <w:tc>
          <w:tcPr>
            <w:tcW w:w="1458" w:type="dxa"/>
            <w:shd w:val="clear" w:color="auto" w:fill="auto"/>
            <w:vAlign w:val="center"/>
          </w:tcPr>
          <w:p w14:paraId="3AFA36B3" w14:textId="77777777" w:rsidR="0094220D" w:rsidRPr="00E725DF" w:rsidRDefault="0094220D" w:rsidP="008B47E6">
            <w:pPr>
              <w:jc w:val="left"/>
              <w:cnfStyle w:val="000000000000" w:firstRow="0" w:lastRow="0" w:firstColumn="0" w:lastColumn="0" w:oddVBand="0" w:evenVBand="0" w:oddHBand="0" w:evenHBand="0" w:firstRowFirstColumn="0" w:firstRowLastColumn="0" w:lastRowFirstColumn="0" w:lastRowLastColumn="0"/>
              <w:rPr>
                <w:color w:val="auto"/>
              </w:rPr>
            </w:pPr>
            <w:r w:rsidRPr="00E725DF">
              <w:t>2.33e</w:t>
            </w:r>
            <w:r w:rsidRPr="00E725DF">
              <w:rPr>
                <w:vertAlign w:val="superscript"/>
              </w:rPr>
              <w:t>-01</w:t>
            </w:r>
          </w:p>
        </w:tc>
        <w:tc>
          <w:tcPr>
            <w:tcW w:w="3589" w:type="dxa"/>
            <w:vAlign w:val="center"/>
          </w:tcPr>
          <w:p w14:paraId="3E889337" w14:textId="0632AE4D" w:rsidR="0094220D" w:rsidRPr="00A019DD" w:rsidRDefault="00DC74D5" w:rsidP="00B31DDD">
            <w:pPr>
              <w:jc w:val="left"/>
              <w:cnfStyle w:val="000000000000" w:firstRow="0" w:lastRow="0" w:firstColumn="0" w:lastColumn="0" w:oddVBand="0" w:evenVBand="0" w:oddHBand="0" w:evenHBand="0" w:firstRowFirstColumn="0" w:firstRowLastColumn="0" w:lastRowFirstColumn="0" w:lastRowLastColumn="0"/>
              <w:rPr>
                <w:lang w:val="en-GB"/>
              </w:rPr>
            </w:pPr>
            <w:ins w:id="110" w:author="Jose Ignacio Márquez Corro" w:date="2019-01-22T12:12:00Z">
              <w:r w:rsidRPr="00A019DD">
                <w:rPr>
                  <w:lang w:val="en-GB"/>
                </w:rPr>
                <w:t>Most complex scenario, Four transition events</w:t>
              </w:r>
            </w:ins>
            <w:ins w:id="111" w:author="Jose Ignacio Márquez Corro" w:date="2019-01-22T12:13:00Z">
              <w:r w:rsidRPr="00DC74D5">
                <w:rPr>
                  <w:lang w:val="en-GB"/>
                </w:rPr>
                <w:t xml:space="preserve">. This </w:t>
              </w:r>
            </w:ins>
            <w:ins w:id="112" w:author="Jose Ignacio Márquez Corro" w:date="2019-01-22T15:08:00Z">
              <w:r w:rsidR="00B31DDD">
                <w:rPr>
                  <w:lang w:val="en-GB"/>
                </w:rPr>
                <w:t>case</w:t>
              </w:r>
            </w:ins>
            <w:ins w:id="113" w:author="Jose Ignacio Márquez Corro" w:date="2019-01-22T12:13:00Z">
              <w:r w:rsidRPr="00DC74D5">
                <w:rPr>
                  <w:lang w:val="en-GB"/>
                </w:rPr>
                <w:t xml:space="preserve"> is not much worse than </w:t>
              </w:r>
            </w:ins>
            <w:ins w:id="114" w:author="Jose Ignacio Márquez Corro" w:date="2019-01-22T15:08:00Z">
              <w:r w:rsidR="00B31DDD">
                <w:rPr>
                  <w:lang w:val="en-GB"/>
                </w:rPr>
                <w:t xml:space="preserve">the scenario </w:t>
              </w:r>
            </w:ins>
            <w:ins w:id="115" w:author="Jose Ignacio Márquez Corro" w:date="2019-01-22T12:13:00Z">
              <w:r w:rsidRPr="00DC74D5">
                <w:rPr>
                  <w:lang w:val="en-GB"/>
                </w:rPr>
                <w:t>1,2,3 (</w:t>
              </w:r>
            </w:ins>
            <w:ins w:id="116" w:author="Jose Ignacio Márquez Corro" w:date="2019-01-22T12:15:00Z">
              <w:r w:rsidRPr="00A019DD">
                <w:rPr>
                  <w:color w:val="222222"/>
                  <w:shd w:val="clear" w:color="auto" w:fill="FFFFFF"/>
                </w:rPr>
                <w:t>Δ</w:t>
              </w:r>
              <w:r w:rsidRPr="00A019DD">
                <w:rPr>
                  <w:color w:val="222222"/>
                  <w:shd w:val="clear" w:color="auto" w:fill="FFFFFF"/>
                  <w:lang w:val="en-GB"/>
                </w:rPr>
                <w:t>AIC=2.35)</w:t>
              </w:r>
            </w:ins>
            <w:ins w:id="117" w:author="Jose Ignacio Márquez Corro" w:date="2019-01-22T15:22:00Z">
              <w:r w:rsidR="00E96E0A">
                <w:rPr>
                  <w:color w:val="222222"/>
                  <w:shd w:val="clear" w:color="auto" w:fill="FFFFFF"/>
                  <w:lang w:val="en-GB"/>
                </w:rPr>
                <w:t>, and would support transition events in lineages 1, 2, 3 and 4</w:t>
              </w:r>
            </w:ins>
          </w:p>
        </w:tc>
      </w:tr>
    </w:tbl>
    <w:p w14:paraId="2B727ADA" w14:textId="77777777" w:rsidR="00F52E29" w:rsidRDefault="00F52E29" w:rsidP="00F52E29">
      <w:pPr>
        <w:jc w:val="left"/>
        <w:rPr>
          <w:sz w:val="18"/>
          <w:lang w:val="en-US"/>
        </w:rPr>
      </w:pPr>
      <w:r w:rsidRPr="00D15ED8">
        <w:rPr>
          <w:sz w:val="18"/>
          <w:lang w:val="en-US"/>
        </w:rPr>
        <w:t xml:space="preserve">The best scoring scenario </w:t>
      </w:r>
      <w:proofErr w:type="gramStart"/>
      <w:r>
        <w:rPr>
          <w:sz w:val="18"/>
          <w:lang w:val="en-US"/>
        </w:rPr>
        <w:t>is indicated</w:t>
      </w:r>
      <w:proofErr w:type="gramEnd"/>
      <w:r>
        <w:rPr>
          <w:sz w:val="18"/>
          <w:lang w:val="en-US"/>
        </w:rPr>
        <w:t xml:space="preserve"> with bold italics.</w:t>
      </w:r>
    </w:p>
    <w:p w14:paraId="61DFCA5F" w14:textId="77777777" w:rsidR="00F52E29" w:rsidRDefault="00F52E29" w:rsidP="00F52E29">
      <w:pPr>
        <w:jc w:val="left"/>
        <w:rPr>
          <w:sz w:val="18"/>
          <w:lang w:val="en-US"/>
        </w:rPr>
      </w:pPr>
      <w:r w:rsidRPr="00A774D4">
        <w:rPr>
          <w:vertAlign w:val="superscript"/>
          <w:lang w:val="en-US"/>
        </w:rPr>
        <w:t>†</w:t>
      </w:r>
      <w:r w:rsidRPr="00D15ED8">
        <w:rPr>
          <w:sz w:val="18"/>
          <w:lang w:val="en-US"/>
        </w:rPr>
        <w:t>Each number corresponds to a transition in the mode of chromosome evolution for the respective clade.</w:t>
      </w:r>
    </w:p>
    <w:p w14:paraId="55F77AD1" w14:textId="77777777" w:rsidR="00F52E29" w:rsidRDefault="00F52E29" w:rsidP="00F52E29">
      <w:pPr>
        <w:spacing w:line="480" w:lineRule="auto"/>
        <w:jc w:val="left"/>
        <w:rPr>
          <w:sz w:val="24"/>
          <w:szCs w:val="24"/>
          <w:lang w:val="en-US"/>
        </w:rPr>
      </w:pPr>
    </w:p>
    <w:p w14:paraId="206C86B5" w14:textId="0A0DC591" w:rsidR="00B05FFA" w:rsidRPr="004700EB" w:rsidRDefault="00F94901" w:rsidP="002E2644">
      <w:pPr>
        <w:spacing w:line="480" w:lineRule="auto"/>
        <w:ind w:firstLine="708"/>
        <w:jc w:val="left"/>
        <w:rPr>
          <w:sz w:val="24"/>
          <w:szCs w:val="24"/>
          <w:lang w:val="en-US"/>
        </w:rPr>
      </w:pPr>
      <w:proofErr w:type="gramStart"/>
      <w:r>
        <w:rPr>
          <w:sz w:val="24"/>
          <w:szCs w:val="24"/>
          <w:lang w:val="en-US"/>
        </w:rPr>
        <w:t xml:space="preserve">On the </w:t>
      </w:r>
      <w:r w:rsidR="00D11873">
        <w:rPr>
          <w:sz w:val="24"/>
          <w:szCs w:val="24"/>
          <w:lang w:val="en-US"/>
        </w:rPr>
        <w:t>subtree 1 (</w:t>
      </w:r>
      <w:r>
        <w:rPr>
          <w:sz w:val="24"/>
          <w:szCs w:val="24"/>
          <w:lang w:val="en-US"/>
        </w:rPr>
        <w:t>FAEC clade</w:t>
      </w:r>
      <w:r w:rsidR="00D11873">
        <w:rPr>
          <w:sz w:val="24"/>
          <w:szCs w:val="24"/>
          <w:lang w:val="en-US"/>
        </w:rPr>
        <w:t xml:space="preserve"> excluding subtree 3)</w:t>
      </w:r>
      <w:r>
        <w:rPr>
          <w:sz w:val="24"/>
          <w:szCs w:val="24"/>
          <w:lang w:val="en-US"/>
        </w:rPr>
        <w:t>, the mode of evolution changed to the</w:t>
      </w:r>
      <w:r w:rsidR="00B565BB">
        <w:rPr>
          <w:sz w:val="24"/>
          <w:szCs w:val="24"/>
          <w:lang w:val="en-US"/>
        </w:rPr>
        <w:t xml:space="preserve"> </w:t>
      </w:r>
      <w:proofErr w:type="spellStart"/>
      <w:r w:rsidR="00535E97">
        <w:rPr>
          <w:sz w:val="24"/>
          <w:szCs w:val="24"/>
          <w:lang w:val="en-US"/>
        </w:rPr>
        <w:t>Linear_Rate_Demi</w:t>
      </w:r>
      <w:proofErr w:type="spellEnd"/>
      <w:r w:rsidR="00535E97">
        <w:rPr>
          <w:sz w:val="24"/>
          <w:szCs w:val="24"/>
          <w:lang w:val="en-US"/>
        </w:rPr>
        <w:t xml:space="preserve"> model, with negligible constant rates of fusion or fission (0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0.03 duplication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xml:space="preserve"> (either demi-</w:t>
      </w:r>
      <w:proofErr w:type="spellStart"/>
      <w:r w:rsidR="00535E97">
        <w:rPr>
          <w:sz w:val="24"/>
          <w:szCs w:val="24"/>
          <w:lang w:val="en-US"/>
        </w:rPr>
        <w:t>polyploidization</w:t>
      </w:r>
      <w:proofErr w:type="spellEnd"/>
      <w:r w:rsidR="00535E97">
        <w:rPr>
          <w:sz w:val="24"/>
          <w:szCs w:val="24"/>
          <w:lang w:val="en-US"/>
        </w:rPr>
        <w:t xml:space="preserve"> or WGD), and a linear </w:t>
      </w:r>
      <w:del w:id="118" w:author="Jose Ignacio Márquez Corro" w:date="2019-01-17T13:07:00Z">
        <w:r w:rsidR="00535E97" w:rsidDel="007276E5">
          <w:rPr>
            <w:sz w:val="24"/>
            <w:szCs w:val="24"/>
            <w:lang w:val="en-US"/>
          </w:rPr>
          <w:delText xml:space="preserve">relationship </w:delText>
        </w:r>
      </w:del>
      <w:ins w:id="119" w:author="Jose Ignacio Márquez Corro" w:date="2019-01-17T13:07:00Z">
        <w:r w:rsidR="007276E5">
          <w:rPr>
            <w:sz w:val="24"/>
            <w:szCs w:val="24"/>
            <w:lang w:val="en-US"/>
          </w:rPr>
          <w:t xml:space="preserve">rate </w:t>
        </w:r>
      </w:ins>
      <w:r w:rsidR="00535E97">
        <w:rPr>
          <w:sz w:val="24"/>
          <w:szCs w:val="24"/>
          <w:lang w:val="en-US"/>
        </w:rPr>
        <w:t>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w:t>
      </w:r>
      <w:proofErr w:type="spellStart"/>
      <w:r w:rsidR="00535E97">
        <w:rPr>
          <w:sz w:val="24"/>
          <w:lang w:val="en-US"/>
        </w:rPr>
        <w:t>M</w:t>
      </w:r>
      <w:r w:rsidR="00A15DC0">
        <w:rPr>
          <w:sz w:val="24"/>
          <w:lang w:val="en-US"/>
        </w:rPr>
        <w:t>yr</w:t>
      </w:r>
      <w:proofErr w:type="spellEnd"/>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szCs w:val="24"/>
          <w:lang w:val="en-US"/>
        </w:rPr>
        <w:t>.</w:t>
      </w:r>
      <w:proofErr w:type="gramEnd"/>
      <w:r w:rsidR="00B05FFA">
        <w:rPr>
          <w:sz w:val="24"/>
          <w:szCs w:val="24"/>
          <w:lang w:val="en-US"/>
        </w:rPr>
        <w:t xml:space="preserve"> </w:t>
      </w:r>
      <w:proofErr w:type="gramStart"/>
      <w:r w:rsidR="00B05FFA">
        <w:rPr>
          <w:sz w:val="24"/>
          <w:szCs w:val="24"/>
          <w:lang w:val="en-US"/>
        </w:rPr>
        <w:t>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proofErr w:type="spellStart"/>
      <w:r w:rsidRPr="002569A1">
        <w:rPr>
          <w:i/>
          <w:sz w:val="24"/>
          <w:lang w:val="en-US"/>
        </w:rPr>
        <w:t>Cyperus</w:t>
      </w:r>
      <w:proofErr w:type="spellEnd"/>
      <w:r>
        <w:rPr>
          <w:sz w:val="24"/>
          <w:lang w:val="en-US"/>
        </w:rPr>
        <w:t xml:space="preserve"> lineage retained the</w:t>
      </w:r>
      <w:r w:rsidR="004514A2">
        <w:rPr>
          <w:sz w:val="24"/>
          <w:lang w:val="en-US"/>
        </w:rPr>
        <w:t xml:space="preserve"> </w:t>
      </w:r>
      <w:proofErr w:type="spellStart"/>
      <w:r w:rsidR="00535E97">
        <w:rPr>
          <w:sz w:val="24"/>
          <w:lang w:val="en-US"/>
        </w:rPr>
        <w:t>Linear_Rate_Demi_Est</w:t>
      </w:r>
      <w:proofErr w:type="spellEnd"/>
      <w:r w:rsidR="00535E97">
        <w:rPr>
          <w:sz w:val="24"/>
          <w:lang w:val="en-US"/>
        </w:rPr>
        <w:t xml:space="preserve"> model, with 13.68 fission events</w:t>
      </w:r>
      <w:r w:rsidR="00A15DC0">
        <w:rPr>
          <w:sz w:val="24"/>
          <w:lang w:val="en-US"/>
        </w:rPr>
        <w:t>/</w:t>
      </w:r>
      <w:proofErr w:type="spellStart"/>
      <w:r w:rsidR="00A15DC0">
        <w:rPr>
          <w:sz w:val="24"/>
          <w:lang w:val="en-US"/>
        </w:rPr>
        <w:t>Myr</w:t>
      </w:r>
      <w:proofErr w:type="spellEnd"/>
      <w:r w:rsidR="00535E97">
        <w:rPr>
          <w:sz w:val="24"/>
          <w:lang w:val="en-US"/>
        </w:rPr>
        <w:t>, 9.98 fusion events</w:t>
      </w:r>
      <w:r w:rsidR="00A15DC0">
        <w:rPr>
          <w:sz w:val="24"/>
          <w:lang w:val="en-US"/>
        </w:rPr>
        <w:t>/</w:t>
      </w:r>
      <w:proofErr w:type="spellStart"/>
      <w:r w:rsidR="00A15DC0">
        <w:rPr>
          <w:sz w:val="24"/>
          <w:lang w:val="en-US"/>
        </w:rPr>
        <w:t>Myr</w:t>
      </w:r>
      <w:proofErr w:type="spellEnd"/>
      <w:r w:rsidR="00535E97">
        <w:rPr>
          <w:sz w:val="24"/>
          <w:lang w:val="en-US"/>
        </w:rPr>
        <w:t>, 0.22 duplication events</w:t>
      </w:r>
      <w:r w:rsidR="00A15DC0">
        <w:rPr>
          <w:sz w:val="24"/>
          <w:lang w:val="en-US"/>
        </w:rPr>
        <w:t>/</w:t>
      </w:r>
      <w:proofErr w:type="spellStart"/>
      <w:r w:rsidR="00A15DC0">
        <w:rPr>
          <w:sz w:val="24"/>
          <w:lang w:val="en-US"/>
        </w:rPr>
        <w:t>Myr</w:t>
      </w:r>
      <w:proofErr w:type="spellEnd"/>
      <w:r w:rsidR="00535E97">
        <w:rPr>
          <w:sz w:val="24"/>
          <w:lang w:val="en-US"/>
        </w:rPr>
        <w:t>, 1.59 demi-</w:t>
      </w:r>
      <w:proofErr w:type="spellStart"/>
      <w:r w:rsidR="00535E97">
        <w:rPr>
          <w:sz w:val="24"/>
          <w:lang w:val="en-US"/>
        </w:rPr>
        <w:t>polyploid</w:t>
      </w:r>
      <w:proofErr w:type="spellEnd"/>
      <w:r w:rsidR="00535E97">
        <w:rPr>
          <w:sz w:val="24"/>
          <w:lang w:val="en-US"/>
        </w:rPr>
        <w:t xml:space="preserve"> events</w:t>
      </w:r>
      <w:r w:rsidR="00A15DC0">
        <w:rPr>
          <w:sz w:val="24"/>
          <w:lang w:val="en-US"/>
        </w:rPr>
        <w:t>/</w:t>
      </w:r>
      <w:proofErr w:type="spellStart"/>
      <w:r w:rsidR="00A15DC0">
        <w:rPr>
          <w:sz w:val="24"/>
          <w:lang w:val="en-US"/>
        </w:rPr>
        <w:t>Myr</w:t>
      </w:r>
      <w:proofErr w:type="spellEnd"/>
      <w:r w:rsidR="00535E97">
        <w:rPr>
          <w:sz w:val="24"/>
          <w:lang w:val="en-US"/>
        </w:rPr>
        <w:t xml:space="preserve">, and a </w:t>
      </w:r>
      <w:del w:id="120" w:author="Jose Ignacio Márquez Corro" w:date="2019-01-17T13:07:00Z">
        <w:r w:rsidR="00535E97" w:rsidDel="007276E5">
          <w:rPr>
            <w:sz w:val="24"/>
            <w:lang w:val="en-US"/>
          </w:rPr>
          <w:delText xml:space="preserve">relationship </w:delText>
        </w:r>
      </w:del>
      <w:ins w:id="121" w:author="Jose Ignacio Márquez Corro" w:date="2019-01-17T13:07:00Z">
        <w:r w:rsidR="007276E5">
          <w:rPr>
            <w:sz w:val="24"/>
            <w:lang w:val="en-US"/>
          </w:rPr>
          <w:t xml:space="preserve">rate </w:t>
        </w:r>
      </w:ins>
      <w:r w:rsidR="00535E97">
        <w:rPr>
          <w:sz w:val="24"/>
          <w:lang w:val="en-US"/>
        </w:rPr>
        <w:t>of -0.15 fission events/</w:t>
      </w:r>
      <w:proofErr w:type="spellStart"/>
      <w:r w:rsidR="00535E97">
        <w:rPr>
          <w:sz w:val="24"/>
          <w:lang w:val="en-US"/>
        </w:rPr>
        <w:t>iM</w:t>
      </w:r>
      <w:r w:rsidR="00A15DC0">
        <w:rPr>
          <w:sz w:val="24"/>
          <w:lang w:val="en-US"/>
        </w:rPr>
        <w:t>yr</w:t>
      </w:r>
      <w:proofErr w:type="spellEnd"/>
      <w:r w:rsidR="00535E97">
        <w:rPr>
          <w:sz w:val="24"/>
          <w:lang w:val="en-US"/>
        </w:rPr>
        <w:t xml:space="preserve"> and 0.75 fusion events/</w:t>
      </w:r>
      <w:proofErr w:type="spellStart"/>
      <w:r w:rsidR="00535E97">
        <w:rPr>
          <w:sz w:val="24"/>
          <w:lang w:val="en-US"/>
        </w:rPr>
        <w:t>iM</w:t>
      </w:r>
      <w:r w:rsidR="00A15DC0">
        <w:rPr>
          <w:sz w:val="24"/>
          <w:lang w:val="en-US"/>
        </w:rPr>
        <w:t>yr</w:t>
      </w:r>
      <w:proofErr w:type="spellEnd"/>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w:t>
      </w:r>
      <w:proofErr w:type="spellStart"/>
      <w:r w:rsidR="00A15DC0">
        <w:rPr>
          <w:sz w:val="24"/>
          <w:lang w:val="en-US"/>
        </w:rPr>
        <w:t>Myr</w:t>
      </w:r>
      <w:proofErr w:type="spellEnd"/>
      <w:r w:rsidR="00270704">
        <w:rPr>
          <w:sz w:val="24"/>
          <w:lang w:val="en-US"/>
        </w:rPr>
        <w:t xml:space="preserve"> and 4.50–61.50 fusion events</w:t>
      </w:r>
      <w:r w:rsidR="00A15DC0">
        <w:rPr>
          <w:sz w:val="24"/>
          <w:lang w:val="en-US"/>
        </w:rPr>
        <w:t>/</w:t>
      </w:r>
      <w:proofErr w:type="spellStart"/>
      <w:r w:rsidR="00A15DC0">
        <w:rPr>
          <w:sz w:val="24"/>
          <w:lang w:val="en-US"/>
        </w:rPr>
        <w:t>Myr</w:t>
      </w:r>
      <w:proofErr w:type="spellEnd"/>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w:t>
      </w:r>
      <w:proofErr w:type="spellStart"/>
      <w:r w:rsidR="00A15DC0">
        <w:rPr>
          <w:sz w:val="24"/>
          <w:lang w:val="en-US"/>
        </w:rPr>
        <w:t>Myr</w:t>
      </w:r>
      <w:proofErr w:type="spellEnd"/>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lang w:val="en-US"/>
        </w:rPr>
        <w:t>.</w:t>
      </w:r>
      <w:proofErr w:type="gramEnd"/>
      <w:r>
        <w:rPr>
          <w:sz w:val="24"/>
          <w:lang w:val="en-US"/>
        </w:rPr>
        <w:t xml:space="preserve"> </w:t>
      </w:r>
      <w:proofErr w:type="gramStart"/>
      <w:r w:rsidR="00B05FFA">
        <w:rPr>
          <w:sz w:val="24"/>
          <w:lang w:val="en-US"/>
        </w:rPr>
        <w:t>Finally, the non-</w:t>
      </w:r>
      <w:proofErr w:type="spellStart"/>
      <w:r w:rsidR="00B05FFA" w:rsidRPr="00B05FFA">
        <w:rPr>
          <w:i/>
          <w:sz w:val="24"/>
          <w:lang w:val="en-US"/>
        </w:rPr>
        <w:t>Siderostictae</w:t>
      </w:r>
      <w:proofErr w:type="spellEnd"/>
      <w:r w:rsidR="00B05FFA" w:rsidRPr="00B05FFA">
        <w:rPr>
          <w:i/>
          <w:sz w:val="24"/>
          <w:lang w:val="en-US"/>
        </w:rPr>
        <w:t xml:space="preserve"> </w:t>
      </w:r>
      <w:proofErr w:type="spellStart"/>
      <w:r w:rsidR="00B05FFA" w:rsidRPr="00B05FFA">
        <w:rPr>
          <w:i/>
          <w:sz w:val="24"/>
          <w:lang w:val="en-US"/>
        </w:rPr>
        <w:t>Carex</w:t>
      </w:r>
      <w:proofErr w:type="spellEnd"/>
      <w:r w:rsidR="00B05FFA">
        <w:rPr>
          <w:sz w:val="24"/>
          <w:lang w:val="en-US"/>
        </w:rPr>
        <w:t xml:space="preserve"> </w:t>
      </w:r>
      <w:r w:rsidR="00C800F2">
        <w:rPr>
          <w:sz w:val="24"/>
          <w:lang w:val="en-US"/>
        </w:rPr>
        <w:t>best model was</w:t>
      </w:r>
      <w:r w:rsidR="00B05FFA">
        <w:rPr>
          <w:sz w:val="24"/>
          <w:lang w:val="en-US"/>
        </w:rPr>
        <w:t xml:space="preserve"> </w:t>
      </w:r>
      <w:proofErr w:type="spellStart"/>
      <w:r w:rsidR="00B05FFA">
        <w:rPr>
          <w:sz w:val="24"/>
          <w:lang w:val="en-US"/>
        </w:rPr>
        <w:t>Linear_Rate_Demi_Est</w:t>
      </w:r>
      <w:proofErr w:type="spellEnd"/>
      <w:r w:rsidR="00B05FFA">
        <w:rPr>
          <w:sz w:val="24"/>
          <w:lang w:val="en-US"/>
        </w:rPr>
        <w:t xml:space="preserve">,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w:t>
      </w:r>
      <w:proofErr w:type="spellStart"/>
      <w:r w:rsidR="00A15DC0">
        <w:rPr>
          <w:sz w:val="24"/>
          <w:lang w:val="en-US"/>
        </w:rPr>
        <w:t>Myr</w:t>
      </w:r>
      <w:proofErr w:type="spellEnd"/>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0.01 demi-p</w:t>
      </w:r>
      <w:r w:rsidR="003D57CD">
        <w:rPr>
          <w:sz w:val="24"/>
          <w:lang w:val="en-US"/>
        </w:rPr>
        <w:t>olyp</w:t>
      </w:r>
      <w:r w:rsidR="00436EB9">
        <w:rPr>
          <w:sz w:val="24"/>
          <w:lang w:val="en-US"/>
        </w:rPr>
        <w:t>loidy events</w:t>
      </w:r>
      <w:r w:rsidR="00A15DC0">
        <w:rPr>
          <w:sz w:val="24"/>
          <w:lang w:val="en-US"/>
        </w:rPr>
        <w:t>/</w:t>
      </w:r>
      <w:proofErr w:type="spellStart"/>
      <w:r w:rsidR="00A15DC0">
        <w:rPr>
          <w:sz w:val="24"/>
          <w:lang w:val="en-US"/>
        </w:rPr>
        <w:t>Myr</w:t>
      </w:r>
      <w:proofErr w:type="spellEnd"/>
      <w:r w:rsidR="00436EB9">
        <w:rPr>
          <w:sz w:val="24"/>
          <w:lang w:val="en-US"/>
        </w:rPr>
        <w:t xml:space="preserve">, and a linear </w:t>
      </w:r>
      <w:del w:id="122" w:author="Jose Ignacio Márquez Corro" w:date="2019-01-17T13:08:00Z">
        <w:r w:rsidR="00436EB9" w:rsidDel="007276E5">
          <w:rPr>
            <w:sz w:val="24"/>
            <w:lang w:val="en-US"/>
          </w:rPr>
          <w:delText>relation</w:delText>
        </w:r>
        <w:r w:rsidR="00E3421A" w:rsidDel="007276E5">
          <w:rPr>
            <w:sz w:val="24"/>
            <w:lang w:val="en-US"/>
          </w:rPr>
          <w:delText>ship</w:delText>
        </w:r>
        <w:r w:rsidR="00436EB9" w:rsidDel="007276E5">
          <w:rPr>
            <w:sz w:val="24"/>
            <w:lang w:val="en-US"/>
          </w:rPr>
          <w:delText xml:space="preserve"> </w:delText>
        </w:r>
      </w:del>
      <w:ins w:id="123" w:author="Jose Ignacio Márquez Corro" w:date="2019-01-17T13:08:00Z">
        <w:r w:rsidR="007276E5">
          <w:rPr>
            <w:sz w:val="24"/>
            <w:lang w:val="en-US"/>
          </w:rPr>
          <w:t xml:space="preserve">rate </w:t>
        </w:r>
      </w:ins>
      <w:r w:rsidR="00436EB9">
        <w:rPr>
          <w:sz w:val="24"/>
          <w:lang w:val="en-US"/>
        </w:rPr>
        <w:t xml:space="preserve">of 0.02 </w:t>
      </w:r>
      <w:r w:rsidR="002D746C">
        <w:rPr>
          <w:sz w:val="24"/>
          <w:lang w:val="en-US"/>
        </w:rPr>
        <w:t>fission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F436BB">
        <w:rPr>
          <w:sz w:val="24"/>
          <w:lang w:val="en-US"/>
        </w:rPr>
        <w:t xml:space="preserve"> (</w:t>
      </w:r>
      <w:r w:rsidR="00270704">
        <w:rPr>
          <w:sz w:val="24"/>
          <w:lang w:val="en-US"/>
        </w:rPr>
        <w:t>linear rate of 0.14–1.30 fission events/</w:t>
      </w:r>
      <w:proofErr w:type="spellStart"/>
      <w:r w:rsidR="00270704">
        <w:rPr>
          <w:sz w:val="24"/>
          <w:lang w:val="en-US"/>
        </w:rPr>
        <w:t>iM</w:t>
      </w:r>
      <w:r w:rsidR="00A15DC0">
        <w:rPr>
          <w:sz w:val="24"/>
          <w:lang w:val="en-US"/>
        </w:rPr>
        <w:t>yr</w:t>
      </w:r>
      <w:proofErr w:type="spellEnd"/>
      <w:r w:rsidR="00270704">
        <w:rPr>
          <w:sz w:val="24"/>
          <w:lang w:val="en-US"/>
        </w:rPr>
        <w:t xml:space="preserve"> and 0.49–4.55</w:t>
      </w:r>
      <w:r w:rsidR="00270704" w:rsidRPr="00270704">
        <w:rPr>
          <w:sz w:val="24"/>
          <w:lang w:val="en-US"/>
        </w:rPr>
        <w:t xml:space="preserve"> </w:t>
      </w:r>
      <w:r w:rsidR="00270704">
        <w:rPr>
          <w:sz w:val="24"/>
          <w:lang w:val="en-US"/>
        </w:rPr>
        <w:t>fusion events/</w:t>
      </w:r>
      <w:proofErr w:type="spellStart"/>
      <w:r w:rsidR="00270704">
        <w:rPr>
          <w:sz w:val="24"/>
          <w:lang w:val="en-US"/>
        </w:rPr>
        <w:t>iM</w:t>
      </w:r>
      <w:r w:rsidR="00A15DC0">
        <w:rPr>
          <w:sz w:val="24"/>
          <w:lang w:val="en-US"/>
        </w:rPr>
        <w:t>yr</w:t>
      </w:r>
      <w:proofErr w:type="spellEnd"/>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 xml:space="preserve"> and 2.</w:t>
      </w:r>
      <w:bookmarkStart w:id="124" w:name="_GoBack"/>
      <w:bookmarkEnd w:id="124"/>
      <w:r w:rsidR="00F436BB">
        <w:rPr>
          <w:sz w:val="24"/>
          <w:lang w:val="en-US"/>
        </w:rPr>
        <w:t xml:space="preserve">62–6.68 fusion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w:t>
      </w:r>
      <w:r w:rsidR="00436EB9">
        <w:rPr>
          <w:sz w:val="24"/>
          <w:lang w:val="en-US"/>
        </w:rPr>
        <w:t>.</w:t>
      </w:r>
      <w:proofErr w:type="gramEnd"/>
      <w:r w:rsidR="00B05FFA">
        <w:rPr>
          <w:sz w:val="24"/>
          <w:lang w:val="en-US"/>
        </w:rPr>
        <w:t xml:space="preserve"> </w:t>
      </w:r>
    </w:p>
    <w:p w14:paraId="5D833941" w14:textId="32C16EB5"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4C7FA7">
        <w:rPr>
          <w:noProof/>
          <w:sz w:val="24"/>
          <w:lang w:val="en-US"/>
        </w:rPr>
        <w:t>Appendix D</w:t>
      </w:r>
      <w:r w:rsidRPr="00350D65">
        <w:rPr>
          <w:sz w:val="24"/>
          <w:szCs w:val="24"/>
          <w:lang w:val="en-US"/>
        </w:rPr>
        <w:t xml:space="preserve">, with the best-fitting models 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hyperlink r:id="rId9" w:history="1">
        <w:r w:rsidR="00B80B63" w:rsidRPr="00B80B63">
          <w:rPr>
            <w:rStyle w:val="Hipervnculo"/>
            <w:sz w:val="24"/>
            <w:szCs w:val="24"/>
            <w:lang w:val="en-US"/>
          </w:rPr>
          <w:t>github.com/</w:t>
        </w:r>
        <w:proofErr w:type="spellStart"/>
        <w:r w:rsidR="00B80B63" w:rsidRPr="00B80B63">
          <w:rPr>
            <w:rStyle w:val="Hipervnculo"/>
            <w:sz w:val="24"/>
            <w:szCs w:val="24"/>
            <w:lang w:val="en-US"/>
          </w:rPr>
          <w:t>jimarcor</w:t>
        </w:r>
        <w:proofErr w:type="spellEnd"/>
        <w:r w:rsidR="00B80B63" w:rsidRPr="00B80B63">
          <w:rPr>
            <w:rStyle w:val="Hipervnculo"/>
            <w:sz w:val="24"/>
            <w:szCs w:val="24"/>
            <w:lang w:val="en-US"/>
          </w:rPr>
          <w:t>/</w:t>
        </w:r>
        <w:proofErr w:type="spellStart"/>
        <w:r w:rsidR="00B80B63" w:rsidRPr="00B80B63">
          <w:rPr>
            <w:rStyle w:val="Hipervnculo"/>
            <w:sz w:val="24"/>
            <w:szCs w:val="24"/>
            <w:lang w:val="en-US"/>
          </w:rPr>
          <w:t>ChromEvolCyp</w:t>
        </w:r>
        <w:proofErr w:type="spellEnd"/>
      </w:hyperlink>
      <w:r w:rsidR="00350D65" w:rsidRPr="00350D65">
        <w:rPr>
          <w:sz w:val="24"/>
          <w:szCs w:val="24"/>
          <w:lang w:val="en-US"/>
        </w:rPr>
        <w:t>.</w:t>
      </w:r>
    </w:p>
    <w:p w14:paraId="0E386C3A" w14:textId="77777777" w:rsidR="0054620B" w:rsidRPr="00601226" w:rsidRDefault="0054620B" w:rsidP="002E2644">
      <w:pPr>
        <w:spacing w:line="480" w:lineRule="auto"/>
        <w:jc w:val="left"/>
        <w:rPr>
          <w:sz w:val="24"/>
          <w:lang w:val="en-US"/>
        </w:rPr>
      </w:pPr>
    </w:p>
    <w:p w14:paraId="259C98FB" w14:textId="7F757D8E" w:rsidR="00B11016" w:rsidRPr="002E2644" w:rsidRDefault="00390C6F" w:rsidP="002E2644">
      <w:pPr>
        <w:spacing w:line="480" w:lineRule="auto"/>
        <w:jc w:val="left"/>
        <w:rPr>
          <w:b/>
          <w:sz w:val="24"/>
          <w:lang w:val="en-US"/>
        </w:rPr>
      </w:pPr>
      <w:r>
        <w:rPr>
          <w:b/>
          <w:sz w:val="24"/>
          <w:lang w:val="en-US"/>
        </w:rPr>
        <w:t xml:space="preserve">4. </w:t>
      </w:r>
      <w:r w:rsidR="0065263D" w:rsidRPr="002E2644">
        <w:rPr>
          <w:b/>
          <w:sz w:val="24"/>
          <w:lang w:val="en-US"/>
        </w:rPr>
        <w:t>Discussion</w:t>
      </w:r>
    </w:p>
    <w:p w14:paraId="03A59999" w14:textId="15156120" w:rsidR="008033E6" w:rsidRPr="0065263D" w:rsidRDefault="00390C6F" w:rsidP="002E2644">
      <w:pPr>
        <w:spacing w:line="480" w:lineRule="auto"/>
        <w:jc w:val="left"/>
        <w:rPr>
          <w:i/>
          <w:sz w:val="24"/>
          <w:lang w:val="en-US"/>
        </w:rPr>
      </w:pPr>
      <w:r>
        <w:rPr>
          <w:i/>
          <w:sz w:val="24"/>
          <w:lang w:val="en-US"/>
        </w:rPr>
        <w:t xml:space="preserve">4.1. </w:t>
      </w:r>
      <w:r w:rsidR="00A526FC" w:rsidRPr="0065263D">
        <w:rPr>
          <w:i/>
          <w:sz w:val="24"/>
          <w:lang w:val="en-US"/>
        </w:rPr>
        <w:t xml:space="preserve">Chromosome </w:t>
      </w:r>
      <w:r w:rsidR="0065263D" w:rsidRPr="0065263D">
        <w:rPr>
          <w:i/>
          <w:sz w:val="24"/>
          <w:lang w:val="en-US"/>
        </w:rPr>
        <w:t>E</w:t>
      </w:r>
      <w:r w:rsidR="00A526FC"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00A526FC" w:rsidRPr="0065263D">
        <w:rPr>
          <w:i/>
          <w:sz w:val="24"/>
          <w:lang w:val="en-US"/>
        </w:rPr>
        <w:t xml:space="preserve">on </w:t>
      </w:r>
      <w:r w:rsidR="004265A1" w:rsidRPr="0065263D">
        <w:rPr>
          <w:i/>
          <w:sz w:val="24"/>
          <w:lang w:val="en-US"/>
        </w:rPr>
        <w:t>Cyperaceae</w:t>
      </w:r>
    </w:p>
    <w:p w14:paraId="6BBB3767" w14:textId="32EE1A5A"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w:t>
      </w:r>
      <w:r w:rsidR="00704626">
        <w:rPr>
          <w:sz w:val="24"/>
          <w:lang w:val="en-US"/>
        </w:rPr>
        <w:lastRenderedPageBreak/>
        <w:t>to date</w:t>
      </w:r>
      <w:r w:rsidR="0027055A">
        <w:rPr>
          <w:sz w:val="24"/>
          <w:lang w:val="en-US"/>
        </w:rPr>
        <w:t xml:space="preserve">, with more than twice as many taxa </w:t>
      </w:r>
      <w:del w:id="125" w:author="Jose Ignacio Márquez Corro" w:date="2019-01-17T13:08:00Z">
        <w:r w:rsidR="0027055A" w:rsidDel="00490B30">
          <w:rPr>
            <w:sz w:val="24"/>
            <w:lang w:val="en-US"/>
          </w:rPr>
          <w:delText xml:space="preserve">than </w:delText>
        </w:r>
      </w:del>
      <w:ins w:id="126" w:author="Jose Ignacio Márquez Corro" w:date="2019-01-17T13:08:00Z">
        <w:r w:rsidR="00490B30">
          <w:rPr>
            <w:sz w:val="24"/>
            <w:lang w:val="en-US"/>
          </w:rPr>
          <w:t xml:space="preserve">as </w:t>
        </w:r>
      </w:ins>
      <w:r w:rsidR="0027055A">
        <w:rPr>
          <w:sz w:val="24"/>
          <w:lang w:val="en-US"/>
        </w:rPr>
        <w:t>previous</w:t>
      </w:r>
      <w:r w:rsidR="003904EB">
        <w:rPr>
          <w:sz w:val="24"/>
          <w:lang w:val="en-US"/>
        </w:rPr>
        <w:t xml:space="preserve"> analyses </w:t>
      </w:r>
      <w:r w:rsidR="0027055A">
        <w:rPr>
          <w:sz w:val="24"/>
          <w:lang w:val="en-US"/>
        </w:rPr>
        <w:fldChar w:fldCharType="begin" w:fldLock="1"/>
      </w:r>
      <w:r w:rsidR="00026D03">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and Roalson, 2013; Spalink et al., 2016b)","plainTextFormattedCitation":"(Hinchliff and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026D03" w:rsidRPr="00026D03">
        <w:rPr>
          <w:noProof/>
          <w:sz w:val="24"/>
          <w:lang w:val="en-US"/>
        </w:rPr>
        <w:t>(Hinchliff and Roalson, 2013; Spalink et al.,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 xml:space="preserve">We also </w:t>
      </w:r>
      <w:del w:id="127" w:author="Jose Ignacio Márquez Corro" w:date="2019-01-17T13:11:00Z">
        <w:r w:rsidR="00D96131" w:rsidDel="005330CE">
          <w:rPr>
            <w:sz w:val="24"/>
            <w:lang w:val="en-US"/>
          </w:rPr>
          <w:delText xml:space="preserve">present </w:delText>
        </w:r>
      </w:del>
      <w:ins w:id="128" w:author="Jose Ignacio Márquez Corro" w:date="2019-01-17T13:11:00Z">
        <w:r w:rsidR="005330CE">
          <w:rPr>
            <w:sz w:val="24"/>
            <w:lang w:val="en-US"/>
          </w:rPr>
          <w:t xml:space="preserve">use </w:t>
        </w:r>
      </w:ins>
      <w:r w:rsidR="00D96131">
        <w:rPr>
          <w:sz w:val="24"/>
          <w:lang w:val="en-US"/>
        </w:rPr>
        <w:t>a</w:t>
      </w:r>
      <w:r w:rsidR="00AF4EFA">
        <w:rPr>
          <w:sz w:val="24"/>
          <w:lang w:val="en-US"/>
        </w:rPr>
        <w:t xml:space="preserve"> new</w:t>
      </w:r>
      <w:r w:rsidR="00B10004">
        <w:rPr>
          <w:sz w:val="24"/>
          <w:lang w:val="en-US"/>
        </w:rPr>
        <w:t xml:space="preserve"> </w:t>
      </w:r>
      <w:del w:id="129" w:author="Jose Ignacio Márquez Corro" w:date="2019-01-17T13:10:00Z">
        <w:r w:rsidR="00B10004" w:rsidDel="005330CE">
          <w:rPr>
            <w:sz w:val="24"/>
            <w:lang w:val="en-US"/>
          </w:rPr>
          <w:delText xml:space="preserve">methodology </w:delText>
        </w:r>
      </w:del>
      <w:ins w:id="130" w:author="Jose Ignacio Márquez Corro" w:date="2019-01-17T13:10:00Z">
        <w:r w:rsidR="005330CE">
          <w:rPr>
            <w:sz w:val="24"/>
            <w:lang w:val="en-US"/>
          </w:rPr>
          <w:t xml:space="preserve">approach </w:t>
        </w:r>
      </w:ins>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r w:rsidR="00D07BB8">
        <w:rPr>
          <w:sz w:val="24"/>
          <w:lang w:val="en-US"/>
        </w:rPr>
        <w:t>subtrees</w:t>
      </w:r>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0C22C6C8"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 xml:space="preserve">mode of chromosome evolution on the sedges’ </w:t>
      </w:r>
      <w:del w:id="131" w:author="Jose Ignacio Márquez Corro" w:date="2019-01-17T13:11:00Z">
        <w:r w:rsidR="00D07BB8" w:rsidDel="005330CE">
          <w:rPr>
            <w:sz w:val="24"/>
            <w:lang w:val="en-US"/>
          </w:rPr>
          <w:delText xml:space="preserve">family </w:delText>
        </w:r>
      </w:del>
      <w:ins w:id="132" w:author="Jose Ignacio Márquez Corro" w:date="2019-01-17T13:11:00Z">
        <w:r w:rsidR="005330CE">
          <w:rPr>
            <w:sz w:val="24"/>
            <w:lang w:val="en-US"/>
          </w:rPr>
          <w:t xml:space="preserve">phylogeny </w:t>
        </w:r>
      </w:ins>
      <w:proofErr w:type="gramStart"/>
      <w:r w:rsidR="00D07BB8">
        <w:rPr>
          <w:sz w:val="24"/>
          <w:lang w:val="en-US"/>
        </w:rPr>
        <w:t xml:space="preserve">is </w:t>
      </w:r>
      <w:r w:rsidR="006B3E8B">
        <w:rPr>
          <w:sz w:val="24"/>
          <w:lang w:val="en-US"/>
        </w:rPr>
        <w:t xml:space="preserve">consistently </w:t>
      </w:r>
      <w:r w:rsidR="00D07BB8">
        <w:rPr>
          <w:sz w:val="24"/>
          <w:lang w:val="en-US"/>
        </w:rPr>
        <w:t>rejected</w:t>
      </w:r>
      <w:proofErr w:type="gramEnd"/>
      <w:r w:rsidR="00D07BB8">
        <w:rPr>
          <w:sz w:val="24"/>
          <w:lang w:val="en-US"/>
        </w:rPr>
        <w:t xml:space="preserve">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w:t>
      </w:r>
      <w:del w:id="133" w:author="Jose Ignacio Márquez Corro" w:date="2019-01-17T13:14:00Z">
        <w:r w:rsidR="00D07BB8" w:rsidDel="005330CE">
          <w:rPr>
            <w:sz w:val="24"/>
            <w:lang w:val="en-US"/>
          </w:rPr>
          <w:delText xml:space="preserve">Thus, </w:delText>
        </w:r>
        <w:r w:rsidDel="005330CE">
          <w:rPr>
            <w:sz w:val="24"/>
            <w:lang w:val="en-US"/>
          </w:rPr>
          <w:delText>o</w:delText>
        </w:r>
      </w:del>
      <w:ins w:id="134" w:author="Jose Ignacio Márquez Corro" w:date="2019-01-17T13:14:00Z">
        <w:r w:rsidR="005330CE">
          <w:rPr>
            <w:sz w:val="24"/>
            <w:lang w:val="en-US"/>
          </w:rPr>
          <w:t>This</w:t>
        </w:r>
      </w:ins>
      <w:ins w:id="135" w:author="Jose Ignacio Márquez Corro" w:date="2019-01-17T13:30:00Z">
        <w:r w:rsidR="00710240">
          <w:rPr>
            <w:sz w:val="24"/>
            <w:lang w:val="en-US"/>
          </w:rPr>
          <w:t xml:space="preserve"> </w:t>
        </w:r>
      </w:ins>
      <w:del w:id="136" w:author="Jose Ignacio Márquez Corro" w:date="2019-01-17T13:14:00Z">
        <w:r w:rsidDel="005330CE">
          <w:rPr>
            <w:sz w:val="24"/>
            <w:lang w:val="en-US"/>
          </w:rPr>
          <w:delText>ur</w:delText>
        </w:r>
      </w:del>
      <w:r>
        <w:rPr>
          <w:sz w:val="24"/>
          <w:lang w:val="en-US"/>
        </w:rPr>
        <w:t xml:space="preserve">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 xml:space="preserve">and </w:t>
      </w:r>
      <w:proofErr w:type="gramStart"/>
      <w:r w:rsidR="00C96BF6">
        <w:rPr>
          <w:sz w:val="24"/>
          <w:lang w:val="en-US"/>
        </w:rPr>
        <w:t>could be used</w:t>
      </w:r>
      <w:proofErr w:type="gramEnd"/>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 xml:space="preserve">exhibit </w:t>
      </w:r>
      <w:del w:id="137" w:author="Jose Ignacio Márquez Corro" w:date="2019-01-28T11:33:00Z">
        <w:r w:rsidR="000E5680" w:rsidDel="00CD7DB0">
          <w:rPr>
            <w:sz w:val="24"/>
            <w:lang w:val="en-US"/>
          </w:rPr>
          <w:delText xml:space="preserve">various </w:delText>
        </w:r>
      </w:del>
      <w:ins w:id="138" w:author="Jose Ignacio Márquez Corro" w:date="2019-01-28T11:34:00Z">
        <w:r w:rsidR="00CD7DB0">
          <w:rPr>
            <w:sz w:val="24"/>
            <w:lang w:val="en-US"/>
          </w:rPr>
          <w:t>heterogeneous</w:t>
        </w:r>
      </w:ins>
      <w:ins w:id="139" w:author="Jose Ignacio Márquez Corro" w:date="2019-01-28T11:33:00Z">
        <w:r w:rsidR="00CD7DB0">
          <w:rPr>
            <w:sz w:val="24"/>
            <w:lang w:val="en-US"/>
          </w:rPr>
          <w:t xml:space="preserve"> </w:t>
        </w:r>
      </w:ins>
      <w:r w:rsidR="000E5680">
        <w:rPr>
          <w:sz w:val="24"/>
          <w:lang w:val="en-US"/>
        </w:rPr>
        <w:t>modes of evolution</w:t>
      </w:r>
      <w:r w:rsidR="00E4307C">
        <w:rPr>
          <w:sz w:val="24"/>
          <w:lang w:val="en-US"/>
        </w:rPr>
        <w:t>.</w:t>
      </w:r>
    </w:p>
    <w:p w14:paraId="3E3F509A" w14:textId="22566603" w:rsidR="009039A5" w:rsidRDefault="000E5680" w:rsidP="002E2644">
      <w:pPr>
        <w:spacing w:line="480" w:lineRule="auto"/>
        <w:ind w:firstLine="708"/>
        <w:jc w:val="left"/>
        <w:rPr>
          <w:sz w:val="24"/>
          <w:lang w:val="en-US"/>
        </w:rPr>
      </w:pPr>
      <w:r>
        <w:rPr>
          <w:sz w:val="24"/>
          <w:lang w:val="en-US"/>
        </w:rPr>
        <w:t xml:space="preserve">The best-fitting </w:t>
      </w:r>
      <w:r w:rsidR="0034681A">
        <w:rPr>
          <w:sz w:val="24"/>
          <w:lang w:val="en-US"/>
        </w:rPr>
        <w:t>model</w:t>
      </w:r>
      <w:r>
        <w:rPr>
          <w:sz w:val="24"/>
          <w:lang w:val="en-US"/>
        </w:rPr>
        <w:t xml:space="preserve"> of karyological evolution in Cyperaceae suggests multiple </w:t>
      </w:r>
      <w:r w:rsidR="00212501">
        <w:rPr>
          <w:sz w:val="24"/>
          <w:lang w:val="en-US"/>
        </w:rPr>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proofErr w:type="spellStart"/>
      <w:r w:rsidR="006B4206" w:rsidRPr="006B4206">
        <w:rPr>
          <w:i/>
          <w:sz w:val="24"/>
          <w:lang w:val="en-US"/>
        </w:rPr>
        <w:t>Cyperus</w:t>
      </w:r>
      <w:proofErr w:type="spellEnd"/>
      <w:r w:rsidR="006B4206">
        <w:rPr>
          <w:sz w:val="24"/>
          <w:lang w:val="en-US"/>
        </w:rPr>
        <w:t xml:space="preserve"> clade</w:t>
      </w:r>
      <w:del w:id="140" w:author="Jose Ignacio Márquez Corro" w:date="2019-01-28T14:33:00Z">
        <w:r w:rsidR="006B4206" w:rsidDel="00FB016B">
          <w:rPr>
            <w:sz w:val="24"/>
            <w:lang w:val="en-US"/>
          </w:rPr>
          <w:delText xml:space="preserve"> (</w:delText>
        </w:r>
      </w:del>
      <w:del w:id="141" w:author="Jose Ignacio Márquez Corro" w:date="2019-01-28T14:32:00Z">
        <w:r w:rsidR="00D11873" w:rsidDel="00FB016B">
          <w:rPr>
            <w:sz w:val="24"/>
            <w:lang w:val="en-US"/>
          </w:rPr>
          <w:delText>clade</w:delText>
        </w:r>
        <w:r w:rsidR="006B4206" w:rsidDel="00FB016B">
          <w:rPr>
            <w:sz w:val="24"/>
            <w:lang w:val="en-US"/>
          </w:rPr>
          <w:delText xml:space="preserve"> </w:delText>
        </w:r>
      </w:del>
      <w:del w:id="142" w:author="Jose Ignacio Márquez Corro" w:date="2019-01-28T14:33:00Z">
        <w:r w:rsidR="006B4206" w:rsidDel="00FB016B">
          <w:rPr>
            <w:sz w:val="24"/>
            <w:lang w:val="en-US"/>
          </w:rPr>
          <w:delText>3)</w:delText>
        </w:r>
      </w:del>
      <w:r w:rsidR="006B4206">
        <w:rPr>
          <w:sz w:val="24"/>
          <w:lang w:val="en-US"/>
        </w:rPr>
        <w:t>,</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proofErr w:type="spellStart"/>
      <w:r w:rsidR="006B4206" w:rsidRPr="006B4206">
        <w:rPr>
          <w:i/>
          <w:sz w:val="24"/>
          <w:lang w:val="en-US"/>
        </w:rPr>
        <w:t>Siderostictae</w:t>
      </w:r>
      <w:proofErr w:type="spellEnd"/>
      <w:r w:rsidR="006B4206">
        <w:rPr>
          <w:sz w:val="24"/>
          <w:lang w:val="en-US"/>
        </w:rPr>
        <w:t xml:space="preserve"> </w:t>
      </w:r>
      <w:proofErr w:type="spellStart"/>
      <w:r w:rsidR="006B4206" w:rsidRPr="006B4206">
        <w:rPr>
          <w:i/>
          <w:sz w:val="24"/>
          <w:lang w:val="en-US"/>
        </w:rPr>
        <w:t>Carex</w:t>
      </w:r>
      <w:proofErr w:type="spellEnd"/>
      <w:r w:rsidR="006B4206">
        <w:rPr>
          <w:sz w:val="24"/>
          <w:lang w:val="en-US"/>
        </w:rPr>
        <w:t xml:space="preserve"> clade</w:t>
      </w:r>
      <w:del w:id="143" w:author="Jose Ignacio Márquez Corro" w:date="2019-01-28T14:33:00Z">
        <w:r w:rsidR="00F16BB4" w:rsidDel="00FB016B">
          <w:rPr>
            <w:sz w:val="24"/>
            <w:lang w:val="en-US"/>
          </w:rPr>
          <w:delText xml:space="preserve"> (</w:delText>
        </w:r>
        <w:r w:rsidR="00D11873" w:rsidDel="00FB016B">
          <w:rPr>
            <w:sz w:val="24"/>
            <w:lang w:val="en-US"/>
          </w:rPr>
          <w:delText>clade</w:delText>
        </w:r>
        <w:r w:rsidR="00F16BB4" w:rsidDel="00FB016B">
          <w:rPr>
            <w:sz w:val="24"/>
            <w:lang w:val="en-US"/>
          </w:rPr>
          <w:delText xml:space="preserve"> 2)</w:delText>
        </w:r>
      </w:del>
      <w:r w:rsidR="00F16BB4">
        <w:rPr>
          <w:sz w:val="24"/>
          <w:lang w:val="en-US"/>
        </w:rPr>
        <w:t xml:space="preserve">, </w:t>
      </w:r>
      <w:r>
        <w:rPr>
          <w:sz w:val="24"/>
          <w:lang w:val="en-US"/>
        </w:rPr>
        <w:t xml:space="preserve">and the </w:t>
      </w:r>
      <w:del w:id="144" w:author="Jose Ignacio Márquez Corro" w:date="2019-01-28T14:34:00Z">
        <w:r w:rsidR="00A8634A" w:rsidDel="00FB016B">
          <w:rPr>
            <w:sz w:val="24"/>
            <w:lang w:val="en-US"/>
          </w:rPr>
          <w:delText>subtree 1 (</w:delText>
        </w:r>
      </w:del>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 xml:space="preserve">excluding </w:t>
      </w:r>
      <w:del w:id="145" w:author="Jose Ignacio Márquez Corro" w:date="2019-01-28T14:33:00Z">
        <w:r w:rsidR="00A8634A" w:rsidDel="00FB016B">
          <w:rPr>
            <w:sz w:val="24"/>
            <w:lang w:val="en-US"/>
          </w:rPr>
          <w:delText>subtree 3</w:delText>
        </w:r>
      </w:del>
      <w:ins w:id="146" w:author="Jose Ignacio Márquez Corro" w:date="2019-01-28T14:33:00Z">
        <w:r w:rsidR="00FB016B">
          <w:rPr>
            <w:sz w:val="24"/>
            <w:lang w:val="en-US"/>
          </w:rPr>
          <w:t>C</w:t>
        </w:r>
        <w:r w:rsidR="00FB016B" w:rsidRPr="00FB016B">
          <w:rPr>
            <w:sz w:val="24"/>
            <w:vertAlign w:val="subscript"/>
            <w:lang w:val="en-US"/>
          </w:rPr>
          <w:t>4</w:t>
        </w:r>
        <w:r w:rsidR="00FB016B">
          <w:rPr>
            <w:sz w:val="24"/>
            <w:lang w:val="en-US"/>
          </w:rPr>
          <w:t xml:space="preserve"> </w:t>
        </w:r>
        <w:proofErr w:type="spellStart"/>
        <w:r w:rsidR="00FB016B" w:rsidRPr="00FB016B">
          <w:rPr>
            <w:i/>
            <w:sz w:val="24"/>
            <w:lang w:val="en-US"/>
          </w:rPr>
          <w:t>Cyperus</w:t>
        </w:r>
      </w:ins>
      <w:proofErr w:type="spellEnd"/>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w:t>
      </w:r>
      <w:del w:id="147" w:author="Jose Ignacio Márquez Corro" w:date="2019-01-28T14:33:00Z">
        <w:r w:rsidR="006B4206" w:rsidDel="00FB016B">
          <w:rPr>
            <w:sz w:val="24"/>
            <w:lang w:val="en-US"/>
          </w:rPr>
          <w:delText xml:space="preserve"> (</w:delText>
        </w:r>
        <w:r w:rsidR="00D11873" w:rsidDel="00FB016B">
          <w:rPr>
            <w:sz w:val="24"/>
            <w:lang w:val="en-US"/>
          </w:rPr>
          <w:delText>clade</w:delText>
        </w:r>
        <w:r w:rsidR="006B4206" w:rsidDel="00FB016B">
          <w:rPr>
            <w:sz w:val="24"/>
            <w:lang w:val="en-US"/>
          </w:rPr>
          <w:delText xml:space="preserve"> 4</w:delText>
        </w:r>
        <w:r w:rsidR="006B4206" w:rsidRPr="00F16BB4" w:rsidDel="00FB016B">
          <w:rPr>
            <w:sz w:val="24"/>
            <w:szCs w:val="24"/>
            <w:lang w:val="en-US"/>
          </w:rPr>
          <w:delText>)</w:delText>
        </w:r>
      </w:del>
      <w:r w:rsidR="006B4206" w:rsidRPr="00F16BB4">
        <w:rPr>
          <w:sz w:val="24"/>
          <w:szCs w:val="24"/>
          <w:lang w:val="en-US"/>
        </w:rPr>
        <w:t>.</w:t>
      </w:r>
      <w:r w:rsidR="00D37EB5">
        <w:rPr>
          <w:sz w:val="24"/>
          <w:lang w:val="en-US"/>
        </w:rPr>
        <w:t xml:space="preserve"> </w:t>
      </w:r>
    </w:p>
    <w:p w14:paraId="236C2EF3" w14:textId="4C4C62F9"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4C7FA7">
        <w:rPr>
          <w:noProof/>
          <w:sz w:val="24"/>
          <w:lang w:val="en-US"/>
        </w:rPr>
        <w:t xml:space="preserve">Appendices D-F) </w:t>
      </w:r>
      <w:r w:rsidR="00E809DC">
        <w:rPr>
          <w:sz w:val="24"/>
          <w:lang w:val="en-US"/>
        </w:rPr>
        <w:t xml:space="preserve">until diversification of </w:t>
      </w:r>
      <w:r w:rsidR="000E5680">
        <w:rPr>
          <w:sz w:val="24"/>
          <w:lang w:val="en-US"/>
        </w:rPr>
        <w:t xml:space="preserve">the </w:t>
      </w:r>
      <w:r w:rsidR="00E809DC">
        <w:rPr>
          <w:sz w:val="24"/>
          <w:lang w:val="en-US"/>
        </w:rPr>
        <w:t>non-</w:t>
      </w:r>
      <w:proofErr w:type="spellStart"/>
      <w:r w:rsidR="00E809DC" w:rsidRPr="006B4206">
        <w:rPr>
          <w:i/>
          <w:sz w:val="24"/>
          <w:lang w:val="en-US"/>
        </w:rPr>
        <w:t>Siderostictae</w:t>
      </w:r>
      <w:proofErr w:type="spellEnd"/>
      <w:r w:rsidR="00E809DC">
        <w:rPr>
          <w:sz w:val="24"/>
          <w:lang w:val="en-US"/>
        </w:rPr>
        <w:t xml:space="preserve"> </w:t>
      </w:r>
      <w:proofErr w:type="spellStart"/>
      <w:r w:rsidR="00E809DC" w:rsidRPr="006B4206">
        <w:rPr>
          <w:i/>
          <w:sz w:val="24"/>
          <w:lang w:val="en-US"/>
        </w:rPr>
        <w:t>Carex</w:t>
      </w:r>
      <w:proofErr w:type="spellEnd"/>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proofErr w:type="spellStart"/>
      <w:r w:rsidR="00D7794B" w:rsidRPr="00D7794B">
        <w:rPr>
          <w:i/>
          <w:sz w:val="24"/>
          <w:lang w:val="en-US"/>
        </w:rPr>
        <w:t>Siderostictae</w:t>
      </w:r>
      <w:proofErr w:type="spellEnd"/>
      <w:r w:rsidR="00D7794B">
        <w:rPr>
          <w:sz w:val="24"/>
          <w:lang w:val="en-US"/>
        </w:rPr>
        <w:t xml:space="preserve"> </w:t>
      </w:r>
      <w:proofErr w:type="spellStart"/>
      <w:r w:rsidR="00D7794B" w:rsidRPr="00D422A2">
        <w:rPr>
          <w:i/>
          <w:sz w:val="24"/>
          <w:lang w:val="en-US"/>
        </w:rPr>
        <w:t>Carex</w:t>
      </w:r>
      <w:proofErr w:type="spellEnd"/>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proofErr w:type="gramStart"/>
      <w:r w:rsidR="00B05FA7">
        <w:rPr>
          <w:sz w:val="24"/>
          <w:lang w:val="en-US"/>
        </w:rPr>
        <w:t xml:space="preserve">is </w:t>
      </w:r>
      <w:r w:rsidR="00E809DC">
        <w:rPr>
          <w:sz w:val="24"/>
          <w:lang w:val="en-US"/>
        </w:rPr>
        <w:t>mainly related</w:t>
      </w:r>
      <w:proofErr w:type="gramEnd"/>
      <w:r w:rsidR="00E809DC">
        <w:rPr>
          <w:sz w:val="24"/>
          <w:lang w:val="en-US"/>
        </w:rPr>
        <w:t xml:space="preserve">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proofErr w:type="spellStart"/>
      <w:r w:rsidR="00D7794B" w:rsidRPr="0007251B">
        <w:rPr>
          <w:i/>
          <w:sz w:val="24"/>
          <w:lang w:val="en-US"/>
        </w:rPr>
        <w:t>Kobresia</w:t>
      </w:r>
      <w:proofErr w:type="spellEnd"/>
      <w:r w:rsidR="00D7794B" w:rsidRPr="0007251B">
        <w:rPr>
          <w:sz w:val="24"/>
          <w:lang w:val="en-US"/>
        </w:rPr>
        <w:t xml:space="preserve">, </w:t>
      </w:r>
      <w:proofErr w:type="spellStart"/>
      <w:r w:rsidR="00D7794B" w:rsidRPr="0007251B">
        <w:rPr>
          <w:i/>
          <w:sz w:val="24"/>
          <w:lang w:val="en-US"/>
        </w:rPr>
        <w:t>Schoenoxiphium</w:t>
      </w:r>
      <w:proofErr w:type="spellEnd"/>
      <w:r w:rsidR="00D7794B" w:rsidRPr="0007251B">
        <w:rPr>
          <w:sz w:val="24"/>
          <w:lang w:val="en-US"/>
        </w:rPr>
        <w:t xml:space="preserve">, </w:t>
      </w:r>
      <w:proofErr w:type="spellStart"/>
      <w:r w:rsidR="00D7794B" w:rsidRPr="0007251B">
        <w:rPr>
          <w:i/>
          <w:sz w:val="24"/>
          <w:lang w:val="en-US"/>
        </w:rPr>
        <w:t>Uncinia</w:t>
      </w:r>
      <w:proofErr w:type="spellEnd"/>
      <w:r w:rsidR="00D7794B" w:rsidRPr="0007251B">
        <w:rPr>
          <w:sz w:val="24"/>
          <w:lang w:val="en-US"/>
        </w:rPr>
        <w:t xml:space="preserve"> and </w:t>
      </w:r>
      <w:proofErr w:type="spellStart"/>
      <w:r w:rsidR="00D7794B" w:rsidRPr="0007251B">
        <w:rPr>
          <w:i/>
          <w:sz w:val="24"/>
          <w:lang w:val="en-US"/>
        </w:rPr>
        <w:t>Cymophyllus</w:t>
      </w:r>
      <w:proofErr w:type="spellEnd"/>
      <w:r w:rsidR="00D7794B" w:rsidRPr="0007251B">
        <w:rPr>
          <w:sz w:val="24"/>
          <w:lang w:val="en-US"/>
        </w:rPr>
        <w:t xml:space="preserve"> </w:t>
      </w:r>
      <w:r w:rsidR="00D7794B">
        <w:rPr>
          <w:sz w:val="24"/>
          <w:lang w:val="en-US"/>
        </w:rPr>
        <w:fldChar w:fldCharType="begin" w:fldLock="1"/>
      </w:r>
      <w:r w:rsidR="00026D03">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026D03" w:rsidRPr="00026D03">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 xml:space="preserve">(Davies, 1956; Hipp et al., 2009; Hoshino, 1981; </w:t>
      </w:r>
      <w:r w:rsidR="00026D03" w:rsidRPr="00026D03">
        <w:rPr>
          <w:noProof/>
          <w:sz w:val="24"/>
          <w:lang w:val="en-US"/>
        </w:rPr>
        <w:lastRenderedPageBreak/>
        <w:t>Wahl, 1940)</w:t>
      </w:r>
      <w:r w:rsidR="00D7794B">
        <w:rPr>
          <w:sz w:val="24"/>
          <w:lang w:val="en-US"/>
        </w:rPr>
        <w:fldChar w:fldCharType="end"/>
      </w:r>
      <w:r w:rsidR="00D7794B">
        <w:rPr>
          <w:sz w:val="24"/>
          <w:lang w:val="en-US"/>
        </w:rPr>
        <w:t xml:space="preserve">. </w:t>
      </w:r>
      <w:r w:rsidR="0034681A">
        <w:rPr>
          <w:sz w:val="24"/>
          <w:lang w:val="en-US"/>
        </w:rPr>
        <w:t>Accordingly, non-</w:t>
      </w:r>
      <w:proofErr w:type="spellStart"/>
      <w:r w:rsidR="0034681A" w:rsidRPr="00D7794B">
        <w:rPr>
          <w:i/>
          <w:sz w:val="24"/>
          <w:lang w:val="en-US"/>
        </w:rPr>
        <w:t>Siderostictae</w:t>
      </w:r>
      <w:proofErr w:type="spellEnd"/>
      <w:r w:rsidR="0034681A">
        <w:rPr>
          <w:sz w:val="24"/>
          <w:lang w:val="en-US"/>
        </w:rPr>
        <w:t xml:space="preserve"> </w:t>
      </w:r>
      <w:proofErr w:type="spellStart"/>
      <w:r w:rsidR="0034681A" w:rsidRPr="00D422A2">
        <w:rPr>
          <w:i/>
          <w:sz w:val="24"/>
          <w:lang w:val="en-US"/>
        </w:rPr>
        <w:t>Carex</w:t>
      </w:r>
      <w:proofErr w:type="spellEnd"/>
      <w:r w:rsidR="0034681A">
        <w:rPr>
          <w:sz w:val="24"/>
          <w:lang w:val="en-US"/>
        </w:rPr>
        <w:t xml:space="preserve"> shows here the lowest </w:t>
      </w:r>
      <w:r w:rsidR="00C003A6">
        <w:rPr>
          <w:sz w:val="24"/>
          <w:lang w:val="en-US"/>
        </w:rPr>
        <w:t>polyploidy</w:t>
      </w:r>
      <w:r w:rsidR="0034681A">
        <w:rPr>
          <w:sz w:val="24"/>
          <w:lang w:val="en-US"/>
        </w:rPr>
        <w:t xml:space="preserve"> rates of all subtrees</w:t>
      </w:r>
      <w:r w:rsidR="00C003A6">
        <w:rPr>
          <w:sz w:val="24"/>
          <w:lang w:val="en-US"/>
        </w:rPr>
        <w:t xml:space="preserve"> with the exception of </w:t>
      </w:r>
      <w:ins w:id="148" w:author="Jose Ignacio Márquez Corro" w:date="2019-01-28T14:24:00Z">
        <w:r w:rsidR="007473AE">
          <w:rPr>
            <w:sz w:val="24"/>
            <w:lang w:val="en-US"/>
          </w:rPr>
          <w:t xml:space="preserve">the </w:t>
        </w:r>
      </w:ins>
      <w:ins w:id="149" w:author="Jose Ignacio Márquez Corro" w:date="2019-01-28T11:54:00Z">
        <w:r w:rsidR="000578D6">
          <w:rPr>
            <w:sz w:val="24"/>
            <w:lang w:val="en-US"/>
          </w:rPr>
          <w:t xml:space="preserve">remaining SDC clade and </w:t>
        </w:r>
      </w:ins>
      <w:ins w:id="150" w:author="Jose Ignacio Márquez Corro" w:date="2019-01-28T11:55:00Z">
        <w:r w:rsidR="000578D6">
          <w:rPr>
            <w:sz w:val="24"/>
            <w:lang w:val="en-US"/>
          </w:rPr>
          <w:t xml:space="preserve">early divergent lineages (from </w:t>
        </w:r>
      </w:ins>
      <w:proofErr w:type="spellStart"/>
      <w:ins w:id="151" w:author="Jose Ignacio Márquez Corro" w:date="2019-01-28T11:56:00Z">
        <w:r w:rsidR="000578D6" w:rsidRPr="000578D6">
          <w:rPr>
            <w:sz w:val="24"/>
            <w:lang w:val="en-US"/>
          </w:rPr>
          <w:t>Rhynchosporeae</w:t>
        </w:r>
      </w:ins>
      <w:proofErr w:type="spellEnd"/>
      <w:ins w:id="152" w:author="Jose Ignacio Márquez Corro" w:date="2019-01-28T11:55:00Z">
        <w:r w:rsidR="000578D6">
          <w:rPr>
            <w:sz w:val="24"/>
            <w:lang w:val="en-US"/>
          </w:rPr>
          <w:t xml:space="preserve"> to </w:t>
        </w:r>
        <w:proofErr w:type="spellStart"/>
        <w:r w:rsidR="000578D6">
          <w:rPr>
            <w:sz w:val="24"/>
            <w:lang w:val="en-US"/>
          </w:rPr>
          <w:t>Mapania</w:t>
        </w:r>
        <w:proofErr w:type="spellEnd"/>
        <w:r w:rsidR="000578D6">
          <w:rPr>
            <w:sz w:val="24"/>
            <w:lang w:val="en-US"/>
          </w:rPr>
          <w:t xml:space="preserve"> clades</w:t>
        </w:r>
      </w:ins>
      <w:ins w:id="153" w:author="Jose Ignacio Márquez Corro" w:date="2019-01-28T11:56:00Z">
        <w:r w:rsidR="00590346">
          <w:rPr>
            <w:sz w:val="24"/>
            <w:lang w:val="en-US"/>
          </w:rPr>
          <w:t>, see Fig. 2</w:t>
        </w:r>
      </w:ins>
      <w:ins w:id="154" w:author="Jose Ignacio Márquez Corro" w:date="2019-01-28T11:55:00Z">
        <w:r w:rsidR="000578D6">
          <w:rPr>
            <w:sz w:val="24"/>
            <w:lang w:val="en-US"/>
          </w:rPr>
          <w:t>)</w:t>
        </w:r>
      </w:ins>
      <w:ins w:id="155" w:author="Jose Ignacio Márquez Corro" w:date="2019-01-28T11:54:00Z">
        <w:r w:rsidR="000578D6">
          <w:rPr>
            <w:sz w:val="24"/>
            <w:lang w:val="en-US"/>
          </w:rPr>
          <w:t xml:space="preserve"> </w:t>
        </w:r>
      </w:ins>
      <w:del w:id="156" w:author="Jose Ignacio Márquez Corro" w:date="2019-01-28T11:56:00Z">
        <w:r w:rsidR="00C003A6" w:rsidDel="00590346">
          <w:rPr>
            <w:sz w:val="24"/>
            <w:lang w:val="en-US"/>
          </w:rPr>
          <w:delText xml:space="preserve">subtrees 4 and 5 </w:delText>
        </w:r>
      </w:del>
      <w:r w:rsidR="00C003A6">
        <w:rPr>
          <w:sz w:val="24"/>
          <w:lang w:val="en-US"/>
        </w:rPr>
        <w:t xml:space="preserve">that show the lowest (in the transition </w:t>
      </w:r>
      <w:del w:id="157" w:author="Jose Ignacio Márquez Corro" w:date="2019-01-28T14:25:00Z">
        <w:r w:rsidR="00C003A6" w:rsidDel="007473AE">
          <w:rPr>
            <w:sz w:val="24"/>
            <w:lang w:val="en-US"/>
          </w:rPr>
          <w:delText>from subtrees 4 and 5 to subtree 2</w:delText>
        </w:r>
      </w:del>
      <w:ins w:id="158" w:author="Jose Ignacio Márquez Corro" w:date="2019-01-28T14:25:00Z">
        <w:r w:rsidR="007473AE">
          <w:rPr>
            <w:sz w:val="24"/>
            <w:lang w:val="en-US"/>
          </w:rPr>
          <w:t>non-</w:t>
        </w:r>
        <w:proofErr w:type="spellStart"/>
        <w:r w:rsidR="007473AE" w:rsidRPr="007473AE">
          <w:rPr>
            <w:i/>
            <w:sz w:val="24"/>
            <w:lang w:val="en-US"/>
          </w:rPr>
          <w:t>Siderostictae</w:t>
        </w:r>
        <w:proofErr w:type="spellEnd"/>
        <w:r w:rsidR="007473AE" w:rsidRPr="007473AE">
          <w:rPr>
            <w:i/>
            <w:sz w:val="24"/>
            <w:lang w:val="en-US"/>
          </w:rPr>
          <w:t xml:space="preserve"> </w:t>
        </w:r>
        <w:proofErr w:type="spellStart"/>
        <w:r w:rsidR="007473AE" w:rsidRPr="007473AE">
          <w:rPr>
            <w:i/>
            <w:sz w:val="24"/>
            <w:lang w:val="en-US"/>
          </w:rPr>
          <w:t>Carex</w:t>
        </w:r>
      </w:ins>
      <w:proofErr w:type="spellEnd"/>
      <w:r w:rsidR="00C003A6">
        <w:rPr>
          <w:sz w:val="24"/>
          <w:lang w:val="en-US"/>
        </w:rPr>
        <w:t xml:space="preserve">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w:t>
      </w:r>
      <w:proofErr w:type="spellStart"/>
      <w:r w:rsidR="00D7794B">
        <w:rPr>
          <w:sz w:val="24"/>
          <w:lang w:val="en-US"/>
        </w:rPr>
        <w:t>agmatoploidy</w:t>
      </w:r>
      <w:proofErr w:type="spellEnd"/>
      <w:r w:rsidR="00D7794B">
        <w:rPr>
          <w:sz w:val="24"/>
          <w:lang w:val="en-US"/>
        </w:rPr>
        <w:t xml:space="preserve"> (fission) and </w:t>
      </w:r>
      <w:proofErr w:type="spellStart"/>
      <w:r w:rsidR="00D7794B">
        <w:rPr>
          <w:sz w:val="24"/>
          <w:lang w:val="en-US"/>
        </w:rPr>
        <w:t>symploidy</w:t>
      </w:r>
      <w:proofErr w:type="spellEnd"/>
      <w:r w:rsidR="00D7794B">
        <w:rPr>
          <w:sz w:val="24"/>
          <w:lang w:val="en-US"/>
        </w:rPr>
        <w:t xml:space="preserve"> (fusion). This phenomenon has been suggested to occur in </w:t>
      </w:r>
      <w:proofErr w:type="spellStart"/>
      <w:r w:rsidR="00D7794B">
        <w:rPr>
          <w:i/>
          <w:sz w:val="24"/>
          <w:lang w:val="en-US"/>
        </w:rPr>
        <w:t>Care</w:t>
      </w:r>
      <w:r w:rsidR="00D7794B" w:rsidRPr="00DC0AFB">
        <w:rPr>
          <w:i/>
          <w:sz w:val="24"/>
          <w:lang w:val="en-US"/>
        </w:rPr>
        <w:t>x</w:t>
      </w:r>
      <w:proofErr w:type="spellEnd"/>
      <w:r w:rsidR="00D7794B">
        <w:rPr>
          <w:i/>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proofErr w:type="spellStart"/>
      <w:r w:rsidR="00D7794B" w:rsidRPr="001E617E">
        <w:rPr>
          <w:i/>
          <w:sz w:val="24"/>
          <w:lang w:val="en-US"/>
        </w:rPr>
        <w:t>Carex</w:t>
      </w:r>
      <w:proofErr w:type="spellEnd"/>
      <w:r w:rsidR="00D7794B">
        <w:rPr>
          <w:i/>
          <w:sz w:val="24"/>
          <w:lang w:val="en-US"/>
        </w:rPr>
        <w:t xml:space="preserve"> </w:t>
      </w:r>
      <w:r w:rsidR="007812ED">
        <w:rPr>
          <w:sz w:val="24"/>
          <w:lang w:val="en-US"/>
        </w:rPr>
        <w:t xml:space="preserve">along </w:t>
      </w:r>
      <w:r w:rsidR="00D7794B">
        <w:rPr>
          <w:sz w:val="24"/>
          <w:lang w:val="en-US"/>
        </w:rPr>
        <w:t>constitutes ca. 40% of the Cyperaceae species</w:t>
      </w:r>
      <w:ins w:id="159" w:author="Jose Ignacio Márquez Corro" w:date="2019-01-28T14:25:00Z">
        <w:r w:rsidR="007473AE">
          <w:rPr>
            <w:sz w:val="24"/>
            <w:lang w:val="en-US"/>
          </w:rPr>
          <w:t xml:space="preserve"> of the sedges family</w:t>
        </w:r>
      </w:ins>
      <w:r w:rsidR="00D7794B">
        <w:rPr>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026D03" w:rsidRPr="00026D03">
        <w:rPr>
          <w:noProof/>
          <w:sz w:val="24"/>
          <w:lang w:val="en-US"/>
        </w:rPr>
        <w:t>(Govaerts et al.,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E836A17" w14:textId="7BD1940E" w:rsidR="00F52E29" w:rsidRPr="003A2FA9" w:rsidRDefault="00F52E29" w:rsidP="00F52E29">
      <w:pPr>
        <w:jc w:val="left"/>
        <w:rPr>
          <w:lang w:val="en-US"/>
        </w:rPr>
      </w:pPr>
      <w:r w:rsidRPr="003A2FA9">
        <w:rPr>
          <w:smallCaps/>
          <w:lang w:val="en-US"/>
        </w:rPr>
        <w:t>Table 2</w:t>
      </w:r>
      <w:r w:rsidRPr="003A2FA9">
        <w:rPr>
          <w:lang w:val="en-US"/>
        </w:rPr>
        <w:t xml:space="preserve">. Importance weights for each </w:t>
      </w:r>
      <w:r>
        <w:rPr>
          <w:lang w:val="en-US"/>
        </w:rPr>
        <w:t>clade</w:t>
      </w:r>
      <w:r w:rsidRPr="003A2FA9">
        <w:rPr>
          <w:lang w:val="en-US"/>
        </w:rPr>
        <w:t xml:space="preserve"> and weight for the null scenario of no transitions.</w:t>
      </w:r>
      <w:ins w:id="160" w:author="Jose Ignacio Márquez Corro" w:date="2019-01-17T12:19:00Z">
        <w:r w:rsidR="006D3E1B">
          <w:rPr>
            <w:lang w:val="en-US"/>
          </w:rPr>
          <w:t xml:space="preserve"> In bold are those </w:t>
        </w:r>
      </w:ins>
      <w:ins w:id="161" w:author="Jose Ignacio Márquez Corro" w:date="2019-01-17T12:20:00Z">
        <w:r w:rsidR="006D3E1B">
          <w:rPr>
            <w:lang w:val="en-US"/>
          </w:rPr>
          <w:t xml:space="preserve">sums </w:t>
        </w:r>
      </w:ins>
      <w:ins w:id="162" w:author="Jose Ignacio Márquez Corro" w:date="2019-01-17T12:28:00Z">
        <w:r w:rsidR="006D3E1B">
          <w:rPr>
            <w:lang w:val="en-US"/>
          </w:rPr>
          <w:t>with the highest probability</w:t>
        </w:r>
      </w:ins>
      <w:ins w:id="163" w:author="Jose Ignacio Márquez Corro" w:date="2019-01-17T12:29:00Z">
        <w:r w:rsidR="00B90E24">
          <w:rPr>
            <w:lang w:val="en-US"/>
          </w:rPr>
          <w:t xml:space="preserve"> of a transition</w:t>
        </w:r>
      </w:ins>
      <w:ins w:id="164" w:author="Jose Ignacio Márquez Corro" w:date="2019-01-17T12:28:00Z">
        <w:r w:rsidR="006D3E1B">
          <w:rPr>
            <w:lang w:val="en-US"/>
          </w:rPr>
          <w:t xml:space="preserve"> to occur</w:t>
        </w:r>
      </w:ins>
      <w:ins w:id="165" w:author="Jose Ignacio Márquez Corro" w:date="2019-01-17T12:20:00Z">
        <w:r w:rsidR="006D3E1B">
          <w:rPr>
            <w:lang w:val="en-US"/>
          </w:rPr>
          <w:t>.</w:t>
        </w:r>
      </w:ins>
      <w:del w:id="166" w:author="Jose Ignacio Márquez Corro" w:date="2019-01-17T12:19:00Z">
        <w:r w:rsidRPr="003A2FA9" w:rsidDel="006D3E1B">
          <w:rPr>
            <w:lang w:val="en-US"/>
          </w:rPr>
          <w:delText xml:space="preserve"> </w:delText>
        </w:r>
      </w:del>
    </w:p>
    <w:tbl>
      <w:tblPr>
        <w:tblStyle w:val="Tablaconcuadrcula"/>
        <w:tblW w:w="0" w:type="auto"/>
        <w:tblLook w:val="04A0" w:firstRow="1" w:lastRow="0" w:firstColumn="1" w:lastColumn="0" w:noHBand="0" w:noVBand="1"/>
      </w:tblPr>
      <w:tblGrid>
        <w:gridCol w:w="1932"/>
        <w:gridCol w:w="1932"/>
      </w:tblGrid>
      <w:tr w:rsidR="00F52E29" w14:paraId="35158D25" w14:textId="77777777" w:rsidTr="008B47E6">
        <w:trPr>
          <w:trHeight w:val="244"/>
        </w:trPr>
        <w:tc>
          <w:tcPr>
            <w:tcW w:w="1932" w:type="dxa"/>
            <w:tcBorders>
              <w:left w:val="nil"/>
              <w:bottom w:val="single" w:sz="4" w:space="0" w:color="auto"/>
              <w:right w:val="nil"/>
            </w:tcBorders>
          </w:tcPr>
          <w:p w14:paraId="3289A463" w14:textId="604D7411" w:rsidR="00F52E29" w:rsidRPr="0089155D" w:rsidRDefault="00F52E29" w:rsidP="008B47E6">
            <w:pPr>
              <w:jc w:val="left"/>
              <w:rPr>
                <w:b/>
              </w:rPr>
            </w:pPr>
            <w:r w:rsidRPr="0089155D">
              <w:rPr>
                <w:b/>
                <w:lang w:val="en-US"/>
              </w:rPr>
              <w:t>Transition scenarios</w:t>
            </w:r>
            <w:ins w:id="167" w:author="Jose Ignacio Márquez Corro" w:date="2019-01-17T12:29:00Z">
              <w:r w:rsidR="006D3E1B">
                <w:rPr>
                  <w:b/>
                  <w:lang w:val="en-US"/>
                </w:rPr>
                <w:t xml:space="preserve"> by clades</w:t>
              </w:r>
            </w:ins>
          </w:p>
        </w:tc>
        <w:tc>
          <w:tcPr>
            <w:tcW w:w="1932" w:type="dxa"/>
            <w:tcBorders>
              <w:left w:val="nil"/>
              <w:bottom w:val="single" w:sz="4" w:space="0" w:color="auto"/>
              <w:right w:val="nil"/>
            </w:tcBorders>
            <w:vAlign w:val="center"/>
          </w:tcPr>
          <w:p w14:paraId="65742DFF" w14:textId="77777777" w:rsidR="00F52E29" w:rsidRPr="0089155D" w:rsidRDefault="00F52E29" w:rsidP="008B47E6">
            <w:pPr>
              <w:jc w:val="left"/>
              <w:rPr>
                <w:b/>
                <w:lang w:val="en-US"/>
              </w:rPr>
            </w:pPr>
            <w:r w:rsidRPr="0089155D">
              <w:rPr>
                <w:b/>
              </w:rPr>
              <w:t xml:space="preserve">AIC </w:t>
            </w:r>
            <w:proofErr w:type="spellStart"/>
            <w:r w:rsidRPr="0089155D">
              <w:rPr>
                <w:b/>
              </w:rPr>
              <w:t>weight</w:t>
            </w:r>
            <w:proofErr w:type="spellEnd"/>
            <w:r w:rsidRPr="0089155D">
              <w:rPr>
                <w:b/>
              </w:rPr>
              <w:t xml:space="preserve"> sum</w:t>
            </w:r>
          </w:p>
        </w:tc>
      </w:tr>
      <w:tr w:rsidR="00F52E29" w14:paraId="6372BB7F" w14:textId="77777777" w:rsidTr="008B47E6">
        <w:trPr>
          <w:trHeight w:val="244"/>
        </w:trPr>
        <w:tc>
          <w:tcPr>
            <w:tcW w:w="1932" w:type="dxa"/>
            <w:tcBorders>
              <w:left w:val="nil"/>
              <w:bottom w:val="nil"/>
              <w:right w:val="nil"/>
            </w:tcBorders>
            <w:vAlign w:val="center"/>
          </w:tcPr>
          <w:p w14:paraId="16D48170" w14:textId="77777777" w:rsidR="00F52E29" w:rsidRPr="00DB4B3E" w:rsidRDefault="00F52E29" w:rsidP="008B47E6">
            <w:pPr>
              <w:jc w:val="left"/>
            </w:pPr>
            <w:r w:rsidRPr="00DC6A47">
              <w:rPr>
                <w:lang w:val="en-US"/>
              </w:rPr>
              <w:t>Null</w:t>
            </w:r>
          </w:p>
        </w:tc>
        <w:tc>
          <w:tcPr>
            <w:tcW w:w="1932" w:type="dxa"/>
            <w:tcBorders>
              <w:left w:val="nil"/>
              <w:bottom w:val="nil"/>
              <w:right w:val="nil"/>
            </w:tcBorders>
            <w:vAlign w:val="center"/>
          </w:tcPr>
          <w:p w14:paraId="7176539E" w14:textId="77777777" w:rsidR="00F52E29" w:rsidRDefault="00F52E29" w:rsidP="008B47E6">
            <w:pPr>
              <w:jc w:val="left"/>
              <w:rPr>
                <w:lang w:val="en-US"/>
              </w:rPr>
            </w:pPr>
            <w:r w:rsidRPr="00DB4B3E">
              <w:t>6.41e</w:t>
            </w:r>
            <w:r w:rsidRPr="00DB4B3E">
              <w:rPr>
                <w:vertAlign w:val="superscript"/>
              </w:rPr>
              <w:t>-46</w:t>
            </w:r>
          </w:p>
        </w:tc>
      </w:tr>
      <w:tr w:rsidR="00F52E29" w14:paraId="1F94BEAF" w14:textId="77777777" w:rsidTr="008B47E6">
        <w:trPr>
          <w:trHeight w:val="244"/>
        </w:trPr>
        <w:tc>
          <w:tcPr>
            <w:tcW w:w="1932" w:type="dxa"/>
            <w:tcBorders>
              <w:top w:val="nil"/>
              <w:left w:val="nil"/>
              <w:bottom w:val="nil"/>
              <w:right w:val="nil"/>
            </w:tcBorders>
            <w:vAlign w:val="center"/>
          </w:tcPr>
          <w:p w14:paraId="438FF4F1" w14:textId="77777777" w:rsidR="00F52E29" w:rsidRPr="0086023F" w:rsidRDefault="00F52E29" w:rsidP="008B47E6">
            <w:pPr>
              <w:jc w:val="left"/>
              <w:rPr>
                <w:b/>
              </w:rPr>
            </w:pPr>
            <w:r w:rsidRPr="00DC6A47">
              <w:rPr>
                <w:lang w:val="en-US"/>
              </w:rPr>
              <w:t>1</w:t>
            </w:r>
          </w:p>
        </w:tc>
        <w:tc>
          <w:tcPr>
            <w:tcW w:w="1932" w:type="dxa"/>
            <w:tcBorders>
              <w:top w:val="nil"/>
              <w:left w:val="nil"/>
              <w:bottom w:val="nil"/>
              <w:right w:val="nil"/>
            </w:tcBorders>
            <w:vAlign w:val="center"/>
          </w:tcPr>
          <w:p w14:paraId="04B49A6B" w14:textId="77777777" w:rsidR="00F52E29" w:rsidRDefault="00F52E29" w:rsidP="008B47E6">
            <w:pPr>
              <w:jc w:val="left"/>
              <w:rPr>
                <w:lang w:val="en-US"/>
              </w:rPr>
            </w:pPr>
            <w:r w:rsidRPr="0086023F">
              <w:rPr>
                <w:b/>
              </w:rPr>
              <w:t>0.988</w:t>
            </w:r>
          </w:p>
        </w:tc>
      </w:tr>
      <w:tr w:rsidR="00F52E29" w14:paraId="4AA1778B" w14:textId="77777777" w:rsidTr="008B47E6">
        <w:trPr>
          <w:trHeight w:val="244"/>
        </w:trPr>
        <w:tc>
          <w:tcPr>
            <w:tcW w:w="1932" w:type="dxa"/>
            <w:tcBorders>
              <w:top w:val="nil"/>
              <w:left w:val="nil"/>
              <w:bottom w:val="nil"/>
              <w:right w:val="nil"/>
            </w:tcBorders>
            <w:vAlign w:val="center"/>
          </w:tcPr>
          <w:p w14:paraId="286401D0" w14:textId="77777777" w:rsidR="00F52E29" w:rsidRPr="007A533B" w:rsidRDefault="00F52E29" w:rsidP="008B47E6">
            <w:pPr>
              <w:jc w:val="left"/>
              <w:rPr>
                <w:b/>
              </w:rPr>
            </w:pPr>
            <w:r w:rsidRPr="00DC6A47">
              <w:rPr>
                <w:lang w:val="en-US"/>
              </w:rPr>
              <w:t>2</w:t>
            </w:r>
          </w:p>
        </w:tc>
        <w:tc>
          <w:tcPr>
            <w:tcW w:w="1932" w:type="dxa"/>
            <w:tcBorders>
              <w:top w:val="nil"/>
              <w:left w:val="nil"/>
              <w:bottom w:val="nil"/>
              <w:right w:val="nil"/>
            </w:tcBorders>
            <w:vAlign w:val="center"/>
          </w:tcPr>
          <w:p w14:paraId="1FA651EB" w14:textId="77777777" w:rsidR="00F52E29" w:rsidRDefault="00F52E29" w:rsidP="008B47E6">
            <w:pPr>
              <w:jc w:val="left"/>
              <w:rPr>
                <w:lang w:val="en-US"/>
              </w:rPr>
            </w:pPr>
            <w:r w:rsidRPr="007A533B">
              <w:rPr>
                <w:b/>
              </w:rPr>
              <w:t>1.000</w:t>
            </w:r>
          </w:p>
        </w:tc>
      </w:tr>
      <w:tr w:rsidR="00F52E29" w14:paraId="5EE9009B" w14:textId="77777777" w:rsidTr="008B47E6">
        <w:trPr>
          <w:trHeight w:val="244"/>
        </w:trPr>
        <w:tc>
          <w:tcPr>
            <w:tcW w:w="1932" w:type="dxa"/>
            <w:tcBorders>
              <w:top w:val="nil"/>
              <w:left w:val="nil"/>
              <w:bottom w:val="nil"/>
              <w:right w:val="nil"/>
            </w:tcBorders>
            <w:vAlign w:val="center"/>
          </w:tcPr>
          <w:p w14:paraId="2F73DACD" w14:textId="77777777" w:rsidR="00F52E29" w:rsidRPr="0086023F" w:rsidRDefault="00F52E29" w:rsidP="008B47E6">
            <w:pPr>
              <w:jc w:val="left"/>
              <w:rPr>
                <w:b/>
              </w:rPr>
            </w:pPr>
            <w:r w:rsidRPr="00DC6A47">
              <w:rPr>
                <w:lang w:val="en-US"/>
              </w:rPr>
              <w:t>3</w:t>
            </w:r>
          </w:p>
        </w:tc>
        <w:tc>
          <w:tcPr>
            <w:tcW w:w="1932" w:type="dxa"/>
            <w:tcBorders>
              <w:top w:val="nil"/>
              <w:left w:val="nil"/>
              <w:bottom w:val="nil"/>
              <w:right w:val="nil"/>
            </w:tcBorders>
            <w:vAlign w:val="center"/>
          </w:tcPr>
          <w:p w14:paraId="0A9DB302" w14:textId="77777777" w:rsidR="00F52E29" w:rsidRPr="007A533B" w:rsidRDefault="00F52E29" w:rsidP="008B47E6">
            <w:pPr>
              <w:jc w:val="left"/>
              <w:rPr>
                <w:b/>
              </w:rPr>
            </w:pPr>
            <w:r w:rsidRPr="0086023F">
              <w:rPr>
                <w:b/>
              </w:rPr>
              <w:t>1.000</w:t>
            </w:r>
          </w:p>
        </w:tc>
      </w:tr>
      <w:tr w:rsidR="00F52E29" w14:paraId="7BFB6DC5" w14:textId="77777777" w:rsidTr="008B47E6">
        <w:trPr>
          <w:trHeight w:val="244"/>
        </w:trPr>
        <w:tc>
          <w:tcPr>
            <w:tcW w:w="1932" w:type="dxa"/>
            <w:tcBorders>
              <w:top w:val="nil"/>
              <w:left w:val="nil"/>
              <w:right w:val="nil"/>
            </w:tcBorders>
            <w:vAlign w:val="center"/>
          </w:tcPr>
          <w:p w14:paraId="2BC932F2" w14:textId="77777777" w:rsidR="00F52E29" w:rsidRPr="007A533B" w:rsidRDefault="00F52E29" w:rsidP="008B47E6">
            <w:pPr>
              <w:jc w:val="left"/>
            </w:pPr>
            <w:r w:rsidRPr="00DC6A47">
              <w:rPr>
                <w:lang w:val="en-US"/>
              </w:rPr>
              <w:t>4</w:t>
            </w:r>
          </w:p>
        </w:tc>
        <w:tc>
          <w:tcPr>
            <w:tcW w:w="1932" w:type="dxa"/>
            <w:tcBorders>
              <w:top w:val="nil"/>
              <w:left w:val="nil"/>
              <w:right w:val="nil"/>
            </w:tcBorders>
            <w:vAlign w:val="center"/>
          </w:tcPr>
          <w:p w14:paraId="60B43252" w14:textId="77777777" w:rsidR="00F52E29" w:rsidRPr="0086023F" w:rsidRDefault="00F52E29" w:rsidP="008B47E6">
            <w:pPr>
              <w:jc w:val="left"/>
              <w:rPr>
                <w:b/>
              </w:rPr>
            </w:pPr>
            <w:r w:rsidRPr="007A533B">
              <w:t>0.245</w:t>
            </w:r>
          </w:p>
        </w:tc>
      </w:tr>
    </w:tbl>
    <w:p w14:paraId="4BEA85AF" w14:textId="77777777" w:rsidR="00E63A9C" w:rsidRDefault="00E63A9C" w:rsidP="002E2644">
      <w:pPr>
        <w:spacing w:line="480" w:lineRule="auto"/>
        <w:ind w:firstLine="708"/>
        <w:jc w:val="left"/>
        <w:rPr>
          <w:sz w:val="24"/>
          <w:lang w:val="en-US"/>
        </w:rPr>
      </w:pPr>
    </w:p>
    <w:p w14:paraId="13A33183" w14:textId="6D980F19"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del w:id="168" w:author="Jose Ignacio Márquez Corro" w:date="2019-01-28T14:26:00Z">
        <w:r w:rsidR="00C003A6" w:rsidDel="00444F33">
          <w:rPr>
            <w:sz w:val="24"/>
            <w:lang w:val="en-US"/>
          </w:rPr>
          <w:delText>subtree 1 (</w:delText>
        </w:r>
      </w:del>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proofErr w:type="spellStart"/>
      <w:r w:rsidR="00C003A6" w:rsidRPr="00B565BB">
        <w:rPr>
          <w:i/>
          <w:sz w:val="24"/>
          <w:lang w:val="en-US"/>
        </w:rPr>
        <w:t>Cyperus</w:t>
      </w:r>
      <w:proofErr w:type="spellEnd"/>
      <w:del w:id="169" w:author="Jose Ignacio Márquez Corro" w:date="2019-01-28T14:26:00Z">
        <w:r w:rsidR="00C003A6" w:rsidDel="00444F33">
          <w:rPr>
            <w:sz w:val="24"/>
            <w:lang w:val="en-US"/>
          </w:rPr>
          <w:delText>;</w:delText>
        </w:r>
      </w:del>
      <w:r w:rsidR="00C003A6">
        <w:rPr>
          <w:sz w:val="24"/>
          <w:lang w:val="en-US"/>
        </w:rPr>
        <w:t xml:space="preserve"> </w:t>
      </w:r>
      <w:ins w:id="170" w:author="Jose Ignacio Márquez Corro" w:date="2019-01-28T14:26:00Z">
        <w:r w:rsidR="00444F33">
          <w:rPr>
            <w:sz w:val="24"/>
            <w:lang w:val="en-US"/>
          </w:rPr>
          <w:t>(</w:t>
        </w:r>
      </w:ins>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4C7FA7">
        <w:rPr>
          <w:noProof/>
          <w:sz w:val="24"/>
          <w:lang w:val="en-US"/>
        </w:rPr>
        <w:t>Appendices D-F</w:t>
      </w:r>
      <w:r w:rsidR="00D7794B">
        <w:rPr>
          <w:sz w:val="24"/>
          <w:lang w:val="en-US"/>
        </w:rPr>
        <w:t xml:space="preserve">). </w:t>
      </w:r>
      <w:r>
        <w:rPr>
          <w:sz w:val="24"/>
          <w:lang w:val="en-US"/>
        </w:rPr>
        <w:t xml:space="preserve">Chromosome </w:t>
      </w:r>
      <w:r>
        <w:rPr>
          <w:sz w:val="24"/>
          <w:lang w:val="en-US"/>
        </w:rPr>
        <w:lastRenderedPageBreak/>
        <w:t>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proofErr w:type="spellStart"/>
      <w:r>
        <w:rPr>
          <w:i/>
          <w:sz w:val="24"/>
          <w:lang w:val="en-US"/>
        </w:rPr>
        <w:t>Fimbristylis</w:t>
      </w:r>
      <w:proofErr w:type="spellEnd"/>
      <w:r>
        <w:rPr>
          <w:i/>
          <w:sz w:val="24"/>
          <w:lang w:val="en-US"/>
        </w:rPr>
        <w:t xml:space="preserve"> </w:t>
      </w:r>
      <w:r>
        <w:rPr>
          <w:sz w:val="24"/>
          <w:lang w:val="en-US"/>
        </w:rPr>
        <w:t xml:space="preserve">and </w:t>
      </w:r>
      <w:del w:id="171" w:author="Jose Ignacio Márquez Corro" w:date="2019-01-28T14:27:00Z">
        <w:r w:rsidR="009337BB" w:rsidDel="00444F33">
          <w:rPr>
            <w:sz w:val="24"/>
            <w:lang w:val="en-US"/>
          </w:rPr>
          <w:delText xml:space="preserve"> </w:delText>
        </w:r>
      </w:del>
      <w:proofErr w:type="spellStart"/>
      <w:r>
        <w:rPr>
          <w:i/>
          <w:sz w:val="24"/>
          <w:lang w:val="en-US"/>
        </w:rPr>
        <w:t>Eleocharis</w:t>
      </w:r>
      <w:proofErr w:type="spellEnd"/>
      <w:r>
        <w:rPr>
          <w:i/>
          <w:sz w:val="24"/>
          <w:lang w:val="en-US"/>
        </w:rPr>
        <w:t xml:space="preserve"> </w:t>
      </w:r>
      <w:r>
        <w:rPr>
          <w:sz w:val="24"/>
          <w:lang w:val="en-US"/>
        </w:rPr>
        <w:t xml:space="preserve">(though, some instances of duplication may be evident in </w:t>
      </w:r>
      <w:proofErr w:type="spellStart"/>
      <w:r>
        <w:rPr>
          <w:i/>
          <w:sz w:val="24"/>
          <w:lang w:val="en-US"/>
        </w:rPr>
        <w:t>Schoenoplectus</w:t>
      </w:r>
      <w:proofErr w:type="spellEnd"/>
      <w:r>
        <w:rPr>
          <w:i/>
          <w:sz w:val="24"/>
          <w:lang w:val="en-US"/>
        </w:rPr>
        <w:t xml:space="preserve"> </w:t>
      </w:r>
      <w:r>
        <w:rPr>
          <w:sz w:val="24"/>
          <w:lang w:val="en-US"/>
        </w:rPr>
        <w:t xml:space="preserve">and </w:t>
      </w:r>
      <w:proofErr w:type="spellStart"/>
      <w:r>
        <w:rPr>
          <w:i/>
          <w:sz w:val="24"/>
          <w:lang w:val="en-US"/>
        </w:rPr>
        <w:t>Schoenoplect</w:t>
      </w:r>
      <w:r w:rsidR="00574DB9">
        <w:rPr>
          <w:i/>
          <w:sz w:val="24"/>
          <w:lang w:val="en-US"/>
        </w:rPr>
        <w:t>ie</w:t>
      </w:r>
      <w:r>
        <w:rPr>
          <w:i/>
          <w:sz w:val="24"/>
          <w:lang w:val="en-US"/>
        </w:rPr>
        <w:t>lla</w:t>
      </w:r>
      <w:proofErr w:type="spellEnd"/>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143A0CA7" w:rsidR="00D7506A" w:rsidRDefault="00B43FC3" w:rsidP="002E2644">
      <w:pPr>
        <w:spacing w:line="480" w:lineRule="auto"/>
        <w:ind w:firstLine="708"/>
        <w:jc w:val="left"/>
        <w:rPr>
          <w:sz w:val="24"/>
          <w:lang w:val="en-US"/>
        </w:rPr>
      </w:pPr>
      <w:r>
        <w:rPr>
          <w:sz w:val="24"/>
          <w:lang w:val="en-US"/>
        </w:rPr>
        <w:t>The high rates of fusions, fissions, demi-</w:t>
      </w:r>
      <w:proofErr w:type="spellStart"/>
      <w:r>
        <w:rPr>
          <w:sz w:val="24"/>
          <w:lang w:val="en-US"/>
        </w:rPr>
        <w:t>polyploidization</w:t>
      </w:r>
      <w:proofErr w:type="spellEnd"/>
      <w:r>
        <w:rPr>
          <w:sz w:val="24"/>
          <w:lang w:val="en-US"/>
        </w:rPr>
        <w:t xml:space="preserve"> and duplications in the </w:t>
      </w:r>
      <w:r w:rsidRPr="00B43FC3">
        <w:rPr>
          <w:sz w:val="24"/>
          <w:lang w:val="en-US"/>
        </w:rPr>
        <w:t>C</w:t>
      </w:r>
      <w:r w:rsidRPr="00B43FC3">
        <w:rPr>
          <w:sz w:val="24"/>
          <w:vertAlign w:val="subscript"/>
          <w:lang w:val="en-US"/>
        </w:rPr>
        <w:t>4</w:t>
      </w:r>
      <w:r>
        <w:rPr>
          <w:sz w:val="24"/>
          <w:lang w:val="en-US"/>
        </w:rPr>
        <w:t xml:space="preserve"> </w:t>
      </w:r>
      <w:proofErr w:type="spellStart"/>
      <w:r>
        <w:rPr>
          <w:i/>
          <w:sz w:val="24"/>
          <w:lang w:val="en-US"/>
        </w:rPr>
        <w:t>Cyperus</w:t>
      </w:r>
      <w:proofErr w:type="spellEnd"/>
      <w:r>
        <w:rPr>
          <w:i/>
          <w:sz w:val="24"/>
          <w:lang w:val="en-US"/>
        </w:rPr>
        <w:t xml:space="preserve">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4C7FA7">
        <w:rPr>
          <w:noProof/>
          <w:sz w:val="24"/>
          <w:lang w:val="en-US"/>
        </w:rPr>
        <w:t>Appendices D-F</w:t>
      </w:r>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proofErr w:type="spellStart"/>
      <w:r w:rsidR="00F07EB4">
        <w:rPr>
          <w:sz w:val="24"/>
          <w:lang w:val="en-US"/>
        </w:rPr>
        <w:t>polyploid</w:t>
      </w:r>
      <w:proofErr w:type="spellEnd"/>
      <w:r w:rsidR="00F07EB4">
        <w:rPr>
          <w:sz w:val="24"/>
          <w:lang w:val="en-US"/>
        </w:rPr>
        <w:t xml:space="preserve"> series;</w:t>
      </w:r>
      <w:r w:rsidR="00B213A1">
        <w:rPr>
          <w:sz w:val="24"/>
          <w:lang w:val="en-US"/>
        </w:rPr>
        <w:t xml:space="preserve"> </w:t>
      </w:r>
      <w:proofErr w:type="spellStart"/>
      <w:r w:rsidR="00973E06" w:rsidRPr="00973E06">
        <w:rPr>
          <w:i/>
          <w:sz w:val="24"/>
          <w:lang w:val="en-US"/>
        </w:rPr>
        <w:t>Cyperus</w:t>
      </w:r>
      <w:proofErr w:type="spellEnd"/>
      <w:r w:rsidR="00973E06" w:rsidRPr="00973E06">
        <w:rPr>
          <w:i/>
          <w:sz w:val="24"/>
          <w:lang w:val="en-US"/>
        </w:rPr>
        <w:t xml:space="preserve"> </w:t>
      </w:r>
      <w:proofErr w:type="spellStart"/>
      <w:r w:rsidR="00973E06" w:rsidRPr="00973E06">
        <w:rPr>
          <w:i/>
          <w:sz w:val="24"/>
          <w:lang w:val="en-US"/>
        </w:rPr>
        <w:t>brevifolius</w:t>
      </w:r>
      <w:proofErr w:type="spellEnd"/>
      <w:r w:rsidR="00973E06">
        <w:rPr>
          <w:sz w:val="24"/>
          <w:lang w:val="en-US"/>
        </w:rPr>
        <w:t xml:space="preserve"> (=</w:t>
      </w:r>
      <w:proofErr w:type="spellStart"/>
      <w:r w:rsidR="003E344F" w:rsidRPr="00973E06">
        <w:rPr>
          <w:i/>
          <w:sz w:val="24"/>
          <w:lang w:val="en-US"/>
        </w:rPr>
        <w:t>Kyllinga</w:t>
      </w:r>
      <w:proofErr w:type="spellEnd"/>
      <w:r w:rsidR="003E344F">
        <w:rPr>
          <w:sz w:val="24"/>
          <w:lang w:val="en-US"/>
        </w:rPr>
        <w:t xml:space="preserve"> </w:t>
      </w:r>
      <w:proofErr w:type="spellStart"/>
      <w:r w:rsidR="003E344F" w:rsidRPr="00973E06">
        <w:rPr>
          <w:i/>
          <w:sz w:val="24"/>
          <w:lang w:val="en-US"/>
        </w:rPr>
        <w:t>brevifolia</w:t>
      </w:r>
      <w:proofErr w:type="spellEnd"/>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resents high 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proofErr w:type="spellStart"/>
      <w:r w:rsidR="003C53AF" w:rsidRPr="003C53AF">
        <w:rPr>
          <w:i/>
          <w:sz w:val="24"/>
          <w:lang w:val="en-US"/>
        </w:rPr>
        <w:t>Cyperus</w:t>
      </w:r>
      <w:proofErr w:type="spellEnd"/>
      <w:r w:rsidR="003C53AF">
        <w:rPr>
          <w:sz w:val="24"/>
          <w:lang w:val="en-US"/>
        </w:rPr>
        <w:t xml:space="preserve"> </w:t>
      </w:r>
      <w:proofErr w:type="spellStart"/>
      <w:r w:rsidR="003C53AF" w:rsidRPr="003C53AF">
        <w:rPr>
          <w:i/>
          <w:sz w:val="24"/>
          <w:lang w:val="en-US"/>
        </w:rPr>
        <w:t>esculentus</w:t>
      </w:r>
      <w:proofErr w:type="spellEnd"/>
      <w:r w:rsidR="00EF6D8C">
        <w:rPr>
          <w:i/>
          <w:sz w:val="24"/>
          <w:lang w:val="en-US"/>
        </w:rPr>
        <w:t xml:space="preserve"> </w:t>
      </w:r>
      <w:r w:rsidR="00EF6D8C">
        <w:rPr>
          <w:sz w:val="24"/>
          <w:lang w:val="en-US"/>
        </w:rPr>
        <w:fldChar w:fldCharType="begin" w:fldLock="1"/>
      </w:r>
      <w:r w:rsidR="00026D03">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et al., 2011; De Castro et al.,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026D03" w:rsidRPr="00026D03">
        <w:rPr>
          <w:noProof/>
          <w:sz w:val="24"/>
          <w:lang w:val="en-US"/>
        </w:rPr>
        <w:t>(Arias et al., 2011; De Castro et al.,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w:t>
      </w:r>
      <w:proofErr w:type="spellStart"/>
      <w:r w:rsidR="005230A4">
        <w:rPr>
          <w:sz w:val="24"/>
          <w:lang w:val="en-US"/>
        </w:rPr>
        <w:t>Roalson</w:t>
      </w:r>
      <w:proofErr w:type="spellEnd"/>
      <w:r w:rsidR="005230A4">
        <w:rPr>
          <w:sz w:val="24"/>
          <w:lang w:val="en-US"/>
        </w:rPr>
        <w:t>,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proofErr w:type="spellStart"/>
      <w:r w:rsidR="00D7506A">
        <w:rPr>
          <w:sz w:val="24"/>
          <w:lang w:val="en-US"/>
        </w:rPr>
        <w:t>polyploids</w:t>
      </w:r>
      <w:proofErr w:type="spellEnd"/>
      <w:r w:rsidR="00D7506A">
        <w:rPr>
          <w:sz w:val="24"/>
          <w:lang w:val="en-US"/>
        </w:rPr>
        <w:t xml:space="preserve">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026D03">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et al.,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026D03" w:rsidRPr="00026D03">
        <w:rPr>
          <w:noProof/>
          <w:sz w:val="24"/>
          <w:lang w:val="en-US"/>
        </w:rPr>
        <w:t>(Mayrose et al., 2011)</w:t>
      </w:r>
      <w:r w:rsidR="006149DD">
        <w:rPr>
          <w:sz w:val="24"/>
          <w:lang w:val="en-US"/>
        </w:rPr>
        <w:fldChar w:fldCharType="end"/>
      </w:r>
      <w:r w:rsidR="00D7506A">
        <w:rPr>
          <w:sz w:val="24"/>
          <w:lang w:val="en-US"/>
        </w:rPr>
        <w:t xml:space="preserve">, this </w:t>
      </w:r>
      <w:proofErr w:type="spellStart"/>
      <w:r w:rsidR="00D7506A" w:rsidRPr="00962BF0">
        <w:rPr>
          <w:i/>
          <w:sz w:val="24"/>
          <w:lang w:val="en-US"/>
        </w:rPr>
        <w:t>Cyperus</w:t>
      </w:r>
      <w:proofErr w:type="spellEnd"/>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 xml:space="preserve">Nevertheless, although high rates of fission and fusion </w:t>
      </w:r>
      <w:proofErr w:type="gramStart"/>
      <w:r w:rsidR="00F07EB4">
        <w:rPr>
          <w:sz w:val="24"/>
          <w:lang w:val="en-US"/>
        </w:rPr>
        <w:t>have been detected</w:t>
      </w:r>
      <w:proofErr w:type="gramEnd"/>
      <w:r w:rsidR="00F07EB4">
        <w:rPr>
          <w:sz w:val="24"/>
          <w:lang w:val="en-US"/>
        </w:rPr>
        <w:t>,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reports, high fusion and fission rates can be </w:t>
      </w:r>
      <w:r w:rsidR="00F01F8D">
        <w:rPr>
          <w:sz w:val="24"/>
          <w:lang w:val="en-US"/>
        </w:rPr>
        <w:t>due to the inability to detect further duplications and demi-</w:t>
      </w:r>
      <w:proofErr w:type="spellStart"/>
      <w:r w:rsidR="00F01F8D">
        <w:rPr>
          <w:sz w:val="24"/>
          <w:lang w:val="en-US"/>
        </w:rPr>
        <w:t>polyploidization</w:t>
      </w:r>
      <w:proofErr w:type="spellEnd"/>
      <w:r w:rsidR="00F01F8D">
        <w:rPr>
          <w:sz w:val="24"/>
          <w:lang w:val="en-US"/>
        </w:rPr>
        <w:t xml:space="preserve">.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026D03" w:rsidRPr="00026D03">
        <w:rPr>
          <w:noProof/>
          <w:sz w:val="24"/>
          <w:lang w:val="en-US"/>
        </w:rPr>
        <w:t>(Larridon et al.,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649A9BC1" w:rsidR="003F6BF0" w:rsidRDefault="00991ED7" w:rsidP="002E2644">
      <w:pPr>
        <w:spacing w:line="480" w:lineRule="auto"/>
        <w:ind w:firstLine="708"/>
        <w:jc w:val="left"/>
        <w:rPr>
          <w:sz w:val="24"/>
          <w:szCs w:val="24"/>
          <w:lang w:val="en-US"/>
        </w:rPr>
      </w:pPr>
      <w:r>
        <w:rPr>
          <w:sz w:val="24"/>
          <w:szCs w:val="24"/>
          <w:lang w:val="en-US"/>
        </w:rPr>
        <w:lastRenderedPageBreak/>
        <w:t xml:space="preserve">Although a clear correspondence between </w:t>
      </w:r>
      <w:r w:rsidR="0087773D">
        <w:rPr>
          <w:sz w:val="24"/>
          <w:szCs w:val="24"/>
          <w:lang w:val="en-US"/>
        </w:rPr>
        <w:t>chromosome</w:t>
      </w:r>
      <w:r>
        <w:rPr>
          <w:sz w:val="24"/>
          <w:szCs w:val="24"/>
          <w:lang w:val="en-US"/>
        </w:rPr>
        <w:t xml:space="preserve"> number </w:t>
      </w:r>
      <w:r w:rsidR="00187DCD">
        <w:rPr>
          <w:sz w:val="24"/>
          <w:szCs w:val="24"/>
          <w:lang w:val="en-US"/>
        </w:rPr>
        <w:t>transitions</w:t>
      </w:r>
      <w:r>
        <w:rPr>
          <w:sz w:val="24"/>
          <w:szCs w:val="24"/>
          <w:lang w:val="en-US"/>
        </w:rPr>
        <w:t xml:space="preserve"> and diversification rates shifts </w:t>
      </w:r>
      <w:proofErr w:type="gramStart"/>
      <w:r>
        <w:rPr>
          <w:sz w:val="24"/>
          <w:szCs w:val="24"/>
          <w:lang w:val="en-US"/>
        </w:rPr>
        <w:t xml:space="preserve">cannot be </w:t>
      </w:r>
      <w:r w:rsidR="004E6C4A">
        <w:rPr>
          <w:sz w:val="24"/>
          <w:szCs w:val="24"/>
          <w:lang w:val="en-US"/>
        </w:rPr>
        <w:t>assured</w:t>
      </w:r>
      <w:proofErr w:type="gramEnd"/>
      <w:r w:rsidR="004E6C4A">
        <w:rPr>
          <w:sz w:val="24"/>
          <w:szCs w:val="24"/>
          <w:lang w:val="en-US"/>
        </w:rPr>
        <w:t xml:space="preserve">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proofErr w:type="spellStart"/>
      <w:r w:rsidR="002870D2" w:rsidRPr="00187DCD">
        <w:rPr>
          <w:i/>
          <w:sz w:val="24"/>
          <w:szCs w:val="24"/>
          <w:lang w:val="en-US"/>
        </w:rPr>
        <w:t>Cyperus</w:t>
      </w:r>
      <w:proofErr w:type="spellEnd"/>
      <w:r w:rsidR="002870D2">
        <w:rPr>
          <w:sz w:val="24"/>
          <w:szCs w:val="24"/>
          <w:lang w:val="en-US"/>
        </w:rPr>
        <w:t xml:space="preserve"> </w:t>
      </w:r>
      <w:r w:rsidR="00187DCD">
        <w:rPr>
          <w:sz w:val="24"/>
          <w:szCs w:val="24"/>
          <w:lang w:val="en-US"/>
        </w:rPr>
        <w:t xml:space="preserve">lineage, this relationship </w:t>
      </w:r>
      <w:proofErr w:type="gramStart"/>
      <w:r w:rsidR="00187DCD">
        <w:rPr>
          <w:sz w:val="24"/>
          <w:szCs w:val="24"/>
          <w:lang w:val="en-US"/>
        </w:rPr>
        <w:t>could also be related</w:t>
      </w:r>
      <w:proofErr w:type="gramEnd"/>
      <w:r w:rsidR="00187DCD">
        <w:rPr>
          <w:sz w:val="24"/>
          <w:szCs w:val="24"/>
          <w:lang w:val="en-US"/>
        </w:rPr>
        <w:t xml:space="preserve">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w:t>
      </w:r>
      <w:proofErr w:type="gramStart"/>
      <w:r w:rsidR="00A27474">
        <w:rPr>
          <w:sz w:val="24"/>
          <w:szCs w:val="24"/>
          <w:lang w:val="en-US"/>
        </w:rPr>
        <w:t xml:space="preserve">to accurately </w:t>
      </w:r>
      <w:r w:rsidR="00992EEE">
        <w:rPr>
          <w:sz w:val="24"/>
          <w:szCs w:val="24"/>
          <w:lang w:val="en-US"/>
        </w:rPr>
        <w:t>test</w:t>
      </w:r>
      <w:proofErr w:type="gramEnd"/>
      <w:r w:rsidR="00992EEE">
        <w:rPr>
          <w:sz w:val="24"/>
          <w:szCs w:val="24"/>
          <w:lang w:val="en-US"/>
        </w:rPr>
        <w:t xml:space="preserve">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 xml:space="preserve">could provide new insight into the </w:t>
      </w:r>
      <w:proofErr w:type="spellStart"/>
      <w:r w:rsidR="008A6ED6">
        <w:rPr>
          <w:sz w:val="24"/>
          <w:szCs w:val="24"/>
          <w:lang w:val="en-US"/>
        </w:rPr>
        <w:t>macroevolutionary</w:t>
      </w:r>
      <w:proofErr w:type="spellEnd"/>
      <w:r w:rsidR="008A6ED6">
        <w:rPr>
          <w:sz w:val="24"/>
          <w:szCs w:val="24"/>
          <w:lang w:val="en-US"/>
        </w:rPr>
        <w:t xml:space="preserve"> processes that explain these patterns</w:t>
      </w:r>
      <w:r w:rsidR="00295202">
        <w:rPr>
          <w:sz w:val="24"/>
          <w:szCs w:val="24"/>
          <w:lang w:val="en-US"/>
        </w:rPr>
        <w:t>.</w:t>
      </w:r>
    </w:p>
    <w:p w14:paraId="0B8CAD76" w14:textId="77777777" w:rsidR="00D76083" w:rsidRPr="00431476" w:rsidRDefault="00D76083" w:rsidP="002E2644">
      <w:pPr>
        <w:pStyle w:val="Prrafodelista"/>
        <w:spacing w:line="480" w:lineRule="auto"/>
        <w:jc w:val="left"/>
        <w:rPr>
          <w:sz w:val="24"/>
          <w:lang w:val="en-US"/>
        </w:rPr>
      </w:pPr>
    </w:p>
    <w:p w14:paraId="2EE75160" w14:textId="27AFA1DC" w:rsidR="00311244" w:rsidRPr="0065263D" w:rsidRDefault="00390C6F" w:rsidP="002E2644">
      <w:pPr>
        <w:spacing w:line="480" w:lineRule="auto"/>
        <w:jc w:val="left"/>
        <w:rPr>
          <w:i/>
          <w:sz w:val="24"/>
          <w:lang w:val="en-US"/>
        </w:rPr>
      </w:pPr>
      <w:r>
        <w:rPr>
          <w:i/>
          <w:sz w:val="24"/>
          <w:lang w:val="en-US"/>
        </w:rPr>
        <w:t xml:space="preserve">4.2. </w:t>
      </w:r>
      <w:r w:rsidR="0065263D" w:rsidRPr="0065263D">
        <w:rPr>
          <w:i/>
          <w:sz w:val="24"/>
          <w:lang w:val="en-US"/>
        </w:rPr>
        <w:t>Final R</w:t>
      </w:r>
      <w:r w:rsidR="00007DF9" w:rsidRPr="0065263D">
        <w:rPr>
          <w:i/>
          <w:sz w:val="24"/>
          <w:lang w:val="en-US"/>
        </w:rPr>
        <w:t>emarks</w:t>
      </w:r>
    </w:p>
    <w:p w14:paraId="191995F9" w14:textId="63E28F27" w:rsidR="00163371" w:rsidRDefault="00311244" w:rsidP="002E2644">
      <w:pPr>
        <w:spacing w:line="480" w:lineRule="auto"/>
        <w:ind w:firstLine="708"/>
        <w:jc w:val="left"/>
        <w:rPr>
          <w:sz w:val="24"/>
          <w:lang w:val="en-US"/>
        </w:rPr>
      </w:pPr>
      <w:proofErr w:type="gramStart"/>
      <w:r>
        <w:rPr>
          <w:sz w:val="24"/>
          <w:lang w:val="en-US"/>
        </w:rPr>
        <w:t>Summing up, this study propose</w:t>
      </w:r>
      <w:r w:rsidR="00D1295F">
        <w:rPr>
          <w:sz w:val="24"/>
          <w:lang w:val="en-US"/>
        </w:rPr>
        <w:t>s</w:t>
      </w:r>
      <w:r>
        <w:rPr>
          <w:sz w:val="24"/>
          <w:lang w:val="en-US"/>
        </w:rPr>
        <w:t xml:space="preserve"> (</w:t>
      </w:r>
      <w:proofErr w:type="spellStart"/>
      <w:r>
        <w:rPr>
          <w:sz w:val="24"/>
          <w:lang w:val="en-US"/>
        </w:rPr>
        <w:t>i</w:t>
      </w:r>
      <w:proofErr w:type="spellEnd"/>
      <w:r>
        <w:rPr>
          <w:sz w:val="24"/>
          <w:lang w:val="en-US"/>
        </w:rPr>
        <w:t xml:space="preserve">) the use of </w:t>
      </w:r>
      <w:r w:rsidR="0043561E">
        <w:rPr>
          <w:sz w:val="24"/>
          <w:lang w:val="en-US"/>
        </w:rPr>
        <w:t xml:space="preserve">single model </w:t>
      </w:r>
      <w:r w:rsidR="00726734">
        <w:rPr>
          <w:sz w:val="24"/>
          <w:lang w:val="en-US"/>
        </w:rPr>
        <w:t xml:space="preserve">vs. </w:t>
      </w:r>
      <w:r w:rsidR="0043561E">
        <w:rPr>
          <w:sz w:val="24"/>
          <w:lang w:val="en-US"/>
        </w:rPr>
        <w:t>complex models (</w:t>
      </w:r>
      <w:r w:rsidR="00D473C7">
        <w:rPr>
          <w:sz w:val="24"/>
          <w:lang w:val="en-US"/>
        </w:rPr>
        <w:t>i.e.</w:t>
      </w:r>
      <w:r w:rsidR="0043561E">
        <w:rPr>
          <w:sz w:val="24"/>
          <w:lang w:val="en-US"/>
        </w:rPr>
        <w:t xml:space="preserve"> two to five different models) of chromosome evolution </w:t>
      </w:r>
      <w:r>
        <w:rPr>
          <w:sz w:val="24"/>
          <w:lang w:val="en-US"/>
        </w:rPr>
        <w:t xml:space="preserve">as a feasible 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proofErr w:type="spellStart"/>
      <w:r w:rsidR="007E7621" w:rsidRPr="007E7621">
        <w:rPr>
          <w:i/>
          <w:sz w:val="24"/>
          <w:lang w:val="en-US"/>
        </w:rPr>
        <w:t>Cyperus</w:t>
      </w:r>
      <w:proofErr w:type="spellEnd"/>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proofErr w:type="spellStart"/>
      <w:r w:rsidR="00715682">
        <w:rPr>
          <w:sz w:val="24"/>
          <w:lang w:val="en-US"/>
        </w:rPr>
        <w:t>agmatoploidy</w:t>
      </w:r>
      <w:proofErr w:type="spellEnd"/>
      <w:r w:rsidR="007E7621">
        <w:rPr>
          <w:sz w:val="24"/>
          <w:lang w:val="en-US"/>
        </w:rPr>
        <w:t xml:space="preserve"> and </w:t>
      </w:r>
      <w:proofErr w:type="spellStart"/>
      <w:r w:rsidR="00715682">
        <w:rPr>
          <w:sz w:val="24"/>
          <w:lang w:val="en-US"/>
        </w:rPr>
        <w:t>symploidy</w:t>
      </w:r>
      <w:proofErr w:type="spellEnd"/>
      <w:r w:rsidR="00715682">
        <w:rPr>
          <w:sz w:val="24"/>
          <w:lang w:val="en-US"/>
        </w:rPr>
        <w:t xml:space="preserve"> i</w:t>
      </w:r>
      <w:r>
        <w:rPr>
          <w:sz w:val="24"/>
          <w:lang w:val="en-US"/>
        </w:rPr>
        <w:t xml:space="preserve">n </w:t>
      </w:r>
      <w:r w:rsidR="00715682">
        <w:rPr>
          <w:sz w:val="24"/>
          <w:lang w:val="en-US"/>
        </w:rPr>
        <w:t xml:space="preserve">genus </w:t>
      </w:r>
      <w:proofErr w:type="spellStart"/>
      <w:r w:rsidR="00586F6B" w:rsidRPr="00586F6B">
        <w:rPr>
          <w:i/>
          <w:sz w:val="24"/>
          <w:lang w:val="en-US"/>
        </w:rPr>
        <w:t>Carex</w:t>
      </w:r>
      <w:proofErr w:type="spellEnd"/>
      <w:r w:rsidR="007A5397">
        <w:rPr>
          <w:sz w:val="24"/>
          <w:lang w:val="en-US"/>
        </w:rPr>
        <w:t xml:space="preserve"> (except </w:t>
      </w:r>
      <w:proofErr w:type="spellStart"/>
      <w:r w:rsidR="007A5397" w:rsidRPr="007A5397">
        <w:rPr>
          <w:i/>
          <w:sz w:val="24"/>
          <w:lang w:val="en-US"/>
        </w:rPr>
        <w:t>Siderostictae</w:t>
      </w:r>
      <w:proofErr w:type="spellEnd"/>
      <w:r w:rsidR="007A5397">
        <w:rPr>
          <w:i/>
          <w:sz w:val="24"/>
          <w:lang w:val="en-US"/>
        </w:rPr>
        <w:t xml:space="preserve"> </w:t>
      </w:r>
      <w:r w:rsidR="007A5397">
        <w:rPr>
          <w:sz w:val="24"/>
          <w:lang w:val="en-US"/>
        </w:rPr>
        <w:t>clade)</w:t>
      </w:r>
      <w:r w:rsidR="00715682">
        <w:rPr>
          <w:sz w:val="24"/>
          <w:lang w:val="en-US"/>
        </w:rPr>
        <w:t>, (v)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roofErr w:type="gramEnd"/>
    </w:p>
    <w:p w14:paraId="55476348" w14:textId="6F2091E6" w:rsidR="000521B9" w:rsidRDefault="000521B9" w:rsidP="000521B9">
      <w:pPr>
        <w:spacing w:line="480" w:lineRule="auto"/>
        <w:jc w:val="left"/>
        <w:rPr>
          <w:sz w:val="24"/>
          <w:lang w:val="en-US"/>
        </w:rPr>
      </w:pPr>
    </w:p>
    <w:p w14:paraId="4F8A28A7" w14:textId="6B85A71B" w:rsidR="000521B9" w:rsidRPr="000521B9" w:rsidRDefault="000521B9" w:rsidP="000521B9">
      <w:pPr>
        <w:spacing w:line="480" w:lineRule="auto"/>
        <w:jc w:val="left"/>
        <w:rPr>
          <w:b/>
          <w:sz w:val="24"/>
          <w:lang w:val="en-US"/>
        </w:rPr>
      </w:pPr>
      <w:r w:rsidRPr="000521B9">
        <w:rPr>
          <w:b/>
          <w:sz w:val="24"/>
          <w:lang w:val="en-US"/>
        </w:rPr>
        <w:t>Figure captions</w:t>
      </w:r>
    </w:p>
    <w:p w14:paraId="058C804E" w14:textId="78271453" w:rsidR="000521B9" w:rsidRPr="000521B9" w:rsidRDefault="000521B9" w:rsidP="000521B9">
      <w:pPr>
        <w:jc w:val="left"/>
        <w:rPr>
          <w:sz w:val="21"/>
          <w:lang w:val="en-US"/>
        </w:rPr>
      </w:pPr>
      <w:r w:rsidRPr="000521B9">
        <w:rPr>
          <w:smallCaps/>
          <w:sz w:val="21"/>
          <w:lang w:val="en-US"/>
        </w:rPr>
        <w:t>Figure 1</w:t>
      </w:r>
      <w:r w:rsidRPr="000521B9">
        <w:rPr>
          <w:sz w:val="21"/>
          <w:lang w:val="en-US"/>
        </w:rPr>
        <w:t xml:space="preserve">. Summarize infographic of the methodology followed in the study. </w:t>
      </w:r>
    </w:p>
    <w:p w14:paraId="2867F4AC" w14:textId="28FB5DB3" w:rsidR="000521B9" w:rsidRPr="000521B9" w:rsidRDefault="000521B9" w:rsidP="000521B9">
      <w:pPr>
        <w:jc w:val="left"/>
        <w:rPr>
          <w:sz w:val="21"/>
          <w:lang w:val="en-US"/>
        </w:rPr>
      </w:pPr>
      <w:r w:rsidRPr="000521B9">
        <w:rPr>
          <w:smallCaps/>
          <w:sz w:val="21"/>
          <w:lang w:val="en-US"/>
        </w:rPr>
        <w:t>Figure 2</w:t>
      </w:r>
      <w:r w:rsidRPr="000521B9">
        <w:rPr>
          <w:sz w:val="21"/>
          <w:lang w:val="en-US"/>
        </w:rPr>
        <w:t>.</w:t>
      </w:r>
      <w:r w:rsidRPr="000521B9">
        <w:rPr>
          <w:b/>
          <w:sz w:val="21"/>
          <w:lang w:val="en-US"/>
        </w:rPr>
        <w:t xml:space="preserve"> </w:t>
      </w:r>
      <w:r w:rsidRPr="000521B9">
        <w:rPr>
          <w:sz w:val="21"/>
          <w:lang w:val="en-US"/>
        </w:rPr>
        <w:t>Best-fitting scenarios of chromosome evolution for the Cyperaceae phylogeny. Numbered clades correspond to those in which a shift in diversification rate have been detected (</w:t>
      </w:r>
      <w:proofErr w:type="gramStart"/>
      <w:r w:rsidRPr="000521B9">
        <w:rPr>
          <w:sz w:val="21"/>
          <w:lang w:val="en-US"/>
        </w:rPr>
        <w:t>1</w:t>
      </w:r>
      <w:proofErr w:type="gramEnd"/>
      <w:r w:rsidRPr="000521B9">
        <w:rPr>
          <w:sz w:val="21"/>
          <w:lang w:val="en-US"/>
        </w:rPr>
        <w:t xml:space="preserve">, FAEC clade; 2, </w:t>
      </w:r>
      <w:proofErr w:type="spellStart"/>
      <w:r w:rsidRPr="000521B9">
        <w:rPr>
          <w:i/>
          <w:sz w:val="21"/>
          <w:lang w:val="en-US"/>
        </w:rPr>
        <w:t>Carex</w:t>
      </w:r>
      <w:proofErr w:type="spellEnd"/>
      <w:r w:rsidRPr="000521B9">
        <w:rPr>
          <w:sz w:val="21"/>
          <w:lang w:val="en-US"/>
        </w:rPr>
        <w:t xml:space="preserve"> lineage; 3, C</w:t>
      </w:r>
      <w:r w:rsidRPr="000521B9">
        <w:rPr>
          <w:sz w:val="21"/>
          <w:vertAlign w:val="subscript"/>
          <w:lang w:val="en-US"/>
        </w:rPr>
        <w:t>4</w:t>
      </w:r>
      <w:r w:rsidRPr="000521B9">
        <w:rPr>
          <w:sz w:val="21"/>
          <w:lang w:val="en-US"/>
        </w:rPr>
        <w:t xml:space="preserve"> </w:t>
      </w:r>
      <w:proofErr w:type="spellStart"/>
      <w:r w:rsidRPr="000521B9">
        <w:rPr>
          <w:i/>
          <w:sz w:val="21"/>
          <w:lang w:val="en-US"/>
        </w:rPr>
        <w:t>Cyperus</w:t>
      </w:r>
      <w:proofErr w:type="spellEnd"/>
      <w:r w:rsidRPr="000521B9">
        <w:rPr>
          <w:sz w:val="21"/>
          <w:lang w:val="en-US"/>
        </w:rPr>
        <w:t xml:space="preserve"> lineage; 4, SDC+FAEC clade). </w:t>
      </w:r>
      <w:del w:id="172" w:author="Jose Ignacio Márquez Corro" w:date="2019-01-28T14:55:00Z">
        <w:r w:rsidRPr="000521B9" w:rsidDel="000E0FD7">
          <w:rPr>
            <w:sz w:val="21"/>
            <w:lang w:val="en-US"/>
          </w:rPr>
          <w:delText xml:space="preserve">Fissions/fusions (constant, CR), duplication (“Dupli”), demi-polyploidization (“Demi”) and base number rates (“Base Num R”) are expressed in events </w:delText>
        </w:r>
        <w:r w:rsidRPr="000521B9" w:rsidDel="000E0FD7">
          <w:rPr>
            <w:sz w:val="21"/>
            <w:lang w:val="en-US"/>
          </w:rPr>
          <w:lastRenderedPageBreak/>
          <w:delText xml:space="preserve">per million years. Linear rate fissions/fusions (LR) are expressed in events per chromosome number and million years (iMyr). “Base_Num” is the haploid base number inferred for the respective clade. </w:delText>
        </w:r>
      </w:del>
      <w:proofErr w:type="spellStart"/>
      <w:r w:rsidRPr="000521B9">
        <w:rPr>
          <w:sz w:val="21"/>
          <w:lang w:val="en-US"/>
        </w:rPr>
        <w:t>Akaike</w:t>
      </w:r>
      <w:proofErr w:type="spellEnd"/>
      <w:r w:rsidRPr="000521B9">
        <w:rPr>
          <w:sz w:val="21"/>
          <w:lang w:val="en-US"/>
        </w:rPr>
        <w:t xml:space="preserve"> information criterion (AIC) of the best-fitting scenario (AIC</w:t>
      </w:r>
      <w:r w:rsidRPr="000521B9">
        <w:rPr>
          <w:sz w:val="21"/>
          <w:vertAlign w:val="subscript"/>
          <w:lang w:val="en-US"/>
        </w:rPr>
        <w:t>1</w:t>
      </w:r>
      <w:r w:rsidRPr="000521B9">
        <w:rPr>
          <w:sz w:val="21"/>
          <w:lang w:val="en-US"/>
        </w:rPr>
        <w:t>) appear next to the phylogeny, compared (</w:t>
      </w:r>
      <w:r w:rsidRPr="000521B9">
        <w:rPr>
          <w:sz w:val="21"/>
        </w:rPr>
        <w:t>Δ</w:t>
      </w:r>
      <w:r w:rsidRPr="000521B9">
        <w:rPr>
          <w:sz w:val="21"/>
          <w:lang w:val="en-US"/>
        </w:rPr>
        <w:t>AIC) to the null hypothesis AIC score (AIC</w:t>
      </w:r>
      <w:r w:rsidRPr="000521B9">
        <w:rPr>
          <w:sz w:val="21"/>
          <w:vertAlign w:val="subscript"/>
          <w:lang w:val="en-US"/>
        </w:rPr>
        <w:t>0</w:t>
      </w:r>
      <w:r w:rsidRPr="000521B9">
        <w:rPr>
          <w:sz w:val="21"/>
          <w:lang w:val="en-US"/>
        </w:rPr>
        <w:t xml:space="preserve">).  </w:t>
      </w:r>
    </w:p>
    <w:p w14:paraId="49555FF8" w14:textId="5908F2E4" w:rsidR="006A1552" w:rsidRDefault="006A1552" w:rsidP="004C7FA7">
      <w:pPr>
        <w:spacing w:line="480" w:lineRule="auto"/>
        <w:jc w:val="left"/>
        <w:rPr>
          <w:sz w:val="24"/>
          <w:lang w:val="en-US"/>
        </w:rPr>
      </w:pPr>
    </w:p>
    <w:p w14:paraId="11E9F362" w14:textId="77777777" w:rsidR="006A1552" w:rsidRPr="00BB26C0" w:rsidRDefault="006A1552" w:rsidP="006A1552">
      <w:pPr>
        <w:spacing w:line="480" w:lineRule="auto"/>
        <w:rPr>
          <w:b/>
          <w:sz w:val="24"/>
          <w:szCs w:val="24"/>
          <w:lang w:val="en-US"/>
        </w:rPr>
      </w:pPr>
      <w:r w:rsidRPr="00BB26C0">
        <w:rPr>
          <w:b/>
          <w:sz w:val="24"/>
          <w:szCs w:val="24"/>
          <w:lang w:val="en-US"/>
        </w:rPr>
        <w:t>Acknowledgements</w:t>
      </w:r>
    </w:p>
    <w:p w14:paraId="59332BAD" w14:textId="09B09968" w:rsidR="005171A7" w:rsidRDefault="006A1552" w:rsidP="00371C14">
      <w:pPr>
        <w:spacing w:line="480" w:lineRule="auto"/>
        <w:ind w:firstLine="708"/>
        <w:rPr>
          <w:sz w:val="24"/>
          <w:szCs w:val="24"/>
          <w:lang w:val="en-US"/>
        </w:rPr>
      </w:pPr>
      <w:r w:rsidRPr="00BB26C0">
        <w:rPr>
          <w:sz w:val="24"/>
          <w:szCs w:val="24"/>
          <w:lang w:val="en-US"/>
        </w:rPr>
        <w:t xml:space="preserve">This work </w:t>
      </w:r>
      <w:proofErr w:type="gramStart"/>
      <w:r w:rsidRPr="00BB26C0">
        <w:rPr>
          <w:sz w:val="24"/>
          <w:szCs w:val="24"/>
          <w:lang w:val="en-US"/>
        </w:rPr>
        <w:t>was carried out</w:t>
      </w:r>
      <w:proofErr w:type="gramEnd"/>
      <w:r w:rsidRPr="00BB26C0">
        <w:rPr>
          <w:sz w:val="24"/>
          <w:szCs w:val="24"/>
          <w:lang w:val="en-US"/>
        </w:rPr>
        <w:t xml:space="preserve"> with financial support from the Spanish Ministry of Economy and Competitiveness through a research project (CGL2016-77401-P) and a Ph.D. scholarship to J.I. Márquez-Corro (BES-2017-079621). The authors thank the help provided by Brian O’Meara on the analytical approach.</w:t>
      </w:r>
      <w:ins w:id="173" w:author="Jose Ignacio Márquez Corro" w:date="2019-01-28T14:36:00Z">
        <w:r w:rsidR="006C4029">
          <w:rPr>
            <w:sz w:val="24"/>
            <w:szCs w:val="24"/>
            <w:lang w:val="en-US"/>
          </w:rPr>
          <w:t xml:space="preserve"> </w:t>
        </w:r>
      </w:ins>
      <w:ins w:id="174" w:author="Jose Ignacio Márquez Corro" w:date="2019-01-28T14:49:00Z">
        <w:r w:rsidR="00371C14" w:rsidRPr="00371C14">
          <w:rPr>
            <w:sz w:val="24"/>
            <w:szCs w:val="24"/>
            <w:lang w:val="en-GB"/>
          </w:rPr>
          <w:t>The authors</w:t>
        </w:r>
        <w:r w:rsidR="00371C14">
          <w:rPr>
            <w:sz w:val="24"/>
            <w:szCs w:val="24"/>
            <w:lang w:val="en-GB"/>
          </w:rPr>
          <w:t xml:space="preserve"> also</w:t>
        </w:r>
        <w:r w:rsidR="00371C14" w:rsidRPr="00371C14">
          <w:rPr>
            <w:sz w:val="24"/>
            <w:szCs w:val="24"/>
            <w:lang w:val="en-GB"/>
          </w:rPr>
          <w:t xml:space="preserve"> thank </w:t>
        </w:r>
        <w:r w:rsidR="00371C14">
          <w:rPr>
            <w:sz w:val="24"/>
            <w:szCs w:val="24"/>
            <w:lang w:val="en-GB"/>
          </w:rPr>
          <w:t>the</w:t>
        </w:r>
        <w:r w:rsidR="00371C14" w:rsidRPr="00371C14">
          <w:rPr>
            <w:sz w:val="24"/>
            <w:szCs w:val="24"/>
            <w:lang w:val="en-GB"/>
          </w:rPr>
          <w:t xml:space="preserve"> reviewers for their helpful comments that </w:t>
        </w:r>
      </w:ins>
      <w:ins w:id="175" w:author="Jose Ignacio Márquez Corro" w:date="2019-01-28T14:51:00Z">
        <w:r w:rsidR="00371C14">
          <w:rPr>
            <w:sz w:val="24"/>
            <w:szCs w:val="24"/>
            <w:lang w:val="en-GB"/>
          </w:rPr>
          <w:t>improved</w:t>
        </w:r>
      </w:ins>
      <w:ins w:id="176" w:author="Jose Ignacio Márquez Corro" w:date="2019-01-28T14:49:00Z">
        <w:r w:rsidR="00371C14" w:rsidRPr="00371C14">
          <w:rPr>
            <w:sz w:val="24"/>
            <w:szCs w:val="24"/>
            <w:lang w:val="en-GB"/>
          </w:rPr>
          <w:t xml:space="preserve"> the</w:t>
        </w:r>
        <w:r w:rsidR="00371C14">
          <w:rPr>
            <w:sz w:val="24"/>
            <w:szCs w:val="24"/>
            <w:lang w:val="en-GB"/>
          </w:rPr>
          <w:t xml:space="preserve"> </w:t>
        </w:r>
        <w:r w:rsidR="00371C14" w:rsidRPr="00371C14">
          <w:rPr>
            <w:sz w:val="24"/>
            <w:szCs w:val="24"/>
            <w:lang w:val="en-GB"/>
          </w:rPr>
          <w:t>previous version of this manuscript</w:t>
        </w:r>
      </w:ins>
      <w:ins w:id="177" w:author="Jose Ignacio Márquez Corro" w:date="2019-01-28T14:51:00Z">
        <w:r w:rsidR="00371C14">
          <w:rPr>
            <w:sz w:val="24"/>
            <w:szCs w:val="24"/>
            <w:lang w:val="en-GB"/>
          </w:rPr>
          <w:t>.</w:t>
        </w:r>
      </w:ins>
    </w:p>
    <w:p w14:paraId="2F79DD43" w14:textId="77777777" w:rsidR="004C7FA7" w:rsidRDefault="004C7FA7" w:rsidP="006A1552">
      <w:pPr>
        <w:spacing w:line="480" w:lineRule="auto"/>
        <w:ind w:firstLine="708"/>
        <w:rPr>
          <w:sz w:val="24"/>
          <w:szCs w:val="24"/>
          <w:lang w:val="en-US"/>
        </w:rPr>
      </w:pPr>
    </w:p>
    <w:p w14:paraId="25FF627F" w14:textId="77777777" w:rsidR="004C7FA7" w:rsidRPr="00511A84" w:rsidRDefault="004C7FA7" w:rsidP="004C7FA7">
      <w:pPr>
        <w:autoSpaceDE w:val="0"/>
        <w:autoSpaceDN w:val="0"/>
        <w:spacing w:line="480" w:lineRule="auto"/>
        <w:ind w:left="480" w:hanging="480"/>
        <w:jc w:val="left"/>
        <w:rPr>
          <w:b/>
          <w:sz w:val="24"/>
          <w:lang w:val="en-US"/>
        </w:rPr>
      </w:pPr>
      <w:r>
        <w:rPr>
          <w:b/>
          <w:sz w:val="24"/>
          <w:lang w:val="en-US"/>
        </w:rPr>
        <w:t>Supporting Information</w:t>
      </w:r>
      <w:r w:rsidRPr="00511A84">
        <w:rPr>
          <w:b/>
          <w:sz w:val="24"/>
          <w:lang w:val="en-US"/>
        </w:rPr>
        <w:t>:</w:t>
      </w:r>
    </w:p>
    <w:p w14:paraId="51725CCE" w14:textId="77777777" w:rsidR="004C7FA7" w:rsidRPr="00FC4F3D" w:rsidRDefault="004C7FA7" w:rsidP="004C7FA7">
      <w:pPr>
        <w:jc w:val="left"/>
        <w:rPr>
          <w:sz w:val="24"/>
          <w:lang w:val="en-US"/>
        </w:rPr>
      </w:pPr>
      <w:r>
        <w:rPr>
          <w:sz w:val="24"/>
          <w:lang w:val="en-US"/>
        </w:rPr>
        <w:t>Appendix</w:t>
      </w:r>
      <w:r w:rsidRPr="00FC4F3D">
        <w:rPr>
          <w:sz w:val="24"/>
          <w:lang w:val="en-US"/>
        </w:rPr>
        <w:t xml:space="preserve"> </w:t>
      </w:r>
      <w:r>
        <w:rPr>
          <w:sz w:val="24"/>
          <w:lang w:val="en-US"/>
        </w:rPr>
        <w:t>A</w:t>
      </w:r>
      <w:r w:rsidRPr="00FC4F3D">
        <w:rPr>
          <w:sz w:val="24"/>
          <w:lang w:val="en-US"/>
        </w:rPr>
        <w:t>: Phylogenetic tree in nexus format</w:t>
      </w:r>
    </w:p>
    <w:p w14:paraId="2B5F2D4B" w14:textId="29912716" w:rsidR="004C7FA7" w:rsidRPr="00FC4F3D" w:rsidRDefault="004C7FA7" w:rsidP="004C7FA7">
      <w:pPr>
        <w:jc w:val="left"/>
        <w:rPr>
          <w:sz w:val="24"/>
          <w:lang w:val="en-US"/>
        </w:rPr>
      </w:pPr>
      <w:r>
        <w:rPr>
          <w:sz w:val="24"/>
          <w:lang w:val="en-US"/>
        </w:rPr>
        <w:t>Appendix B</w:t>
      </w:r>
      <w:r w:rsidRPr="00FC4F3D">
        <w:rPr>
          <w:sz w:val="24"/>
          <w:lang w:val="en-US"/>
        </w:rPr>
        <w:t xml:space="preserve">: </w:t>
      </w:r>
      <w:r w:rsidRPr="00FC4F3D">
        <w:rPr>
          <w:bCs/>
          <w:sz w:val="24"/>
          <w:lang w:val="en-US"/>
        </w:rPr>
        <w:t>Calibrations for Cyperaceae phylogeny and list of haploid chromosome number used in the analysis</w:t>
      </w:r>
    </w:p>
    <w:p w14:paraId="7D5963A5" w14:textId="25C0FC1F" w:rsidR="004C7FA7" w:rsidRPr="00FC4F3D" w:rsidRDefault="004C7FA7" w:rsidP="004C7FA7">
      <w:pPr>
        <w:jc w:val="left"/>
        <w:rPr>
          <w:sz w:val="24"/>
          <w:lang w:val="en-US"/>
        </w:rPr>
      </w:pPr>
      <w:r>
        <w:rPr>
          <w:sz w:val="24"/>
          <w:lang w:val="en-US"/>
        </w:rPr>
        <w:t>Appendix C</w:t>
      </w:r>
      <w:r w:rsidRPr="00FC4F3D">
        <w:rPr>
          <w:sz w:val="24"/>
          <w:lang w:val="en-US"/>
        </w:rPr>
        <w:t>: AIC scores for model selection</w:t>
      </w:r>
    </w:p>
    <w:p w14:paraId="6950A321" w14:textId="348601D8" w:rsidR="004C7FA7" w:rsidRPr="00FC4F3D" w:rsidRDefault="004C7FA7" w:rsidP="004C7FA7">
      <w:pPr>
        <w:jc w:val="left"/>
        <w:rPr>
          <w:sz w:val="24"/>
          <w:lang w:val="en-US"/>
        </w:rPr>
      </w:pPr>
      <w:r>
        <w:rPr>
          <w:sz w:val="24"/>
          <w:lang w:val="en-US"/>
        </w:rPr>
        <w:t>Appendix D</w:t>
      </w:r>
      <w:r w:rsidRPr="00FC4F3D">
        <w:rPr>
          <w:sz w:val="24"/>
          <w:lang w:val="en-US"/>
        </w:rPr>
        <w:t>: AIC scores for scenario comparison</w:t>
      </w:r>
    </w:p>
    <w:p w14:paraId="558F224C" w14:textId="1B5DF358" w:rsidR="004C7FA7" w:rsidRPr="00FC4F3D" w:rsidRDefault="004C7FA7" w:rsidP="004C7FA7">
      <w:pPr>
        <w:jc w:val="left"/>
        <w:rPr>
          <w:sz w:val="24"/>
          <w:lang w:val="en-US"/>
        </w:rPr>
      </w:pPr>
      <w:r>
        <w:rPr>
          <w:sz w:val="24"/>
          <w:lang w:val="en-US"/>
        </w:rPr>
        <w:t>Appendix E</w:t>
      </w:r>
      <w:r w:rsidRPr="00FC4F3D">
        <w:rPr>
          <w:sz w:val="24"/>
          <w:lang w:val="en-US"/>
        </w:rPr>
        <w:t>: Best model parameters</w:t>
      </w:r>
    </w:p>
    <w:p w14:paraId="6F239A5E" w14:textId="0E5E9EBB" w:rsidR="004C7FA7" w:rsidRPr="00FC4F3D" w:rsidRDefault="004C7FA7" w:rsidP="004C7FA7">
      <w:pPr>
        <w:jc w:val="left"/>
        <w:rPr>
          <w:sz w:val="24"/>
          <w:lang w:val="en-US"/>
        </w:rPr>
      </w:pPr>
      <w:r>
        <w:rPr>
          <w:sz w:val="24"/>
          <w:lang w:val="en-US"/>
        </w:rPr>
        <w:t>Appendix F</w:t>
      </w:r>
      <w:r w:rsidRPr="00FC4F3D">
        <w:rPr>
          <w:sz w:val="24"/>
          <w:lang w:val="en-US"/>
        </w:rPr>
        <w:t>: Family tree with chromosome data</w:t>
      </w:r>
    </w:p>
    <w:p w14:paraId="5EC73CC7" w14:textId="77777777" w:rsidR="004C7FA7" w:rsidRPr="006A1552" w:rsidRDefault="004C7FA7" w:rsidP="006A1552">
      <w:pPr>
        <w:spacing w:line="480" w:lineRule="auto"/>
        <w:ind w:firstLine="708"/>
        <w:rPr>
          <w:sz w:val="24"/>
          <w:szCs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73EA8F2" w14:textId="2FAA0D16" w:rsidR="00026D03" w:rsidRPr="002D71E9" w:rsidRDefault="00B11016" w:rsidP="00026D03">
      <w:pPr>
        <w:autoSpaceDE w:val="0"/>
        <w:autoSpaceDN w:val="0"/>
        <w:spacing w:after="200" w:line="480" w:lineRule="auto"/>
        <w:ind w:left="480" w:hanging="480"/>
        <w:rPr>
          <w:noProof/>
          <w:sz w:val="24"/>
          <w:szCs w:val="24"/>
          <w:lang w:val="en-GB"/>
        </w:rPr>
      </w:pPr>
      <w:r>
        <w:rPr>
          <w:sz w:val="24"/>
          <w:lang w:val="en-US"/>
        </w:rPr>
        <w:fldChar w:fldCharType="begin" w:fldLock="1"/>
      </w:r>
      <w:r w:rsidRPr="001D170D">
        <w:rPr>
          <w:sz w:val="24"/>
          <w:lang w:val="en-US"/>
        </w:rPr>
        <w:instrText xml:space="preserve">ADDIN Mendeley Bibliography CSL_BIBLIOGRAPHY </w:instrText>
      </w:r>
      <w:r>
        <w:rPr>
          <w:sz w:val="24"/>
          <w:lang w:val="en-US"/>
        </w:rPr>
        <w:fldChar w:fldCharType="separate"/>
      </w:r>
      <w:r w:rsidR="00026D03" w:rsidRPr="00026D03">
        <w:rPr>
          <w:noProof/>
          <w:sz w:val="24"/>
          <w:szCs w:val="24"/>
          <w:lang w:val="en-GB"/>
        </w:rPr>
        <w:t xml:space="preserve">Arias, R.S., Molin, W.T., Ray, J.D., Peel, M.D., Scheffler, B.E., 2011. </w:t>
      </w:r>
      <w:r w:rsidR="00026D03" w:rsidRPr="002D71E9">
        <w:rPr>
          <w:noProof/>
          <w:sz w:val="24"/>
          <w:szCs w:val="24"/>
          <w:lang w:val="en-GB"/>
        </w:rPr>
        <w:t xml:space="preserve">Isolation and characterisation of the first microsatellite markers for </w:t>
      </w:r>
      <w:r w:rsidR="00026D03" w:rsidRPr="002D71E9">
        <w:rPr>
          <w:i/>
          <w:iCs/>
          <w:noProof/>
          <w:sz w:val="24"/>
          <w:szCs w:val="24"/>
          <w:lang w:val="en-GB"/>
        </w:rPr>
        <w:t>Cyperus rotundus</w:t>
      </w:r>
      <w:r w:rsidR="00026D03" w:rsidRPr="002D71E9">
        <w:rPr>
          <w:noProof/>
          <w:sz w:val="24"/>
          <w:szCs w:val="24"/>
          <w:lang w:val="en-GB"/>
        </w:rPr>
        <w:t>. Weed Res. 51, 451–460. https://doi.org/10.1111/j.1365-3180.2011.00861.x</w:t>
      </w:r>
    </w:p>
    <w:p w14:paraId="09E40FF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Butlin, R.K., 2005. Recombination and speciation. Mol. Ecol. 14, 2621–2635. https://doi.org/10.1111/j.1365-294X.2005.02617.x</w:t>
      </w:r>
    </w:p>
    <w:p w14:paraId="0D44B46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Coghlan, A., Eichler, E.E., Oliver, S.G., Paterson, A.H., Stein, L., 2005. Chromosome evolution in eukaryotes: A multi-kingdom perspective. Trends Genet. https://doi.org/10.1016/j.tig.2005.09.009</w:t>
      </w:r>
    </w:p>
    <w:p w14:paraId="1FCA50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Comai, L., 2005. The advantages and disadvantages of being polyploid. Nat. Rev. Genet. 6, 836–846. https://doi.org/10.1038/nrg1711</w:t>
      </w:r>
    </w:p>
    <w:p w14:paraId="2F74955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Coyne, J.A., Orr, H.A., 2004. Speciation. Sinauer, Sunderland, MA, USA.</w:t>
      </w:r>
    </w:p>
    <w:p w14:paraId="2692F7E3"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Davies, E.W., 1956. Cytology, evolution and origin of the aneuploid series in the genus </w:t>
      </w:r>
      <w:r w:rsidRPr="002D71E9">
        <w:rPr>
          <w:i/>
          <w:iCs/>
          <w:noProof/>
          <w:sz w:val="24"/>
          <w:szCs w:val="24"/>
          <w:lang w:val="en-GB"/>
        </w:rPr>
        <w:t>Carex</w:t>
      </w:r>
      <w:r w:rsidRPr="002D71E9">
        <w:rPr>
          <w:noProof/>
          <w:sz w:val="24"/>
          <w:szCs w:val="24"/>
          <w:lang w:val="en-GB"/>
        </w:rPr>
        <w:t xml:space="preserve">. </w:t>
      </w:r>
      <w:r w:rsidRPr="00026D03">
        <w:rPr>
          <w:noProof/>
          <w:sz w:val="24"/>
          <w:szCs w:val="24"/>
        </w:rPr>
        <w:t>Hereditas 42, 349–365. https://doi.org/10.1111/j.1601-5223.1956.tb03022.x</w:t>
      </w:r>
    </w:p>
    <w:p w14:paraId="6F3C96E7" w14:textId="77777777" w:rsidR="00026D03" w:rsidRPr="00026D03" w:rsidRDefault="00026D03" w:rsidP="00026D03">
      <w:pPr>
        <w:autoSpaceDE w:val="0"/>
        <w:autoSpaceDN w:val="0"/>
        <w:spacing w:after="200" w:line="480" w:lineRule="auto"/>
        <w:ind w:left="480" w:hanging="480"/>
        <w:rPr>
          <w:noProof/>
          <w:sz w:val="24"/>
          <w:szCs w:val="24"/>
        </w:rPr>
      </w:pPr>
      <w:r w:rsidRPr="00026D03">
        <w:rPr>
          <w:noProof/>
          <w:sz w:val="24"/>
          <w:szCs w:val="24"/>
        </w:rPr>
        <w:t xml:space="preserve">De Castro, O., Gargiulo, R., Del Guacchio, E., Caputo, P., De Luca, P., 2015. </w:t>
      </w:r>
      <w:r w:rsidRPr="002D71E9">
        <w:rPr>
          <w:noProof/>
          <w:sz w:val="24"/>
          <w:szCs w:val="24"/>
          <w:lang w:val="en-GB"/>
        </w:rPr>
        <w:t xml:space="preserve">A molecular survey concerning the origin of </w:t>
      </w:r>
      <w:r w:rsidRPr="002D71E9">
        <w:rPr>
          <w:i/>
          <w:iCs/>
          <w:noProof/>
          <w:sz w:val="24"/>
          <w:szCs w:val="24"/>
          <w:lang w:val="en-GB"/>
        </w:rPr>
        <w:t>Cyperus esculentus</w:t>
      </w:r>
      <w:r w:rsidRPr="002D71E9">
        <w:rPr>
          <w:noProof/>
          <w:sz w:val="24"/>
          <w:szCs w:val="24"/>
          <w:lang w:val="en-GB"/>
        </w:rPr>
        <w:t xml:space="preserve"> (Cyperaceae, Poales): two sides of the same coin (weed vs. crop). </w:t>
      </w:r>
      <w:r w:rsidRPr="00026D03">
        <w:rPr>
          <w:noProof/>
          <w:sz w:val="24"/>
          <w:szCs w:val="24"/>
        </w:rPr>
        <w:t>Ann. Bot. 115, 733–745. https://doi.org/10.1093/aob/mcv001</w:t>
      </w:r>
    </w:p>
    <w:p w14:paraId="02761B2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Debodt, S., Maere, S., Van de Peer, Y., 2005. </w:t>
      </w:r>
      <w:r w:rsidRPr="002D71E9">
        <w:rPr>
          <w:noProof/>
          <w:sz w:val="24"/>
          <w:szCs w:val="24"/>
          <w:lang w:val="en-GB"/>
        </w:rPr>
        <w:t>Genome duplication and the origin of angiosperms. Trends Ecol. Evol. 20, 591–597. https://doi.org/10.1016/j.tree.2005.07.008</w:t>
      </w:r>
    </w:p>
    <w:p w14:paraId="07FC44C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 2013. Shifts in diversification rates and clade ages explain species richness in higher-level sedge taxa (Cyperaceae). Am. J. Bot. 100, 2403–2411. https://doi.org/10.3732/ajb.1300162</w:t>
      </w:r>
    </w:p>
    <w:p w14:paraId="73E6E36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A.L., Hansen, T.F., Voje, K.L., Luceño, M., 2012a. Selection and inertia in the evolution of holocentric chromosomes in sedges (</w:t>
      </w:r>
      <w:r w:rsidRPr="002D71E9">
        <w:rPr>
          <w:i/>
          <w:iCs/>
          <w:noProof/>
          <w:sz w:val="24"/>
          <w:szCs w:val="24"/>
          <w:lang w:val="en-GB"/>
        </w:rPr>
        <w:t>Carex</w:t>
      </w:r>
      <w:r w:rsidRPr="002D71E9">
        <w:rPr>
          <w:noProof/>
          <w:sz w:val="24"/>
          <w:szCs w:val="24"/>
          <w:lang w:val="en-GB"/>
        </w:rPr>
        <w:t>, Cyperaceae). New Phytol. 195, 237–247. https://doi.org/10.1111/j.1469-8137.2012.04137.x</w:t>
      </w:r>
    </w:p>
    <w:p w14:paraId="7BADD85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Escudero, M., Hipp, A.L., Luceño, M., 2010. Karyotype stability and predictors of chromosome number variation in sedges: A study in </w:t>
      </w:r>
      <w:r w:rsidRPr="002D71E9">
        <w:rPr>
          <w:i/>
          <w:iCs/>
          <w:noProof/>
          <w:sz w:val="24"/>
          <w:szCs w:val="24"/>
          <w:lang w:val="en-GB"/>
        </w:rPr>
        <w:t>Carex</w:t>
      </w:r>
      <w:r w:rsidRPr="002D71E9">
        <w:rPr>
          <w:noProof/>
          <w:sz w:val="24"/>
          <w:szCs w:val="24"/>
          <w:lang w:val="en-GB"/>
        </w:rPr>
        <w:t xml:space="preserve"> section Spirostachyae (Cyperaceae). Mol. </w:t>
      </w:r>
      <w:r w:rsidRPr="002D71E9">
        <w:rPr>
          <w:noProof/>
          <w:sz w:val="24"/>
          <w:szCs w:val="24"/>
          <w:lang w:val="en-GB"/>
        </w:rPr>
        <w:lastRenderedPageBreak/>
        <w:t>Phylogenet. Evol. 57, 353–363. https://doi.org/10.1016/j.ympev.2010.07.009</w:t>
      </w:r>
    </w:p>
    <w:p w14:paraId="57518A0C"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Escudero, M., Hipp, A.L., Waterway, M.J., Valente, L.M., 2012b. Diversification rates and chromosome evolution in the most diverse angiosperm genus of the temperate zone (Carex, Cyperaceae). </w:t>
      </w:r>
      <w:r w:rsidRPr="00026D03">
        <w:rPr>
          <w:noProof/>
          <w:sz w:val="24"/>
          <w:szCs w:val="24"/>
        </w:rPr>
        <w:t>Mol. Phylogenet. Evol. 63, 650–655. https://doi.org/10.1016/j.ympev.2012.02.005</w:t>
      </w:r>
    </w:p>
    <w:p w14:paraId="6E29E5B8"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Escudero, M., Martín-Bravo, S., Mayrose, I., Fernández-Mazuecos, M., Fiz-Palacios, O., Hipp, A.L., Pimentel, M., Jiménez-Mejías, P., Valcárcel, V., Vargas, P., Luceño, M., 2014. </w:t>
      </w:r>
      <w:r w:rsidRPr="002D71E9">
        <w:rPr>
          <w:noProof/>
          <w:sz w:val="24"/>
          <w:szCs w:val="24"/>
          <w:lang w:val="en-GB"/>
        </w:rPr>
        <w:t>Karyotypic changes through dysploidy persist longer over evolutionary time than polyploid changes. PLoS One 9, e85266. https://doi.org/10.1371/journal.pone.0085266</w:t>
      </w:r>
    </w:p>
    <w:p w14:paraId="585EAB3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Freyman, W.A., Höhna, S., 2018. Cladogenetic and anagenetic models of chromosome number evolution: A Bayesian model averaging approach. Syst. Biol. 67, 195–215. https://doi.org/10.1093/sysbio/syx065</w:t>
      </w:r>
    </w:p>
    <w:p w14:paraId="42DC5CD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Gitaí, J., Paule, J., Zizka, G., Schulte, K., Benko-Iseppon, A.M., 2014. Chromosome numbers and DNA content in Bromeliaceae: additional data and critical review. Bot. J. Linn. Soc. 176, 349–368. https://doi.org/10.1111/boj.12211</w:t>
      </w:r>
    </w:p>
    <w:p w14:paraId="1AE26C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Glick, L., Mayrose, I., 2014. ChromEvol: Assessing the pattern of chromosome number evolution and the inference of polyploidy along a phylogeny. Mol. Biol. Evol. 31, 1914–1922. https://doi.org/10.1093/molbev/msu122</w:t>
      </w:r>
    </w:p>
    <w:p w14:paraId="7B68BCB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Global Carex Group, 2015. Making </w:t>
      </w:r>
      <w:r w:rsidRPr="002D71E9">
        <w:rPr>
          <w:i/>
          <w:iCs/>
          <w:noProof/>
          <w:sz w:val="24"/>
          <w:szCs w:val="24"/>
          <w:lang w:val="en-GB"/>
        </w:rPr>
        <w:t>Carex</w:t>
      </w:r>
      <w:r w:rsidRPr="002D71E9">
        <w:rPr>
          <w:noProof/>
          <w:sz w:val="24"/>
          <w:szCs w:val="24"/>
          <w:lang w:val="en-GB"/>
        </w:rPr>
        <w:t xml:space="preserve"> monophyletic (Cyperaceae, tribe Cariceae): a new broader circumscription. Bot. J. Linn. Soc. 179, 1–42. https://doi.org/10.1111/boj.12298</w:t>
      </w:r>
    </w:p>
    <w:p w14:paraId="7C1CB95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Goldblatt, P., Johnson, D.E., n.d. Index to Plant Chromosome Numbers [WWW Document]. Missouri Bot. Gard. St. Louis.</w:t>
      </w:r>
    </w:p>
    <w:p w14:paraId="74FFC21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 xml:space="preserve">Govaerts, R., Koopman, J., Simpson, D., Goetghebeur, P., Wilson, K., Egorova, T., Bruhl, J., 2017. </w:t>
      </w:r>
      <w:r w:rsidRPr="002D71E9">
        <w:rPr>
          <w:i/>
          <w:iCs/>
          <w:noProof/>
          <w:sz w:val="24"/>
          <w:szCs w:val="24"/>
          <w:lang w:val="en-GB"/>
        </w:rPr>
        <w:t>World Checklist of Cyperaceae</w:t>
      </w:r>
      <w:r w:rsidRPr="002D71E9">
        <w:rPr>
          <w:noProof/>
          <w:sz w:val="24"/>
          <w:szCs w:val="24"/>
          <w:lang w:val="en-GB"/>
        </w:rPr>
        <w:t>, The Board of Trustees of the Royal Botanic Gardens, Kew. The Board of Trustees of the Royal Botanic Gardens, Kew.</w:t>
      </w:r>
    </w:p>
    <w:p w14:paraId="12C57A5F"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Grant, V., 1981. Plant speciation, 2nd ed. Columbia University Press, New York.</w:t>
      </w:r>
    </w:p>
    <w:p w14:paraId="3CF440C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 Hiscock, S., 2007. Polyploidy: doubling up for evolutionary success. Curr. Biol. 17, R927–R929. https://doi.org/10.1016/j.cub.2007.08.060</w:t>
      </w:r>
    </w:p>
    <w:p w14:paraId="01665AA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M.J., Hiscock, S.J., 2008. Genomic clues to the evolutionary success of polyploid plants. Curr. Biol. 18, R435–R444. https://doi.org/10.1016/j.cub.2008.03.043</w:t>
      </w:r>
    </w:p>
    <w:p w14:paraId="4EB087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Heilborn, O., 1924. Chromosome numbers and dimensions, species-formation and phylogeny in the genus </w:t>
      </w:r>
      <w:r w:rsidRPr="002D71E9">
        <w:rPr>
          <w:i/>
          <w:iCs/>
          <w:noProof/>
          <w:sz w:val="24"/>
          <w:szCs w:val="24"/>
          <w:lang w:val="en-GB"/>
        </w:rPr>
        <w:t>Carex</w:t>
      </w:r>
      <w:r w:rsidRPr="002D71E9">
        <w:rPr>
          <w:noProof/>
          <w:sz w:val="24"/>
          <w:szCs w:val="24"/>
          <w:lang w:val="en-GB"/>
        </w:rPr>
        <w:t>. Hereditas 5, 129–216. https://doi.org/10.1111/j.1601-5223.1924.tb03128.x</w:t>
      </w:r>
    </w:p>
    <w:p w14:paraId="65422A4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Hinchliff, C.E., Roalson, E.H., 2013. Using supermatrices for phylogenetic inquiry: An example using the sedges. Syst. Biol. 62, 205–219. https://doi.org/10.1093/sysbio/sys088</w:t>
      </w:r>
    </w:p>
    <w:p w14:paraId="365D8ECF"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Hipp, A.L., 2007. Nonuniform processes of chromosome evolution in sedges (</w:t>
      </w:r>
      <w:r w:rsidRPr="002D71E9">
        <w:rPr>
          <w:i/>
          <w:iCs/>
          <w:noProof/>
          <w:sz w:val="24"/>
          <w:szCs w:val="24"/>
          <w:lang w:val="en-GB"/>
        </w:rPr>
        <w:t>Carex</w:t>
      </w:r>
      <w:r w:rsidRPr="002D71E9">
        <w:rPr>
          <w:noProof/>
          <w:sz w:val="24"/>
          <w:szCs w:val="24"/>
          <w:lang w:val="en-GB"/>
        </w:rPr>
        <w:t xml:space="preserve">: Cyperaceae). </w:t>
      </w:r>
      <w:r w:rsidRPr="00026D03">
        <w:rPr>
          <w:noProof/>
          <w:sz w:val="24"/>
          <w:szCs w:val="24"/>
        </w:rPr>
        <w:t>Evolution (N. Y). 61, 2175–2194. https://doi.org/10.1111/j.1558-5646.2007.00183.x</w:t>
      </w:r>
    </w:p>
    <w:p w14:paraId="3E3C75F0"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Hipp, A.L., Escudero, M., Chung, K.-S., 2013. </w:t>
      </w:r>
      <w:r w:rsidRPr="002D71E9">
        <w:rPr>
          <w:noProof/>
          <w:sz w:val="24"/>
          <w:szCs w:val="24"/>
          <w:lang w:val="en-GB"/>
        </w:rPr>
        <w:t>Holocentric Chromosomes, in: Maloy, S., Hughes, K. (Eds.), Brenner’s Encyclopedia of Genetics. Elsevier, Amsterdam, pp. 499–501. https://doi.org/10.1016/B978-0-12-374984-0.00723-3</w:t>
      </w:r>
    </w:p>
    <w:p w14:paraId="308550C1"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Hipp, A.L., Rothrock, P.E., Roalson, E.H., 2009. The evolution of chromosome arrangements in </w:t>
      </w:r>
      <w:r w:rsidRPr="002D71E9">
        <w:rPr>
          <w:i/>
          <w:iCs/>
          <w:noProof/>
          <w:sz w:val="24"/>
          <w:szCs w:val="24"/>
          <w:lang w:val="en-GB"/>
        </w:rPr>
        <w:t>Carex</w:t>
      </w:r>
      <w:r w:rsidRPr="002D71E9">
        <w:rPr>
          <w:noProof/>
          <w:sz w:val="24"/>
          <w:szCs w:val="24"/>
          <w:lang w:val="en-GB"/>
        </w:rPr>
        <w:t xml:space="preserve"> (Cyperaceae). Bot. Rev. 75, 96–109. https://doi.org/10.1007/s12229-008-9022-8</w:t>
      </w:r>
    </w:p>
    <w:p w14:paraId="0577CA6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Höhna, S., Heath, T.A., Boussau, B., Landis, M.J., Ronquist, F., Huelsenbeck, J.P., 2014. Probabilistic graphical model representation in phylogenetics. Syst. Biol. 63, 753–771. https://doi.org/10.1093/sysbio/syu039</w:t>
      </w:r>
    </w:p>
    <w:p w14:paraId="5F9D17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Hoshino, T., 1981. Karyomorphological and cytogenetical studies on aneuploidy in </w:t>
      </w:r>
      <w:r w:rsidRPr="002D71E9">
        <w:rPr>
          <w:i/>
          <w:iCs/>
          <w:noProof/>
          <w:sz w:val="24"/>
          <w:szCs w:val="24"/>
          <w:lang w:val="en-GB"/>
        </w:rPr>
        <w:t>Carex</w:t>
      </w:r>
      <w:r w:rsidRPr="002D71E9">
        <w:rPr>
          <w:noProof/>
          <w:sz w:val="24"/>
          <w:szCs w:val="24"/>
          <w:lang w:val="en-GB"/>
        </w:rPr>
        <w:t>. J. Sci. Ser. B, div. 2 - Hiroshima Daigaku 17, 155–238.</w:t>
      </w:r>
    </w:p>
    <w:p w14:paraId="2890FA4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Jiménez-Mejías, P., Hahn, M., Lueders, K., Starr, J.R., Brown, B.H., Chouinard, B.N., Chung, K.-S., Escudero, M., Ford, B.A., Ford, K.A., Gebauer, S., Gehrke, B., Hoffmann, M.H., Jin, X.-F., Jung, J., Kim, S., Luceño, M., Maguilla, E., Martín-Bravo, S., Míguez, M., Molina, A., Naczi, R.F.C., Pender, J.E., Reznicek, A.A., Villaverde, T., Waterway, M.J., Wilson, K.L., Yang, J.-C., Zhang, S., Hipp, A.L., Roalson, E.H., 2016. Megaphylogenetic specimen-level approaches to the </w:t>
      </w:r>
      <w:r w:rsidRPr="002D71E9">
        <w:rPr>
          <w:i/>
          <w:iCs/>
          <w:noProof/>
          <w:sz w:val="24"/>
          <w:szCs w:val="24"/>
          <w:lang w:val="en-GB"/>
        </w:rPr>
        <w:t>Carex</w:t>
      </w:r>
      <w:r w:rsidRPr="002D71E9">
        <w:rPr>
          <w:noProof/>
          <w:sz w:val="24"/>
          <w:szCs w:val="24"/>
          <w:lang w:val="en-GB"/>
        </w:rPr>
        <w:t xml:space="preserve"> (Cyperaceae) phylogeny using ITS, ETS, and </w:t>
      </w:r>
      <w:r w:rsidRPr="002D71E9">
        <w:rPr>
          <w:i/>
          <w:iCs/>
          <w:noProof/>
          <w:sz w:val="24"/>
          <w:szCs w:val="24"/>
          <w:lang w:val="en-GB"/>
        </w:rPr>
        <w:t>mat</w:t>
      </w:r>
      <w:r w:rsidRPr="002D71E9">
        <w:rPr>
          <w:noProof/>
          <w:sz w:val="24"/>
          <w:szCs w:val="24"/>
          <w:lang w:val="en-GB"/>
        </w:rPr>
        <w:t>K sequences: Implications for classification. Syst. Bot. 41, 500–518. https://doi.org/10.1600/036364416X692497</w:t>
      </w:r>
    </w:p>
    <w:p w14:paraId="5CDECA2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Jiménez-Mejías, P., Martinetto, E., Momohara, A., Popova, S., Smith, S.Y., Roalson, E.H., 2016. A Commented synopsis of the pre-Pleistocene fossil record of Carex (Cyperaceae). Bot. Rev. 82, 258–345. https://doi.org/10.1007/s12229-016-9169-7</w:t>
      </w:r>
    </w:p>
    <w:p w14:paraId="69FD981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Larridon, I., Bauters, K., Reynders, M., Huygh, W., Muasya, A.M., Simpson, D.A., Goetghebeur, P., 2013. Towards a new classification of the giant paraphyletic genus </w:t>
      </w:r>
      <w:r w:rsidRPr="002D71E9">
        <w:rPr>
          <w:i/>
          <w:iCs/>
          <w:noProof/>
          <w:sz w:val="24"/>
          <w:szCs w:val="24"/>
          <w:lang w:val="en-GB"/>
        </w:rPr>
        <w:t>Cyperus</w:t>
      </w:r>
      <w:r w:rsidRPr="002D71E9">
        <w:rPr>
          <w:noProof/>
          <w:sz w:val="24"/>
          <w:szCs w:val="24"/>
          <w:lang w:val="en-GB"/>
        </w:rPr>
        <w:t xml:space="preserve"> (Cyperaceae): phylogenetic relationships and generic delimitation in C4 </w:t>
      </w:r>
      <w:r w:rsidRPr="002D71E9">
        <w:rPr>
          <w:i/>
          <w:iCs/>
          <w:noProof/>
          <w:sz w:val="24"/>
          <w:szCs w:val="24"/>
          <w:lang w:val="en-GB"/>
        </w:rPr>
        <w:t>Cyperus</w:t>
      </w:r>
      <w:r w:rsidRPr="002D71E9">
        <w:rPr>
          <w:noProof/>
          <w:sz w:val="24"/>
          <w:szCs w:val="24"/>
          <w:lang w:val="en-GB"/>
        </w:rPr>
        <w:t>. Bot. J. Linn. Soc. 172, 106–126. https://doi.org/10.1111/boj.12020</w:t>
      </w:r>
    </w:p>
    <w:p w14:paraId="40BFF84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1993. Cytogenetic and morphological characteristics of new types of diploids (2n=22, 24, 40) derived from consecutive selfing of aneuploids in </w:t>
      </w:r>
      <w:r w:rsidRPr="002D71E9">
        <w:rPr>
          <w:i/>
          <w:iCs/>
          <w:noProof/>
          <w:sz w:val="24"/>
          <w:szCs w:val="24"/>
          <w:lang w:val="en-GB"/>
        </w:rPr>
        <w:t>Brassica</w:t>
      </w:r>
      <w:r w:rsidRPr="002D71E9">
        <w:rPr>
          <w:noProof/>
          <w:sz w:val="24"/>
          <w:szCs w:val="24"/>
          <w:lang w:val="en-GB"/>
        </w:rPr>
        <w:t xml:space="preserve"> crops. Euphytica 72, 15–22. https://doi.org/10.1007/BF00023768</w:t>
      </w:r>
    </w:p>
    <w:p w14:paraId="1FA5954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 xml:space="preserve">Lee, K.H., Namai, H., 1992. Stabilization of new types of diploids (2n=22, 24) through selfing of aneuploids (2n=21, 22) derived from crossing of sesquidiploids (2n=29, AAC) and </w:t>
      </w:r>
      <w:r w:rsidRPr="002D71E9">
        <w:rPr>
          <w:i/>
          <w:iCs/>
          <w:noProof/>
          <w:sz w:val="24"/>
          <w:szCs w:val="24"/>
          <w:lang w:val="en-GB"/>
        </w:rPr>
        <w:t>Brassica campestris</w:t>
      </w:r>
      <w:r w:rsidRPr="002D71E9">
        <w:rPr>
          <w:noProof/>
          <w:sz w:val="24"/>
          <w:szCs w:val="24"/>
          <w:lang w:val="en-GB"/>
        </w:rPr>
        <w:t xml:space="preserve"> (2n=20 AA). Euphytica1 60, 1–13.</w:t>
      </w:r>
    </w:p>
    <w:p w14:paraId="2E5D00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Levin, D.A., 1983. Polyploidy and novelty in flowering plants. Am. Nat. 122, 1–25. https://doi.org/10.1086/284115</w:t>
      </w:r>
    </w:p>
    <w:p w14:paraId="40DFF603"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Márquez-Corro, J.I., Escudero, M., Luceño, M., 2018. </w:t>
      </w:r>
      <w:r w:rsidRPr="002D71E9">
        <w:rPr>
          <w:noProof/>
          <w:sz w:val="24"/>
          <w:szCs w:val="24"/>
          <w:lang w:val="en-GB"/>
        </w:rPr>
        <w:t>Do holocentric chromosomes represent an evolutionary advantage? A study of paired analyses of diversification rates of lineages with holocentric chromosomes and their monocentric closest relatives. Chromosom. Res. 26, 139–152. https://doi.org/10.1007/s10577-017-9566-8</w:t>
      </w:r>
    </w:p>
    <w:p w14:paraId="6AEDAB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Barker, M.S., Otto, S.P., 2010. Probabilistic models of chromosome number evolution and the inference of polyploidy. Syst. Biol. 59, 132–144. https://doi.org/10.1093/sysbio/syp083</w:t>
      </w:r>
    </w:p>
    <w:p w14:paraId="3ADD1CF8" w14:textId="527FDFBD"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Zhan, S.H., Rothfels, C.J., Magnuson-Ford, K., Barker, M.S., Rieseberg, L.H., Otto, S.P., 2011. Recently formed polyploid plants diversify at lower rates. Science. 333, 1257–1257. https://doi.org/10.1126/science.1207205</w:t>
      </w:r>
    </w:p>
    <w:p w14:paraId="4FAD30D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Melters, D.P., Paliulis, L. V., Korf, I.F., Chan, S.W.L., 2012. Holocentric chromosomes: Convergent evolution, meiotic adaptations, and genomic analysis. Chromosom. Res. https://doi.org/10.1007/s10577-012-9292-1</w:t>
      </w:r>
    </w:p>
    <w:p w14:paraId="423733F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Mola, L.M., Papeschi, A.G., 2006. Holocentric chromosomes at a glance. J. Basic Appl. Genet. 17, 17–33.</w:t>
      </w:r>
    </w:p>
    <w:p w14:paraId="5AD09936"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2003a. Accumulating postzygotic isolation genes in parapatry: A new twist on chromosomal speciation. Evolution 57, 447–59.</w:t>
      </w:r>
    </w:p>
    <w:p w14:paraId="0F92A5B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Navarro, A., Barton, N.H., 2003b. Chromosomal speciation and molecular divergence – accelerated evolution in rearranged chromosomes. Science 300, 321–4. https://doi.org/10.1126/science.1080600</w:t>
      </w:r>
    </w:p>
    <w:p w14:paraId="07EBB24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O’Meara, B.C., Ané, C., Sanderson, M.J., Wainwright, P.C., 2006. Testing for different rates of continuous trait evolution using likelihood. Evolution (N. Y). 60, 922. https://doi.org/10.1554/05-130.1</w:t>
      </w:r>
    </w:p>
    <w:p w14:paraId="7821FC2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Orellana, M.R., López-Pujol, J., Blanché, C., Bosch, M., 2007. Genetic diversity in the endangered dysploid larkspur </w:t>
      </w:r>
      <w:r w:rsidRPr="002D71E9">
        <w:rPr>
          <w:i/>
          <w:iCs/>
          <w:noProof/>
          <w:sz w:val="24"/>
          <w:szCs w:val="24"/>
          <w:lang w:val="en-GB"/>
        </w:rPr>
        <w:t>Delphinium bolosii</w:t>
      </w:r>
      <w:r w:rsidRPr="002D71E9">
        <w:rPr>
          <w:noProof/>
          <w:sz w:val="24"/>
          <w:szCs w:val="24"/>
          <w:lang w:val="en-GB"/>
        </w:rPr>
        <w:t xml:space="preserve"> and its close diploid relatives in the series </w:t>
      </w:r>
      <w:r w:rsidRPr="002D71E9">
        <w:rPr>
          <w:i/>
          <w:iCs/>
          <w:noProof/>
          <w:sz w:val="24"/>
          <w:szCs w:val="24"/>
          <w:lang w:val="en-GB"/>
        </w:rPr>
        <w:t>Fissa</w:t>
      </w:r>
      <w:r w:rsidRPr="002D71E9">
        <w:rPr>
          <w:noProof/>
          <w:sz w:val="24"/>
          <w:szCs w:val="24"/>
          <w:lang w:val="en-GB"/>
        </w:rPr>
        <w:t xml:space="preserve"> of the Western Mediterranean area. Biol. J. Linn. Soc. 92, 773–784. https://doi.org/10.1111/j.1095-8312.2007.00910.x</w:t>
      </w:r>
    </w:p>
    <w:p w14:paraId="4AD2E87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2007. The evolutionary consequences of polyploidy. Cell 131, 452–462. https://doi.org/10.1016/j.cell.2007.10.022</w:t>
      </w:r>
    </w:p>
    <w:p w14:paraId="182BF82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69DC372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403DA3F9"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Reznicek, A.A., 1990. Evolution in Sedges (Carex, Cyperaceae). Can. J. Bot. Can. Bot. 68, 1409–1432.</w:t>
      </w:r>
    </w:p>
    <w:p w14:paraId="17C84D2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Rice, A., Glick, L., Abadi, S., Einhorn, M., Kopelman, N.M., Salman-Minkov, A., Mayzel, J., Chay, O., Mayrose, I., 2015. The Chromosome Counts Database (CCDB) - a community resource of plant chromosome numbers. New Phytol. 206, 19–26. https://doi.org/10.1111/nph.13191</w:t>
      </w:r>
    </w:p>
    <w:p w14:paraId="7A443511"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lastRenderedPageBreak/>
        <w:t xml:space="preserve">Rieseberg, L.H., 2001. Chromosomal rearrangements and speciation. </w:t>
      </w:r>
      <w:r w:rsidRPr="00026D03">
        <w:rPr>
          <w:noProof/>
          <w:sz w:val="24"/>
          <w:szCs w:val="24"/>
        </w:rPr>
        <w:t>Trends Ecol. Evol. 16, 351–358. https://doi.org/10.1016/S0169-5347(01)02187-5</w:t>
      </w:r>
    </w:p>
    <w:p w14:paraId="25B4C8F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Roalson, E.H., 2008. </w:t>
      </w:r>
      <w:r w:rsidRPr="002D71E9">
        <w:rPr>
          <w:noProof/>
          <w:sz w:val="24"/>
          <w:szCs w:val="24"/>
          <w:lang w:val="en-GB"/>
        </w:rPr>
        <w:t>A synopsis of chromosome number variation in the Cyperaceae. Bot. Rev. 74, 209–393. https://doi.org/10.1007/s12229-008-9011-y</w:t>
      </w:r>
    </w:p>
    <w:p w14:paraId="238E3B8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Brown, J.W., Yang, Y., Bruenn, R., Drummond, C.P., Brockington, S.F., Walker, J.F., Last, N., Douglas, N.A., Moore, M.J., 2018. Disparity, diversity, and duplications in the Caryophyllales. New Phytol. 217, 836–854. https://doi.org/10.1111/nph.14772</w:t>
      </w:r>
    </w:p>
    <w:p w14:paraId="228F03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O’Meara, B.C., 2012. treePL: divergence time estimation using penalized likelihood for large phylogenies. Bioinformatics 28, 2689–2690. https://doi.org/10.1093/bioinformatics/bts492</w:t>
      </w:r>
    </w:p>
    <w:p w14:paraId="63858A8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D.E., Albert, V.A., Leebens-Mack, J., Bell, C.D., Paterson, A.H., Zheng, C., Sankoff, D., DePamphilis, C.W., Wall, P.K., Soltis, P.S., 2009. Polyploidy and angiosperm diversification. Am. J. Bot. 96, 336–348. https://doi.org/10.3732/ajb.0800079</w:t>
      </w:r>
    </w:p>
    <w:p w14:paraId="15205F1F"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Soltis, P.S., Soltis, D.E., 2016. </w:t>
      </w:r>
      <w:r w:rsidRPr="002D71E9">
        <w:rPr>
          <w:noProof/>
          <w:sz w:val="24"/>
          <w:szCs w:val="24"/>
          <w:lang w:val="en-GB"/>
        </w:rPr>
        <w:t>Ancient WGD events as drivers of key innovations in angiosperms. Curr. Opin. Plant Biol. 30, 159–165. https://doi.org/10.1016/j.pbi.2016.03.015</w:t>
      </w:r>
    </w:p>
    <w:p w14:paraId="15EDE85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P.S., Soltis, D.E., 2000. The role of genetic and genomic attributes in the success of polyploids. Proc. Natl. Acad. Sci. 97, 7051–7057. https://doi.org/10.1073/pnas.97.13.7051</w:t>
      </w:r>
    </w:p>
    <w:p w14:paraId="62F69D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Spalink, D., Drew, B.T., Pace, M.C., Zaborsky, J.G., Li, P., Cameron, K.M., Givnish, T.J., Sytsma, K.J., 2016a. Evolution of geographical place and niche space: Patterns of diversification in the North American sedge (Cyperaceae) flora. Mol. Phylogenet. Evol. 95, 183–195. https://doi.org/10.1016/j.ympev.2015.09.028</w:t>
      </w:r>
    </w:p>
    <w:p w14:paraId="2A091A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Spalink, D., Drew, B.T., Pace, M.C., Zaborsky, J.G., Starr, J.R., Cameron, K.M., Givnish, T.J., Sytsma, K.J., 2016b. Biogeography of the cosmopolitan sedges (Cyperaceae) and the area-richness correlation in plants. J. Biogeogr. 43, 1893–1904. https://doi.org/10.1111/jbi.12802</w:t>
      </w:r>
    </w:p>
    <w:p w14:paraId="3A59D05B"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Stamatakis, A., 2006. RAxML-VI-HPC: Maximum likelihood-based phylogenetic analyses with thousands of taxa and mixed models. </w:t>
      </w:r>
      <w:r w:rsidRPr="00026D03">
        <w:rPr>
          <w:noProof/>
          <w:sz w:val="24"/>
          <w:szCs w:val="24"/>
        </w:rPr>
        <w:t>Bioinformatics 22, 2688–2690. https://doi.org/10.1093/bioinformatics/btl446</w:t>
      </w:r>
    </w:p>
    <w:p w14:paraId="229B14FE"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Vallès, J., Pellicer, J., Sánchez-Jiménez, I., Hidalgo, O., Vitales, D., Garcia, S., Martín, J., Garnatje, T., 2012. </w:t>
      </w:r>
      <w:r w:rsidRPr="002D71E9">
        <w:rPr>
          <w:noProof/>
          <w:sz w:val="24"/>
          <w:szCs w:val="24"/>
          <w:lang w:val="en-GB"/>
        </w:rPr>
        <w:t xml:space="preserve">Polyploidy and other changes at chromosomal level and in genome size: Its role in systematics and evolution exemplified by some genera of </w:t>
      </w:r>
      <w:r w:rsidRPr="002D71E9">
        <w:rPr>
          <w:i/>
          <w:iCs/>
          <w:noProof/>
          <w:sz w:val="24"/>
          <w:szCs w:val="24"/>
          <w:lang w:val="en-GB"/>
        </w:rPr>
        <w:t>Anthemideae</w:t>
      </w:r>
      <w:r w:rsidRPr="002D71E9">
        <w:rPr>
          <w:noProof/>
          <w:sz w:val="24"/>
          <w:szCs w:val="24"/>
          <w:lang w:val="en-GB"/>
        </w:rPr>
        <w:t xml:space="preserve"> and </w:t>
      </w:r>
      <w:r w:rsidRPr="002D71E9">
        <w:rPr>
          <w:i/>
          <w:iCs/>
          <w:noProof/>
          <w:sz w:val="24"/>
          <w:szCs w:val="24"/>
          <w:lang w:val="en-GB"/>
        </w:rPr>
        <w:t>Cardueae</w:t>
      </w:r>
      <w:r w:rsidRPr="002D71E9">
        <w:rPr>
          <w:noProof/>
          <w:sz w:val="24"/>
          <w:szCs w:val="24"/>
          <w:lang w:val="en-GB"/>
        </w:rPr>
        <w:t xml:space="preserve"> (Asteraceae). Taxon 61, 841–851.</w:t>
      </w:r>
    </w:p>
    <w:p w14:paraId="3281174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Van de Peer, Y., 2011. A mystery unveiled. Genome Biol. 12, 113. https://doi.org/10.1186/gb-2011-12-5-113</w:t>
      </w:r>
    </w:p>
    <w:p w14:paraId="1D6627A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Vickery, R.K., 1995. Speciation by aneuploidy and polyploidy in </w:t>
      </w:r>
      <w:r w:rsidRPr="002D71E9">
        <w:rPr>
          <w:i/>
          <w:iCs/>
          <w:noProof/>
          <w:sz w:val="24"/>
          <w:szCs w:val="24"/>
          <w:lang w:val="en-GB"/>
        </w:rPr>
        <w:t>Mimulus</w:t>
      </w:r>
      <w:r w:rsidRPr="002D71E9">
        <w:rPr>
          <w:noProof/>
          <w:sz w:val="24"/>
          <w:szCs w:val="24"/>
          <w:lang w:val="en-GB"/>
        </w:rPr>
        <w:t xml:space="preserve"> (Plantaginaceae). Gt. Basin Nat. 55, 174–176.</w:t>
      </w:r>
    </w:p>
    <w:p w14:paraId="730C01F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Wagenmakers, E.-J., Farrell, S., 2004. AIC model selection using Akaike weights. Psychon. Bull. Rev. 11, 192–196. https://doi.org/10.3758/BF03206482</w:t>
      </w:r>
    </w:p>
    <w:p w14:paraId="2EB53C5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Wahl, H.A., 1940. Chromosome numbers and meiosis in the genus </w:t>
      </w:r>
      <w:r w:rsidRPr="002D71E9">
        <w:rPr>
          <w:i/>
          <w:iCs/>
          <w:noProof/>
          <w:sz w:val="24"/>
          <w:szCs w:val="24"/>
          <w:lang w:val="en-GB"/>
        </w:rPr>
        <w:t>Carex</w:t>
      </w:r>
      <w:r w:rsidRPr="002D71E9">
        <w:rPr>
          <w:noProof/>
          <w:sz w:val="24"/>
          <w:szCs w:val="24"/>
          <w:lang w:val="en-GB"/>
        </w:rPr>
        <w:t>. Am. J. Bot. 27, 458–470.</w:t>
      </w:r>
    </w:p>
    <w:p w14:paraId="79D807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Weiss‐Schneeweiss, H., Stuessy, T.F., Villaseñor, J.L., 2009. Chromosome numbers, karyotypes, and evolution in </w:t>
      </w:r>
      <w:r w:rsidRPr="002D71E9">
        <w:rPr>
          <w:i/>
          <w:iCs/>
          <w:noProof/>
          <w:sz w:val="24"/>
          <w:szCs w:val="24"/>
          <w:lang w:val="en-GB"/>
        </w:rPr>
        <w:t>Melampodium</w:t>
      </w:r>
      <w:r w:rsidRPr="002D71E9">
        <w:rPr>
          <w:noProof/>
          <w:sz w:val="24"/>
          <w:szCs w:val="24"/>
          <w:lang w:val="en-GB"/>
        </w:rPr>
        <w:t xml:space="preserve"> (Asteraceae). Int. J. Plant Sci. 170, 1168–1182. https://doi.org/10.1086/605876</w:t>
      </w:r>
    </w:p>
    <w:p w14:paraId="6FB41B4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Zenil-Ferguson, R., Burleigh, J.G., Ponciano, J.M., 2018. chromploid: An R package for chromosome number evolution across the plant tree of life. Appl. Plant Sci. 6, e1037. https://doi.org/10.1002/aps3.1037</w:t>
      </w:r>
    </w:p>
    <w:p w14:paraId="6B869402" w14:textId="77777777" w:rsidR="00026D03" w:rsidRPr="002D71E9" w:rsidRDefault="00026D03" w:rsidP="00026D03">
      <w:pPr>
        <w:autoSpaceDE w:val="0"/>
        <w:autoSpaceDN w:val="0"/>
        <w:spacing w:after="200" w:line="480" w:lineRule="auto"/>
        <w:ind w:left="480" w:hanging="480"/>
        <w:rPr>
          <w:noProof/>
          <w:sz w:val="24"/>
          <w:lang w:val="en-GB"/>
        </w:rPr>
      </w:pPr>
      <w:r w:rsidRPr="002D71E9">
        <w:rPr>
          <w:noProof/>
          <w:sz w:val="24"/>
          <w:szCs w:val="24"/>
          <w:lang w:val="en-GB"/>
        </w:rPr>
        <w:t>Zenil-Ferguson, R., Ponciano, J.M., Burleigh, J.G., 2017. Testing the association of phenotypes with polyploidy: An example using herbaceous and woody eudicots. Evolution (N. Y). 71, 1138–1148. https://doi.org/10.1111/evo.13226</w:t>
      </w:r>
    </w:p>
    <w:p w14:paraId="7067EF88" w14:textId="5A79AB93" w:rsidR="00CF5576" w:rsidRDefault="00B11016" w:rsidP="004C7FA7">
      <w:pPr>
        <w:autoSpaceDE w:val="0"/>
        <w:autoSpaceDN w:val="0"/>
        <w:spacing w:line="480" w:lineRule="auto"/>
        <w:jc w:val="left"/>
        <w:rPr>
          <w:sz w:val="24"/>
          <w:lang w:val="en-US"/>
        </w:rPr>
      </w:pPr>
      <w:r>
        <w:rPr>
          <w:sz w:val="24"/>
          <w:lang w:val="en-US"/>
        </w:rPr>
        <w:fldChar w:fldCharType="end"/>
      </w:r>
    </w:p>
    <w:sectPr w:rsidR="00CF5576" w:rsidSect="009A1986">
      <w:headerReference w:type="even" r:id="rId10"/>
      <w:headerReference w:type="default" r:id="rId11"/>
      <w:footerReference w:type="even" r:id="rId12"/>
      <w:footerReference w:type="default" r:id="rId13"/>
      <w:headerReference w:type="first" r:id="rId14"/>
      <w:footerReference w:type="first" r:id="rId15"/>
      <w:pgSz w:w="11906" w:h="16838"/>
      <w:pgMar w:top="1701" w:right="1417" w:bottom="1701" w:left="1417" w:header="708" w:footer="708" w:gutter="0"/>
      <w:lnNumType w:countBy="1" w:restart="continuous"/>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9693A" w16cid:durableId="1ED4D7F5"/>
  <w16cid:commentId w16cid:paraId="05EF2D33" w16cid:durableId="1ED4D7F6"/>
  <w16cid:commentId w16cid:paraId="547F41AC" w16cid:durableId="1EDC6D58"/>
  <w16cid:commentId w16cid:paraId="2C00818B" w16cid:durableId="1EDB2C7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B51C8" w14:textId="77777777" w:rsidR="00415020" w:rsidRDefault="00415020" w:rsidP="001C6FEB">
      <w:pPr>
        <w:spacing w:line="240" w:lineRule="auto"/>
      </w:pPr>
      <w:r>
        <w:separator/>
      </w:r>
    </w:p>
  </w:endnote>
  <w:endnote w:type="continuationSeparator" w:id="0">
    <w:p w14:paraId="160369FD" w14:textId="77777777" w:rsidR="00415020" w:rsidRDefault="00415020"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09481" w14:textId="77777777" w:rsidR="00924401" w:rsidRDefault="009244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02121"/>
      <w:docPartObj>
        <w:docPartGallery w:val="Page Numbers (Bottom of Page)"/>
        <w:docPartUnique/>
      </w:docPartObj>
    </w:sdtPr>
    <w:sdtEndPr/>
    <w:sdtContent>
      <w:p w14:paraId="2A6F47FD" w14:textId="105B5AAF" w:rsidR="00B569E4" w:rsidRDefault="00B569E4">
        <w:pPr>
          <w:pStyle w:val="Piedepgina"/>
          <w:jc w:val="right"/>
        </w:pPr>
        <w:r>
          <w:fldChar w:fldCharType="begin"/>
        </w:r>
        <w:r>
          <w:instrText>PAGE   \* MERGEFORMAT</w:instrText>
        </w:r>
        <w:r>
          <w:fldChar w:fldCharType="separate"/>
        </w:r>
        <w:r w:rsidR="0055520A">
          <w:rPr>
            <w:noProof/>
          </w:rPr>
          <w:t>21</w:t>
        </w:r>
        <w:r>
          <w:fldChar w:fldCharType="end"/>
        </w:r>
      </w:p>
    </w:sdtContent>
  </w:sdt>
  <w:p w14:paraId="3FFF87E0" w14:textId="77777777" w:rsidR="00B569E4" w:rsidRDefault="00B569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3A691" w14:textId="77777777" w:rsidR="00924401" w:rsidRDefault="009244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4FAAE" w14:textId="77777777" w:rsidR="00415020" w:rsidRDefault="00415020" w:rsidP="001C6FEB">
      <w:pPr>
        <w:spacing w:line="240" w:lineRule="auto"/>
      </w:pPr>
      <w:r>
        <w:separator/>
      </w:r>
    </w:p>
  </w:footnote>
  <w:footnote w:type="continuationSeparator" w:id="0">
    <w:p w14:paraId="5B23C2C1" w14:textId="77777777" w:rsidR="00415020" w:rsidRDefault="00415020" w:rsidP="001C6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02BA" w14:textId="6ECB4E20" w:rsidR="00B569E4" w:rsidRPr="009A1986" w:rsidRDefault="00B569E4" w:rsidP="009A1986">
    <w:pPr>
      <w:spacing w:line="480"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21F3" w14:textId="4A3083AB" w:rsidR="00B569E4" w:rsidRPr="00DC0B56" w:rsidRDefault="00B569E4" w:rsidP="00DC0B56">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D523" w14:textId="77777777" w:rsidR="00924401" w:rsidRDefault="009244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Márquez Corro">
    <w15:presenceInfo w15:providerId="Windows Live" w15:userId="c1343d0c99288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4A"/>
    <w:rsid w:val="00001280"/>
    <w:rsid w:val="0000339C"/>
    <w:rsid w:val="000047AA"/>
    <w:rsid w:val="00004E40"/>
    <w:rsid w:val="00005375"/>
    <w:rsid w:val="000078E8"/>
    <w:rsid w:val="00007B3C"/>
    <w:rsid w:val="00007DF9"/>
    <w:rsid w:val="000125A2"/>
    <w:rsid w:val="0001265F"/>
    <w:rsid w:val="000126FE"/>
    <w:rsid w:val="00012E9F"/>
    <w:rsid w:val="000130A6"/>
    <w:rsid w:val="00013426"/>
    <w:rsid w:val="00014412"/>
    <w:rsid w:val="00015E68"/>
    <w:rsid w:val="00017C32"/>
    <w:rsid w:val="0002105A"/>
    <w:rsid w:val="0002159D"/>
    <w:rsid w:val="00021C5B"/>
    <w:rsid w:val="000224C5"/>
    <w:rsid w:val="00022B83"/>
    <w:rsid w:val="00023871"/>
    <w:rsid w:val="00024554"/>
    <w:rsid w:val="00025BEA"/>
    <w:rsid w:val="000265B1"/>
    <w:rsid w:val="00026AF0"/>
    <w:rsid w:val="00026D03"/>
    <w:rsid w:val="00030BD9"/>
    <w:rsid w:val="00031429"/>
    <w:rsid w:val="00031FC7"/>
    <w:rsid w:val="0003260B"/>
    <w:rsid w:val="0003423B"/>
    <w:rsid w:val="0003464F"/>
    <w:rsid w:val="000364EB"/>
    <w:rsid w:val="00037026"/>
    <w:rsid w:val="0003787C"/>
    <w:rsid w:val="00040BF5"/>
    <w:rsid w:val="00041CD5"/>
    <w:rsid w:val="00042F99"/>
    <w:rsid w:val="00043568"/>
    <w:rsid w:val="000451C0"/>
    <w:rsid w:val="000461EC"/>
    <w:rsid w:val="00046E18"/>
    <w:rsid w:val="00051B31"/>
    <w:rsid w:val="000521B9"/>
    <w:rsid w:val="00052467"/>
    <w:rsid w:val="0005754B"/>
    <w:rsid w:val="000578D6"/>
    <w:rsid w:val="000607E9"/>
    <w:rsid w:val="0006322A"/>
    <w:rsid w:val="000634CE"/>
    <w:rsid w:val="00064DE6"/>
    <w:rsid w:val="00064F4D"/>
    <w:rsid w:val="00070C81"/>
    <w:rsid w:val="00070D96"/>
    <w:rsid w:val="00071C32"/>
    <w:rsid w:val="0007251B"/>
    <w:rsid w:val="000737AD"/>
    <w:rsid w:val="00073FA3"/>
    <w:rsid w:val="0008147E"/>
    <w:rsid w:val="00083A50"/>
    <w:rsid w:val="00084D4E"/>
    <w:rsid w:val="0009082D"/>
    <w:rsid w:val="00091EFF"/>
    <w:rsid w:val="00092F94"/>
    <w:rsid w:val="000A19C9"/>
    <w:rsid w:val="000A1C4E"/>
    <w:rsid w:val="000A3F58"/>
    <w:rsid w:val="000A4DD4"/>
    <w:rsid w:val="000A5465"/>
    <w:rsid w:val="000A58A7"/>
    <w:rsid w:val="000A791F"/>
    <w:rsid w:val="000B56B1"/>
    <w:rsid w:val="000B5ACD"/>
    <w:rsid w:val="000B7AA1"/>
    <w:rsid w:val="000C06F1"/>
    <w:rsid w:val="000C188F"/>
    <w:rsid w:val="000C1A71"/>
    <w:rsid w:val="000C3110"/>
    <w:rsid w:val="000C4456"/>
    <w:rsid w:val="000C56FB"/>
    <w:rsid w:val="000C5A6E"/>
    <w:rsid w:val="000D0166"/>
    <w:rsid w:val="000D097E"/>
    <w:rsid w:val="000D314B"/>
    <w:rsid w:val="000D6349"/>
    <w:rsid w:val="000E0FD7"/>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57AB"/>
    <w:rsid w:val="001170C8"/>
    <w:rsid w:val="001178AD"/>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4A10"/>
    <w:rsid w:val="00156A65"/>
    <w:rsid w:val="00157A4F"/>
    <w:rsid w:val="00160508"/>
    <w:rsid w:val="00160B94"/>
    <w:rsid w:val="00161454"/>
    <w:rsid w:val="00163371"/>
    <w:rsid w:val="00163439"/>
    <w:rsid w:val="00166882"/>
    <w:rsid w:val="0016690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6F1"/>
    <w:rsid w:val="001E3B0F"/>
    <w:rsid w:val="001E617E"/>
    <w:rsid w:val="001E6EA7"/>
    <w:rsid w:val="001E6FF6"/>
    <w:rsid w:val="001F1B83"/>
    <w:rsid w:val="001F24A6"/>
    <w:rsid w:val="001F39E5"/>
    <w:rsid w:val="001F52B3"/>
    <w:rsid w:val="001F7C69"/>
    <w:rsid w:val="00202174"/>
    <w:rsid w:val="0020335C"/>
    <w:rsid w:val="002035D8"/>
    <w:rsid w:val="00204750"/>
    <w:rsid w:val="00204D56"/>
    <w:rsid w:val="00205379"/>
    <w:rsid w:val="002064C9"/>
    <w:rsid w:val="00206A77"/>
    <w:rsid w:val="00207D3C"/>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A49"/>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2CA8"/>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C77DB"/>
    <w:rsid w:val="002D007C"/>
    <w:rsid w:val="002D10C0"/>
    <w:rsid w:val="002D40EE"/>
    <w:rsid w:val="002D418E"/>
    <w:rsid w:val="002D4C94"/>
    <w:rsid w:val="002D655D"/>
    <w:rsid w:val="002D71E9"/>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69A8"/>
    <w:rsid w:val="00356F5B"/>
    <w:rsid w:val="00357767"/>
    <w:rsid w:val="003601A8"/>
    <w:rsid w:val="00360CF3"/>
    <w:rsid w:val="003625EE"/>
    <w:rsid w:val="003632A5"/>
    <w:rsid w:val="00365DDB"/>
    <w:rsid w:val="003671BE"/>
    <w:rsid w:val="00371066"/>
    <w:rsid w:val="00371C14"/>
    <w:rsid w:val="00372924"/>
    <w:rsid w:val="00372BF1"/>
    <w:rsid w:val="003752F0"/>
    <w:rsid w:val="0037545F"/>
    <w:rsid w:val="0037656B"/>
    <w:rsid w:val="00377071"/>
    <w:rsid w:val="00381196"/>
    <w:rsid w:val="00383292"/>
    <w:rsid w:val="00383E79"/>
    <w:rsid w:val="00384995"/>
    <w:rsid w:val="0038621A"/>
    <w:rsid w:val="003904EB"/>
    <w:rsid w:val="00390C6F"/>
    <w:rsid w:val="003911C8"/>
    <w:rsid w:val="0039345D"/>
    <w:rsid w:val="003948AA"/>
    <w:rsid w:val="00395C29"/>
    <w:rsid w:val="0039761D"/>
    <w:rsid w:val="003976CF"/>
    <w:rsid w:val="003A2529"/>
    <w:rsid w:val="003A2FA9"/>
    <w:rsid w:val="003A53DF"/>
    <w:rsid w:val="003A56FF"/>
    <w:rsid w:val="003A773B"/>
    <w:rsid w:val="003B1F3E"/>
    <w:rsid w:val="003B32E2"/>
    <w:rsid w:val="003B3377"/>
    <w:rsid w:val="003B3FFE"/>
    <w:rsid w:val="003B4006"/>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32E1"/>
    <w:rsid w:val="003F4A0B"/>
    <w:rsid w:val="003F5C30"/>
    <w:rsid w:val="003F658C"/>
    <w:rsid w:val="003F6BF0"/>
    <w:rsid w:val="00400413"/>
    <w:rsid w:val="0040261B"/>
    <w:rsid w:val="004027C2"/>
    <w:rsid w:val="00404BBA"/>
    <w:rsid w:val="004051EA"/>
    <w:rsid w:val="004063FC"/>
    <w:rsid w:val="004076D9"/>
    <w:rsid w:val="00411339"/>
    <w:rsid w:val="004118EB"/>
    <w:rsid w:val="0041232E"/>
    <w:rsid w:val="00414F87"/>
    <w:rsid w:val="00415020"/>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4F33"/>
    <w:rsid w:val="004462C5"/>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2A56"/>
    <w:rsid w:val="00474C0B"/>
    <w:rsid w:val="00475DD5"/>
    <w:rsid w:val="0047613F"/>
    <w:rsid w:val="00477762"/>
    <w:rsid w:val="00481C5E"/>
    <w:rsid w:val="0048235E"/>
    <w:rsid w:val="0048467D"/>
    <w:rsid w:val="00485A18"/>
    <w:rsid w:val="00490B30"/>
    <w:rsid w:val="004940CC"/>
    <w:rsid w:val="00494979"/>
    <w:rsid w:val="0049681E"/>
    <w:rsid w:val="004A16C8"/>
    <w:rsid w:val="004A36EA"/>
    <w:rsid w:val="004A41C4"/>
    <w:rsid w:val="004A4A82"/>
    <w:rsid w:val="004A5510"/>
    <w:rsid w:val="004B1361"/>
    <w:rsid w:val="004B4525"/>
    <w:rsid w:val="004B53A6"/>
    <w:rsid w:val="004B7CB8"/>
    <w:rsid w:val="004B7E6E"/>
    <w:rsid w:val="004C02DD"/>
    <w:rsid w:val="004C2372"/>
    <w:rsid w:val="004C23AA"/>
    <w:rsid w:val="004C31D1"/>
    <w:rsid w:val="004C3B59"/>
    <w:rsid w:val="004C3BD0"/>
    <w:rsid w:val="004C44F5"/>
    <w:rsid w:val="004C4948"/>
    <w:rsid w:val="004C708B"/>
    <w:rsid w:val="004C71EC"/>
    <w:rsid w:val="004C7FA7"/>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4262"/>
    <w:rsid w:val="004F541E"/>
    <w:rsid w:val="004F70CF"/>
    <w:rsid w:val="004F7DD0"/>
    <w:rsid w:val="00500386"/>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0CE"/>
    <w:rsid w:val="005337C7"/>
    <w:rsid w:val="00534C83"/>
    <w:rsid w:val="00535E97"/>
    <w:rsid w:val="005365D5"/>
    <w:rsid w:val="00536648"/>
    <w:rsid w:val="00536E18"/>
    <w:rsid w:val="0053725E"/>
    <w:rsid w:val="005373BA"/>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171"/>
    <w:rsid w:val="0055520A"/>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67D5"/>
    <w:rsid w:val="00586BF0"/>
    <w:rsid w:val="00586F6B"/>
    <w:rsid w:val="00590346"/>
    <w:rsid w:val="0059170F"/>
    <w:rsid w:val="00592CE6"/>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43DA"/>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3710"/>
    <w:rsid w:val="00683959"/>
    <w:rsid w:val="00683AFE"/>
    <w:rsid w:val="006851FD"/>
    <w:rsid w:val="0068733C"/>
    <w:rsid w:val="00687A8C"/>
    <w:rsid w:val="00690949"/>
    <w:rsid w:val="006918E6"/>
    <w:rsid w:val="00691F7C"/>
    <w:rsid w:val="006920E8"/>
    <w:rsid w:val="00692488"/>
    <w:rsid w:val="006925FB"/>
    <w:rsid w:val="00692E3C"/>
    <w:rsid w:val="00695771"/>
    <w:rsid w:val="00695CB9"/>
    <w:rsid w:val="006A112A"/>
    <w:rsid w:val="006A1552"/>
    <w:rsid w:val="006A2819"/>
    <w:rsid w:val="006A318A"/>
    <w:rsid w:val="006B1FC9"/>
    <w:rsid w:val="006B2357"/>
    <w:rsid w:val="006B3E01"/>
    <w:rsid w:val="006B3E8B"/>
    <w:rsid w:val="006B4206"/>
    <w:rsid w:val="006B4BA6"/>
    <w:rsid w:val="006B6F37"/>
    <w:rsid w:val="006B6FB5"/>
    <w:rsid w:val="006B70FC"/>
    <w:rsid w:val="006B76E1"/>
    <w:rsid w:val="006C09AD"/>
    <w:rsid w:val="006C17EC"/>
    <w:rsid w:val="006C1E5E"/>
    <w:rsid w:val="006C227E"/>
    <w:rsid w:val="006C2B64"/>
    <w:rsid w:val="006C33AE"/>
    <w:rsid w:val="006C4029"/>
    <w:rsid w:val="006C52C2"/>
    <w:rsid w:val="006C7F7D"/>
    <w:rsid w:val="006D0100"/>
    <w:rsid w:val="006D2752"/>
    <w:rsid w:val="006D2E5F"/>
    <w:rsid w:val="006D329F"/>
    <w:rsid w:val="006D3E1B"/>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58C"/>
    <w:rsid w:val="00710240"/>
    <w:rsid w:val="00710BA5"/>
    <w:rsid w:val="0071193E"/>
    <w:rsid w:val="00711D7B"/>
    <w:rsid w:val="00713273"/>
    <w:rsid w:val="00715682"/>
    <w:rsid w:val="00717B1C"/>
    <w:rsid w:val="00720279"/>
    <w:rsid w:val="00721839"/>
    <w:rsid w:val="00723800"/>
    <w:rsid w:val="007262F6"/>
    <w:rsid w:val="00726734"/>
    <w:rsid w:val="007276E5"/>
    <w:rsid w:val="00727CB1"/>
    <w:rsid w:val="007328F2"/>
    <w:rsid w:val="00733EA5"/>
    <w:rsid w:val="007379D1"/>
    <w:rsid w:val="007406C0"/>
    <w:rsid w:val="00740924"/>
    <w:rsid w:val="00741FCA"/>
    <w:rsid w:val="0074307D"/>
    <w:rsid w:val="00744BE4"/>
    <w:rsid w:val="00746045"/>
    <w:rsid w:val="007473AE"/>
    <w:rsid w:val="0074769A"/>
    <w:rsid w:val="00747754"/>
    <w:rsid w:val="00750951"/>
    <w:rsid w:val="00750AEC"/>
    <w:rsid w:val="00753746"/>
    <w:rsid w:val="00754750"/>
    <w:rsid w:val="007558D8"/>
    <w:rsid w:val="00756DF9"/>
    <w:rsid w:val="00760420"/>
    <w:rsid w:val="007610C8"/>
    <w:rsid w:val="00761DC7"/>
    <w:rsid w:val="00762B94"/>
    <w:rsid w:val="00763B1A"/>
    <w:rsid w:val="00765C0D"/>
    <w:rsid w:val="00772CAF"/>
    <w:rsid w:val="00772F97"/>
    <w:rsid w:val="00777A7A"/>
    <w:rsid w:val="00777EB9"/>
    <w:rsid w:val="007812ED"/>
    <w:rsid w:val="007826E2"/>
    <w:rsid w:val="00785116"/>
    <w:rsid w:val="00785C79"/>
    <w:rsid w:val="00786D76"/>
    <w:rsid w:val="00791F61"/>
    <w:rsid w:val="00795280"/>
    <w:rsid w:val="00795662"/>
    <w:rsid w:val="0079617B"/>
    <w:rsid w:val="00796764"/>
    <w:rsid w:val="00797526"/>
    <w:rsid w:val="007A0542"/>
    <w:rsid w:val="007A1147"/>
    <w:rsid w:val="007A1A02"/>
    <w:rsid w:val="007A4019"/>
    <w:rsid w:val="007A4BEC"/>
    <w:rsid w:val="007A533B"/>
    <w:rsid w:val="007A5397"/>
    <w:rsid w:val="007B60B3"/>
    <w:rsid w:val="007B78E6"/>
    <w:rsid w:val="007C01A2"/>
    <w:rsid w:val="007C0499"/>
    <w:rsid w:val="007C27D7"/>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3894"/>
    <w:rsid w:val="00813939"/>
    <w:rsid w:val="00813DB8"/>
    <w:rsid w:val="00815CB5"/>
    <w:rsid w:val="00815E12"/>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101BC"/>
    <w:rsid w:val="00910761"/>
    <w:rsid w:val="0091317E"/>
    <w:rsid w:val="00913631"/>
    <w:rsid w:val="00913B29"/>
    <w:rsid w:val="00916FF4"/>
    <w:rsid w:val="00917F75"/>
    <w:rsid w:val="009213DF"/>
    <w:rsid w:val="00922D8A"/>
    <w:rsid w:val="009237EF"/>
    <w:rsid w:val="00924401"/>
    <w:rsid w:val="00924C96"/>
    <w:rsid w:val="009256E6"/>
    <w:rsid w:val="00927AFB"/>
    <w:rsid w:val="00930FBF"/>
    <w:rsid w:val="00931130"/>
    <w:rsid w:val="009322FE"/>
    <w:rsid w:val="009337BB"/>
    <w:rsid w:val="00934E8A"/>
    <w:rsid w:val="00934EFE"/>
    <w:rsid w:val="0093560F"/>
    <w:rsid w:val="0093754D"/>
    <w:rsid w:val="0094220D"/>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4A7D"/>
    <w:rsid w:val="009653FE"/>
    <w:rsid w:val="009716D1"/>
    <w:rsid w:val="00971D21"/>
    <w:rsid w:val="00973E06"/>
    <w:rsid w:val="00976202"/>
    <w:rsid w:val="009776FA"/>
    <w:rsid w:val="00977C2F"/>
    <w:rsid w:val="00981156"/>
    <w:rsid w:val="0098382F"/>
    <w:rsid w:val="00983DB7"/>
    <w:rsid w:val="00985592"/>
    <w:rsid w:val="00987662"/>
    <w:rsid w:val="00990342"/>
    <w:rsid w:val="0099116B"/>
    <w:rsid w:val="00991ED7"/>
    <w:rsid w:val="00992EEE"/>
    <w:rsid w:val="009941C1"/>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6EF8"/>
    <w:rsid w:val="009C7D30"/>
    <w:rsid w:val="009D5423"/>
    <w:rsid w:val="009D630A"/>
    <w:rsid w:val="009E3856"/>
    <w:rsid w:val="009E49BC"/>
    <w:rsid w:val="009E6631"/>
    <w:rsid w:val="009F1EF4"/>
    <w:rsid w:val="009F4AEA"/>
    <w:rsid w:val="009F6380"/>
    <w:rsid w:val="00A00632"/>
    <w:rsid w:val="00A00D2B"/>
    <w:rsid w:val="00A0185F"/>
    <w:rsid w:val="00A019DD"/>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69B0"/>
    <w:rsid w:val="00A57D5E"/>
    <w:rsid w:val="00A61E95"/>
    <w:rsid w:val="00A62EB2"/>
    <w:rsid w:val="00A634C2"/>
    <w:rsid w:val="00A6484F"/>
    <w:rsid w:val="00A64FF8"/>
    <w:rsid w:val="00A655B1"/>
    <w:rsid w:val="00A656C9"/>
    <w:rsid w:val="00A71508"/>
    <w:rsid w:val="00A7222E"/>
    <w:rsid w:val="00A745D7"/>
    <w:rsid w:val="00A75178"/>
    <w:rsid w:val="00A7537F"/>
    <w:rsid w:val="00A774D4"/>
    <w:rsid w:val="00A80196"/>
    <w:rsid w:val="00A83526"/>
    <w:rsid w:val="00A83DEF"/>
    <w:rsid w:val="00A859F3"/>
    <w:rsid w:val="00A8634A"/>
    <w:rsid w:val="00A86524"/>
    <w:rsid w:val="00A91C4C"/>
    <w:rsid w:val="00A92A17"/>
    <w:rsid w:val="00A940CA"/>
    <w:rsid w:val="00A94BA5"/>
    <w:rsid w:val="00AA2E0D"/>
    <w:rsid w:val="00AA3F84"/>
    <w:rsid w:val="00AA5895"/>
    <w:rsid w:val="00AB1F1F"/>
    <w:rsid w:val="00AB2884"/>
    <w:rsid w:val="00AB57B5"/>
    <w:rsid w:val="00AB67EB"/>
    <w:rsid w:val="00AB7171"/>
    <w:rsid w:val="00AC4699"/>
    <w:rsid w:val="00AC4D62"/>
    <w:rsid w:val="00AD0486"/>
    <w:rsid w:val="00AD0A76"/>
    <w:rsid w:val="00AD1143"/>
    <w:rsid w:val="00AD358F"/>
    <w:rsid w:val="00AD7812"/>
    <w:rsid w:val="00AE1C36"/>
    <w:rsid w:val="00AE375F"/>
    <w:rsid w:val="00AE621D"/>
    <w:rsid w:val="00AE6FB3"/>
    <w:rsid w:val="00AE7261"/>
    <w:rsid w:val="00AE7A70"/>
    <w:rsid w:val="00AF0342"/>
    <w:rsid w:val="00AF19FA"/>
    <w:rsid w:val="00AF24EB"/>
    <w:rsid w:val="00AF2F51"/>
    <w:rsid w:val="00AF37A7"/>
    <w:rsid w:val="00AF423E"/>
    <w:rsid w:val="00AF4EFA"/>
    <w:rsid w:val="00AF51E2"/>
    <w:rsid w:val="00B00025"/>
    <w:rsid w:val="00B01AEE"/>
    <w:rsid w:val="00B04816"/>
    <w:rsid w:val="00B054EB"/>
    <w:rsid w:val="00B05FA7"/>
    <w:rsid w:val="00B05FFA"/>
    <w:rsid w:val="00B06CB5"/>
    <w:rsid w:val="00B07BF8"/>
    <w:rsid w:val="00B10004"/>
    <w:rsid w:val="00B10025"/>
    <w:rsid w:val="00B11016"/>
    <w:rsid w:val="00B14650"/>
    <w:rsid w:val="00B14653"/>
    <w:rsid w:val="00B14E41"/>
    <w:rsid w:val="00B1693E"/>
    <w:rsid w:val="00B2008C"/>
    <w:rsid w:val="00B20F8C"/>
    <w:rsid w:val="00B213A1"/>
    <w:rsid w:val="00B21C65"/>
    <w:rsid w:val="00B220AA"/>
    <w:rsid w:val="00B241A7"/>
    <w:rsid w:val="00B24806"/>
    <w:rsid w:val="00B26A4F"/>
    <w:rsid w:val="00B2784A"/>
    <w:rsid w:val="00B308E3"/>
    <w:rsid w:val="00B31DDD"/>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673EB"/>
    <w:rsid w:val="00B70F48"/>
    <w:rsid w:val="00B716E5"/>
    <w:rsid w:val="00B736CC"/>
    <w:rsid w:val="00B742E8"/>
    <w:rsid w:val="00B74C4A"/>
    <w:rsid w:val="00B74CD6"/>
    <w:rsid w:val="00B76546"/>
    <w:rsid w:val="00B776AF"/>
    <w:rsid w:val="00B80B63"/>
    <w:rsid w:val="00B80D50"/>
    <w:rsid w:val="00B87AF2"/>
    <w:rsid w:val="00B90E24"/>
    <w:rsid w:val="00B93040"/>
    <w:rsid w:val="00B96BD8"/>
    <w:rsid w:val="00BA03DF"/>
    <w:rsid w:val="00BA096A"/>
    <w:rsid w:val="00BA10D9"/>
    <w:rsid w:val="00BA33E6"/>
    <w:rsid w:val="00BA3AA4"/>
    <w:rsid w:val="00BA5479"/>
    <w:rsid w:val="00BA7899"/>
    <w:rsid w:val="00BA7B13"/>
    <w:rsid w:val="00BB3B20"/>
    <w:rsid w:val="00BB7475"/>
    <w:rsid w:val="00BB78B5"/>
    <w:rsid w:val="00BC1DD3"/>
    <w:rsid w:val="00BC3C9D"/>
    <w:rsid w:val="00BC574D"/>
    <w:rsid w:val="00BC5DEC"/>
    <w:rsid w:val="00BC69AF"/>
    <w:rsid w:val="00BC708C"/>
    <w:rsid w:val="00BD1156"/>
    <w:rsid w:val="00BD1BFE"/>
    <w:rsid w:val="00BD1DE0"/>
    <w:rsid w:val="00BD252E"/>
    <w:rsid w:val="00BD2F69"/>
    <w:rsid w:val="00BD71F5"/>
    <w:rsid w:val="00BD75E8"/>
    <w:rsid w:val="00BD762F"/>
    <w:rsid w:val="00BE017A"/>
    <w:rsid w:val="00BE0295"/>
    <w:rsid w:val="00BE3988"/>
    <w:rsid w:val="00BE66E7"/>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23CA"/>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07E6"/>
    <w:rsid w:val="00CA27FB"/>
    <w:rsid w:val="00CA3035"/>
    <w:rsid w:val="00CA3975"/>
    <w:rsid w:val="00CA5117"/>
    <w:rsid w:val="00CB17BD"/>
    <w:rsid w:val="00CC261B"/>
    <w:rsid w:val="00CC52BB"/>
    <w:rsid w:val="00CC787D"/>
    <w:rsid w:val="00CD11EA"/>
    <w:rsid w:val="00CD14FE"/>
    <w:rsid w:val="00CD1522"/>
    <w:rsid w:val="00CD3DFD"/>
    <w:rsid w:val="00CD5566"/>
    <w:rsid w:val="00CD627B"/>
    <w:rsid w:val="00CD6C00"/>
    <w:rsid w:val="00CD78F8"/>
    <w:rsid w:val="00CD7DB0"/>
    <w:rsid w:val="00CD7DB2"/>
    <w:rsid w:val="00CE0B04"/>
    <w:rsid w:val="00CE34B4"/>
    <w:rsid w:val="00CE3D37"/>
    <w:rsid w:val="00CE4CFC"/>
    <w:rsid w:val="00CE5CE0"/>
    <w:rsid w:val="00CE7632"/>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3401"/>
    <w:rsid w:val="00D24877"/>
    <w:rsid w:val="00D26555"/>
    <w:rsid w:val="00D302DA"/>
    <w:rsid w:val="00D31D81"/>
    <w:rsid w:val="00D32873"/>
    <w:rsid w:val="00D332B1"/>
    <w:rsid w:val="00D3709A"/>
    <w:rsid w:val="00D37EB5"/>
    <w:rsid w:val="00D40CC6"/>
    <w:rsid w:val="00D422A2"/>
    <w:rsid w:val="00D435D9"/>
    <w:rsid w:val="00D45220"/>
    <w:rsid w:val="00D45924"/>
    <w:rsid w:val="00D473C7"/>
    <w:rsid w:val="00D508F3"/>
    <w:rsid w:val="00D52A7F"/>
    <w:rsid w:val="00D57E40"/>
    <w:rsid w:val="00D60078"/>
    <w:rsid w:val="00D6140A"/>
    <w:rsid w:val="00D6201D"/>
    <w:rsid w:val="00D62DCF"/>
    <w:rsid w:val="00D65C4D"/>
    <w:rsid w:val="00D65EAB"/>
    <w:rsid w:val="00D669E5"/>
    <w:rsid w:val="00D67C60"/>
    <w:rsid w:val="00D7015B"/>
    <w:rsid w:val="00D720E5"/>
    <w:rsid w:val="00D733E4"/>
    <w:rsid w:val="00D7506A"/>
    <w:rsid w:val="00D754F7"/>
    <w:rsid w:val="00D76083"/>
    <w:rsid w:val="00D762E5"/>
    <w:rsid w:val="00D7794B"/>
    <w:rsid w:val="00D81FD2"/>
    <w:rsid w:val="00D826AE"/>
    <w:rsid w:val="00D850F1"/>
    <w:rsid w:val="00D86C1B"/>
    <w:rsid w:val="00D8730D"/>
    <w:rsid w:val="00D87D99"/>
    <w:rsid w:val="00D90F47"/>
    <w:rsid w:val="00D915AC"/>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B7429"/>
    <w:rsid w:val="00DC0A3A"/>
    <w:rsid w:val="00DC0AFB"/>
    <w:rsid w:val="00DC0B56"/>
    <w:rsid w:val="00DC1A9B"/>
    <w:rsid w:val="00DC254B"/>
    <w:rsid w:val="00DC3A7A"/>
    <w:rsid w:val="00DC627E"/>
    <w:rsid w:val="00DC6AB4"/>
    <w:rsid w:val="00DC74D5"/>
    <w:rsid w:val="00DD0D9F"/>
    <w:rsid w:val="00DD3360"/>
    <w:rsid w:val="00DD3D1C"/>
    <w:rsid w:val="00DD4EA3"/>
    <w:rsid w:val="00DD6A31"/>
    <w:rsid w:val="00DE3B45"/>
    <w:rsid w:val="00DE3CD6"/>
    <w:rsid w:val="00DE578C"/>
    <w:rsid w:val="00DE57E4"/>
    <w:rsid w:val="00DF0554"/>
    <w:rsid w:val="00DF07E9"/>
    <w:rsid w:val="00DF39ED"/>
    <w:rsid w:val="00DF566B"/>
    <w:rsid w:val="00DF5C11"/>
    <w:rsid w:val="00DF61B6"/>
    <w:rsid w:val="00DF77F6"/>
    <w:rsid w:val="00DF7ED4"/>
    <w:rsid w:val="00E0174A"/>
    <w:rsid w:val="00E04109"/>
    <w:rsid w:val="00E06390"/>
    <w:rsid w:val="00E10A22"/>
    <w:rsid w:val="00E126F6"/>
    <w:rsid w:val="00E1332F"/>
    <w:rsid w:val="00E13B3F"/>
    <w:rsid w:val="00E149F5"/>
    <w:rsid w:val="00E14DD3"/>
    <w:rsid w:val="00E1738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37A84"/>
    <w:rsid w:val="00E41F94"/>
    <w:rsid w:val="00E4227F"/>
    <w:rsid w:val="00E42AF0"/>
    <w:rsid w:val="00E4307C"/>
    <w:rsid w:val="00E436B6"/>
    <w:rsid w:val="00E4373F"/>
    <w:rsid w:val="00E44566"/>
    <w:rsid w:val="00E44967"/>
    <w:rsid w:val="00E46F19"/>
    <w:rsid w:val="00E52085"/>
    <w:rsid w:val="00E5496C"/>
    <w:rsid w:val="00E54ABC"/>
    <w:rsid w:val="00E56339"/>
    <w:rsid w:val="00E6327B"/>
    <w:rsid w:val="00E63A9C"/>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3BA6"/>
    <w:rsid w:val="00E96103"/>
    <w:rsid w:val="00E96E0A"/>
    <w:rsid w:val="00E975BB"/>
    <w:rsid w:val="00EA13E6"/>
    <w:rsid w:val="00EA1DAB"/>
    <w:rsid w:val="00EA1DC6"/>
    <w:rsid w:val="00EA20CB"/>
    <w:rsid w:val="00EA264A"/>
    <w:rsid w:val="00EA3E8E"/>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27A5"/>
    <w:rsid w:val="00EE2F09"/>
    <w:rsid w:val="00EE3571"/>
    <w:rsid w:val="00EE3CB7"/>
    <w:rsid w:val="00EE3DF2"/>
    <w:rsid w:val="00EE455D"/>
    <w:rsid w:val="00EE49B4"/>
    <w:rsid w:val="00EE4C3C"/>
    <w:rsid w:val="00EE6973"/>
    <w:rsid w:val="00EF004D"/>
    <w:rsid w:val="00EF355A"/>
    <w:rsid w:val="00EF4FC1"/>
    <w:rsid w:val="00EF69B5"/>
    <w:rsid w:val="00EF6D8C"/>
    <w:rsid w:val="00F01E31"/>
    <w:rsid w:val="00F01F8D"/>
    <w:rsid w:val="00F02090"/>
    <w:rsid w:val="00F07EB4"/>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2E29"/>
    <w:rsid w:val="00F55D73"/>
    <w:rsid w:val="00F57FC6"/>
    <w:rsid w:val="00F70863"/>
    <w:rsid w:val="00F73E26"/>
    <w:rsid w:val="00F816AA"/>
    <w:rsid w:val="00F873DD"/>
    <w:rsid w:val="00F9152A"/>
    <w:rsid w:val="00F94901"/>
    <w:rsid w:val="00F96301"/>
    <w:rsid w:val="00F97810"/>
    <w:rsid w:val="00F979DC"/>
    <w:rsid w:val="00FA285F"/>
    <w:rsid w:val="00FA3AAF"/>
    <w:rsid w:val="00FA3B0B"/>
    <w:rsid w:val="00FA5C73"/>
    <w:rsid w:val="00FA5DB0"/>
    <w:rsid w:val="00FA691F"/>
    <w:rsid w:val="00FB016B"/>
    <w:rsid w:val="00FB13A0"/>
    <w:rsid w:val="00FB3E0D"/>
    <w:rsid w:val="00FB7298"/>
    <w:rsid w:val="00FC4F3D"/>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15:docId w15:val="{400EDAEC-E8D6-4F36-A5CB-86641C3E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arcorr@gmail.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github.com/jimarcor/ChromEvolCyp"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FFFDA-FEF6-4E6B-8073-918F2D8A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29813</Words>
  <Characters>163977</Characters>
  <Application>Microsoft Office Word</Application>
  <DocSecurity>0</DocSecurity>
  <Lines>1366</Lines>
  <Paragraphs>386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193404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Jose Ignacio Márquez Corro</cp:lastModifiedBy>
  <cp:revision>46</cp:revision>
  <cp:lastPrinted>2018-05-24T14:31:00Z</cp:lastPrinted>
  <dcterms:created xsi:type="dcterms:W3CDTF">2019-01-17T14:46:00Z</dcterms:created>
  <dcterms:modified xsi:type="dcterms:W3CDTF">2019-01-28T14:47:00Z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http://www.zotero.org/styles/molecular-phylogenetics-and-evolution</vt:lpwstr>
  </property>
  <property fmtid="{D5CDD505-2E9C-101B-9397-08002B2CF9AE}" pid="20" name="Mendeley Recent Style Name 7_1">
    <vt:lpwstr>Molecular Phylogenetics and Evolution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