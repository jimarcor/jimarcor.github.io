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BF0C9" w14:textId="77777777" w:rsidR="00B11016" w:rsidRPr="00BD762F" w:rsidRDefault="00B11016" w:rsidP="002E2644">
      <w:pPr>
        <w:spacing w:line="480" w:lineRule="auto"/>
        <w:jc w:val="left"/>
        <w:rPr>
          <w:b/>
          <w:sz w:val="24"/>
          <w:lang w:val="en-US"/>
        </w:rPr>
      </w:pPr>
      <w:r w:rsidRPr="00BD762F">
        <w:rPr>
          <w:b/>
          <w:sz w:val="24"/>
          <w:lang w:val="en-US"/>
        </w:rPr>
        <w:t>Original article</w:t>
      </w:r>
    </w:p>
    <w:p w14:paraId="58013898" w14:textId="77777777" w:rsidR="00B11016" w:rsidRPr="00BD762F" w:rsidRDefault="00B11016" w:rsidP="002E2644">
      <w:pPr>
        <w:spacing w:line="480" w:lineRule="auto"/>
        <w:jc w:val="left"/>
        <w:rPr>
          <w:sz w:val="24"/>
          <w:lang w:val="en-US"/>
        </w:rPr>
      </w:pPr>
    </w:p>
    <w:p w14:paraId="31B22EFF" w14:textId="7D4A9304" w:rsidR="00A00632" w:rsidRPr="00BB26C0" w:rsidRDefault="00A00632" w:rsidP="00A00632">
      <w:pPr>
        <w:rPr>
          <w:b/>
          <w:sz w:val="24"/>
          <w:szCs w:val="24"/>
          <w:lang w:val="en-GB"/>
        </w:rPr>
      </w:pPr>
      <w:r w:rsidRPr="00BB26C0">
        <w:rPr>
          <w:sz w:val="24"/>
          <w:szCs w:val="24"/>
          <w:lang w:val="en-GB"/>
        </w:rPr>
        <w:t xml:space="preserve">Running head: </w:t>
      </w:r>
      <w:r w:rsidRPr="00BB26C0">
        <w:rPr>
          <w:b/>
          <w:sz w:val="24"/>
          <w:szCs w:val="24"/>
          <w:lang w:val="en-GB"/>
        </w:rPr>
        <w:t xml:space="preserve">Chromosome </w:t>
      </w:r>
      <w:r w:rsidR="002D71E9">
        <w:rPr>
          <w:b/>
          <w:sz w:val="24"/>
          <w:szCs w:val="24"/>
          <w:lang w:val="en-GB"/>
        </w:rPr>
        <w:t>n</w:t>
      </w:r>
      <w:r w:rsidRPr="00BB26C0">
        <w:rPr>
          <w:b/>
          <w:sz w:val="24"/>
          <w:szCs w:val="24"/>
          <w:lang w:val="en-GB"/>
        </w:rPr>
        <w:t xml:space="preserve">umber </w:t>
      </w:r>
      <w:r w:rsidR="002D71E9">
        <w:rPr>
          <w:b/>
          <w:sz w:val="24"/>
          <w:szCs w:val="24"/>
          <w:lang w:val="en-GB"/>
        </w:rPr>
        <w:t>e</w:t>
      </w:r>
      <w:r w:rsidRPr="00BB26C0">
        <w:rPr>
          <w:b/>
          <w:sz w:val="24"/>
          <w:szCs w:val="24"/>
          <w:lang w:val="en-GB"/>
        </w:rPr>
        <w:t xml:space="preserve">volution </w:t>
      </w:r>
      <w:del w:id="0" w:author="Jose Ignacio Márquez Corro" w:date="2019-01-17T12:16:00Z">
        <w:r w:rsidRPr="00BB26C0" w:rsidDel="007C27D7">
          <w:rPr>
            <w:b/>
            <w:sz w:val="24"/>
            <w:szCs w:val="24"/>
            <w:lang w:val="en-GB"/>
          </w:rPr>
          <w:delText xml:space="preserve">on </w:delText>
        </w:r>
        <w:r w:rsidR="002D71E9" w:rsidDel="007C27D7">
          <w:rPr>
            <w:b/>
            <w:sz w:val="24"/>
            <w:szCs w:val="24"/>
            <w:lang w:val="en-GB"/>
          </w:rPr>
          <w:delText>p</w:delText>
        </w:r>
        <w:r w:rsidRPr="00BB26C0" w:rsidDel="007C27D7">
          <w:rPr>
            <w:b/>
            <w:sz w:val="24"/>
            <w:szCs w:val="24"/>
            <w:lang w:val="en-GB"/>
          </w:rPr>
          <w:delText>hylogenies</w:delText>
        </w:r>
      </w:del>
      <w:ins w:id="1" w:author="Jose Ignacio Márquez Corro" w:date="2019-01-17T12:16:00Z">
        <w:r w:rsidR="007C27D7">
          <w:rPr>
            <w:b/>
            <w:sz w:val="24"/>
            <w:szCs w:val="24"/>
            <w:lang w:val="en-GB"/>
          </w:rPr>
          <w:t xml:space="preserve">in </w:t>
        </w:r>
      </w:ins>
      <w:ins w:id="2" w:author="amesclir" w:date="2019-01-29T16:24:00Z">
        <w:r w:rsidR="00BE1A78">
          <w:rPr>
            <w:b/>
            <w:sz w:val="24"/>
            <w:szCs w:val="24"/>
            <w:lang w:val="en-GB"/>
          </w:rPr>
          <w:t>sedges</w:t>
        </w:r>
      </w:ins>
    </w:p>
    <w:p w14:paraId="1BC1A9C8" w14:textId="77777777" w:rsidR="00A00632" w:rsidRPr="00BB26C0" w:rsidRDefault="00A00632" w:rsidP="00A00632">
      <w:pPr>
        <w:rPr>
          <w:sz w:val="24"/>
          <w:szCs w:val="24"/>
          <w:lang w:val="en-GB"/>
        </w:rPr>
      </w:pPr>
    </w:p>
    <w:p w14:paraId="6F9B1985" w14:textId="09CCE897" w:rsidR="00A00632" w:rsidRPr="00BB26C0" w:rsidRDefault="00A00632" w:rsidP="00A00632">
      <w:pPr>
        <w:spacing w:line="480" w:lineRule="auto"/>
        <w:rPr>
          <w:b/>
          <w:sz w:val="24"/>
          <w:szCs w:val="24"/>
          <w:lang w:val="en-US"/>
        </w:rPr>
      </w:pPr>
      <w:bookmarkStart w:id="3" w:name="OLE_LINK18"/>
      <w:bookmarkStart w:id="4" w:name="OLE_LINK19"/>
      <w:bookmarkStart w:id="5" w:name="OLE_LINK20"/>
      <w:r w:rsidRPr="00BB26C0">
        <w:rPr>
          <w:sz w:val="24"/>
          <w:szCs w:val="24"/>
          <w:lang w:val="en-US"/>
        </w:rPr>
        <w:t>Title:</w:t>
      </w:r>
      <w:r>
        <w:rPr>
          <w:b/>
          <w:sz w:val="24"/>
          <w:szCs w:val="24"/>
          <w:lang w:val="en-US"/>
        </w:rPr>
        <w:t xml:space="preserve"> Inferring hypothesis-based transitions in clade-specific models of chromosome number e</w:t>
      </w:r>
      <w:r w:rsidRPr="00BB26C0">
        <w:rPr>
          <w:b/>
          <w:sz w:val="24"/>
          <w:szCs w:val="24"/>
          <w:lang w:val="en-US"/>
        </w:rPr>
        <w:t xml:space="preserve">volution </w:t>
      </w:r>
      <w:del w:id="6" w:author="Jose Ignacio Márquez Corro" w:date="2019-01-17T12:16:00Z">
        <w:r w:rsidRPr="00BB26C0" w:rsidDel="007C27D7">
          <w:rPr>
            <w:b/>
            <w:sz w:val="24"/>
            <w:szCs w:val="24"/>
            <w:lang w:val="en-US"/>
          </w:rPr>
          <w:delText xml:space="preserve">along </w:delText>
        </w:r>
        <w:bookmarkEnd w:id="3"/>
        <w:bookmarkEnd w:id="4"/>
        <w:bookmarkEnd w:id="5"/>
        <w:r w:rsidDel="007C27D7">
          <w:rPr>
            <w:b/>
            <w:sz w:val="24"/>
            <w:szCs w:val="24"/>
            <w:lang w:val="en-US"/>
          </w:rPr>
          <w:delText>p</w:delText>
        </w:r>
        <w:r w:rsidRPr="00BB26C0" w:rsidDel="007C27D7">
          <w:rPr>
            <w:b/>
            <w:sz w:val="24"/>
            <w:szCs w:val="24"/>
            <w:lang w:val="en-US"/>
          </w:rPr>
          <w:delText>hylogenies</w:delText>
        </w:r>
      </w:del>
      <w:ins w:id="7" w:author="Jose Ignacio Márquez Corro" w:date="2019-01-17T12:16:00Z">
        <w:r w:rsidR="007C27D7">
          <w:rPr>
            <w:b/>
            <w:sz w:val="24"/>
            <w:szCs w:val="24"/>
            <w:lang w:val="en-US"/>
          </w:rPr>
          <w:t xml:space="preserve">in </w:t>
        </w:r>
      </w:ins>
      <w:ins w:id="8" w:author="amesclir" w:date="2019-01-29T16:24:00Z">
        <w:r w:rsidR="00BE1A78">
          <w:rPr>
            <w:b/>
            <w:sz w:val="24"/>
            <w:szCs w:val="24"/>
            <w:lang w:val="en-US"/>
          </w:rPr>
          <w:t>sedges</w:t>
        </w:r>
      </w:ins>
      <w:ins w:id="9" w:author="UsuarioUPO" w:date="2019-02-22T10:27:00Z">
        <w:r w:rsidR="0058555F">
          <w:rPr>
            <w:b/>
            <w:sz w:val="24"/>
            <w:szCs w:val="24"/>
            <w:lang w:val="en-US"/>
          </w:rPr>
          <w:t xml:space="preserve"> (Cyperaceae)</w:t>
        </w:r>
      </w:ins>
    </w:p>
    <w:p w14:paraId="2C2F088A" w14:textId="77777777" w:rsidR="00A00632" w:rsidRPr="00BB26C0" w:rsidRDefault="00A00632" w:rsidP="00A00632">
      <w:pPr>
        <w:spacing w:line="480" w:lineRule="auto"/>
        <w:rPr>
          <w:sz w:val="24"/>
          <w:szCs w:val="24"/>
          <w:lang w:val="en-US"/>
        </w:rPr>
      </w:pPr>
    </w:p>
    <w:p w14:paraId="23676E7A" w14:textId="77777777" w:rsidR="00A00632" w:rsidRPr="00BB26C0" w:rsidRDefault="00A00632" w:rsidP="00A00632">
      <w:pPr>
        <w:spacing w:line="480" w:lineRule="auto"/>
        <w:rPr>
          <w:sz w:val="24"/>
          <w:szCs w:val="24"/>
        </w:rPr>
      </w:pPr>
      <w:r w:rsidRPr="00BB26C0">
        <w:rPr>
          <w:sz w:val="24"/>
          <w:szCs w:val="24"/>
        </w:rPr>
        <w:t>José Ignacio Márquez-Corro</w:t>
      </w:r>
      <w:r w:rsidRPr="00BB26C0">
        <w:rPr>
          <w:sz w:val="24"/>
          <w:szCs w:val="24"/>
          <w:vertAlign w:val="superscript"/>
        </w:rPr>
        <w:t>1</w:t>
      </w:r>
      <w:r w:rsidRPr="00BB26C0">
        <w:rPr>
          <w:sz w:val="24"/>
          <w:szCs w:val="24"/>
        </w:rPr>
        <w:t>, Santiago Martín-Bravo</w:t>
      </w:r>
      <w:r w:rsidRPr="00BB26C0">
        <w:rPr>
          <w:sz w:val="24"/>
          <w:szCs w:val="24"/>
          <w:vertAlign w:val="superscript"/>
        </w:rPr>
        <w:t>1</w:t>
      </w:r>
      <w:r w:rsidRPr="00BB26C0">
        <w:rPr>
          <w:sz w:val="24"/>
          <w:szCs w:val="24"/>
        </w:rPr>
        <w:t>, Daniel Spalink</w:t>
      </w:r>
      <w:r w:rsidRPr="00BB26C0">
        <w:rPr>
          <w:sz w:val="24"/>
          <w:szCs w:val="24"/>
          <w:vertAlign w:val="superscript"/>
        </w:rPr>
        <w:t>2</w:t>
      </w:r>
      <w:r w:rsidRPr="00BB26C0">
        <w:rPr>
          <w:sz w:val="24"/>
          <w:szCs w:val="24"/>
        </w:rPr>
        <w:t>,</w:t>
      </w:r>
      <w:r w:rsidRPr="00BB26C0">
        <w:rPr>
          <w:sz w:val="24"/>
          <w:szCs w:val="24"/>
          <w:vertAlign w:val="superscript"/>
        </w:rPr>
        <w:t xml:space="preserve"> </w:t>
      </w:r>
      <w:r w:rsidRPr="00BB26C0">
        <w:rPr>
          <w:sz w:val="24"/>
          <w:szCs w:val="24"/>
        </w:rPr>
        <w:t>Modesto Luceño</w:t>
      </w:r>
      <w:r w:rsidRPr="00BB26C0">
        <w:rPr>
          <w:sz w:val="24"/>
          <w:szCs w:val="24"/>
          <w:vertAlign w:val="superscript"/>
        </w:rPr>
        <w:t xml:space="preserve">1 </w:t>
      </w:r>
      <w:r>
        <w:rPr>
          <w:sz w:val="24"/>
          <w:szCs w:val="24"/>
        </w:rPr>
        <w:t>&amp;</w:t>
      </w:r>
      <w:r w:rsidRPr="00BB26C0">
        <w:rPr>
          <w:sz w:val="24"/>
          <w:szCs w:val="24"/>
          <w:vertAlign w:val="superscript"/>
        </w:rPr>
        <w:t xml:space="preserve"> </w:t>
      </w:r>
      <w:r w:rsidRPr="00BB26C0">
        <w:rPr>
          <w:sz w:val="24"/>
          <w:szCs w:val="24"/>
        </w:rPr>
        <w:t>Marcial Escudero</w:t>
      </w:r>
      <w:r w:rsidRPr="00BB26C0">
        <w:rPr>
          <w:sz w:val="24"/>
          <w:szCs w:val="24"/>
          <w:vertAlign w:val="superscript"/>
        </w:rPr>
        <w:t>3</w:t>
      </w:r>
    </w:p>
    <w:p w14:paraId="5205F7B7" w14:textId="77777777" w:rsidR="00A00632" w:rsidRPr="00BB26C0" w:rsidRDefault="00A00632" w:rsidP="00A00632">
      <w:pPr>
        <w:spacing w:line="480" w:lineRule="auto"/>
        <w:rPr>
          <w:sz w:val="24"/>
          <w:szCs w:val="24"/>
        </w:rPr>
      </w:pPr>
    </w:p>
    <w:p w14:paraId="49FD0690" w14:textId="77777777" w:rsidR="00A00632" w:rsidRPr="00BB26C0" w:rsidRDefault="00A00632" w:rsidP="00A00632">
      <w:pPr>
        <w:spacing w:line="480" w:lineRule="auto"/>
        <w:rPr>
          <w:sz w:val="24"/>
          <w:szCs w:val="24"/>
          <w:lang w:val="en-US"/>
        </w:rPr>
      </w:pPr>
      <w:r w:rsidRPr="00BB26C0">
        <w:rPr>
          <w:sz w:val="24"/>
          <w:szCs w:val="24"/>
          <w:lang w:val="en-US"/>
        </w:rPr>
        <w:t xml:space="preserve">1. </w:t>
      </w:r>
      <w:r w:rsidRPr="00BB26C0">
        <w:rPr>
          <w:i/>
          <w:sz w:val="24"/>
          <w:szCs w:val="24"/>
          <w:lang w:val="en-US"/>
        </w:rPr>
        <w:t xml:space="preserve">Department of Molecular Biology and Biochemical Engineering, Universidad Pablo de </w:t>
      </w:r>
      <w:proofErr w:type="spellStart"/>
      <w:r w:rsidRPr="00BB26C0">
        <w:rPr>
          <w:i/>
          <w:sz w:val="24"/>
          <w:szCs w:val="24"/>
          <w:lang w:val="en-US"/>
        </w:rPr>
        <w:t>Olavide</w:t>
      </w:r>
      <w:proofErr w:type="spellEnd"/>
      <w:r w:rsidRPr="00BB26C0">
        <w:rPr>
          <w:i/>
          <w:sz w:val="24"/>
          <w:szCs w:val="24"/>
          <w:lang w:val="en-US"/>
        </w:rPr>
        <w:t xml:space="preserve">, </w:t>
      </w:r>
      <w:proofErr w:type="spellStart"/>
      <w:r w:rsidRPr="00BB26C0">
        <w:rPr>
          <w:i/>
          <w:sz w:val="24"/>
          <w:szCs w:val="24"/>
          <w:lang w:val="en-US"/>
        </w:rPr>
        <w:t>Carretera</w:t>
      </w:r>
      <w:proofErr w:type="spellEnd"/>
      <w:r w:rsidRPr="00BB26C0">
        <w:rPr>
          <w:i/>
          <w:sz w:val="24"/>
          <w:szCs w:val="24"/>
          <w:lang w:val="en-US"/>
        </w:rPr>
        <w:t xml:space="preserve"> de </w:t>
      </w:r>
      <w:proofErr w:type="spellStart"/>
      <w:r w:rsidRPr="00BB26C0">
        <w:rPr>
          <w:i/>
          <w:sz w:val="24"/>
          <w:szCs w:val="24"/>
          <w:lang w:val="en-US"/>
        </w:rPr>
        <w:t>Utrera</w:t>
      </w:r>
      <w:proofErr w:type="spellEnd"/>
      <w:r w:rsidRPr="00BB26C0">
        <w:rPr>
          <w:i/>
          <w:sz w:val="24"/>
          <w:szCs w:val="24"/>
          <w:lang w:val="en-US"/>
        </w:rPr>
        <w:t xml:space="preserve"> km 1, ES-41013 Seville, Spain.</w:t>
      </w:r>
    </w:p>
    <w:p w14:paraId="0AF1AF69" w14:textId="77777777" w:rsidR="00A00632" w:rsidRPr="00BB26C0" w:rsidRDefault="00A00632" w:rsidP="00A00632">
      <w:pPr>
        <w:spacing w:line="480" w:lineRule="auto"/>
        <w:rPr>
          <w:sz w:val="24"/>
          <w:szCs w:val="24"/>
          <w:lang w:val="en-US"/>
        </w:rPr>
      </w:pPr>
      <w:r w:rsidRPr="00BB26C0">
        <w:rPr>
          <w:sz w:val="24"/>
          <w:szCs w:val="24"/>
          <w:lang w:val="en-US"/>
        </w:rPr>
        <w:t xml:space="preserve">2. </w:t>
      </w:r>
      <w:r w:rsidRPr="00BB26C0">
        <w:rPr>
          <w:i/>
          <w:sz w:val="24"/>
          <w:szCs w:val="24"/>
          <w:lang w:val="en-US"/>
        </w:rPr>
        <w:t>Department of Biology, University of Utah, Salt Lake City, UT 84112, USA.</w:t>
      </w:r>
    </w:p>
    <w:p w14:paraId="74E3149A" w14:textId="77777777" w:rsidR="00A00632" w:rsidRPr="00BB26C0" w:rsidRDefault="00A00632" w:rsidP="00A00632">
      <w:pPr>
        <w:spacing w:line="480" w:lineRule="auto"/>
        <w:rPr>
          <w:sz w:val="24"/>
          <w:szCs w:val="24"/>
          <w:lang w:val="en-US"/>
        </w:rPr>
      </w:pPr>
      <w:r w:rsidRPr="00BB26C0">
        <w:rPr>
          <w:sz w:val="24"/>
          <w:szCs w:val="24"/>
          <w:lang w:val="en-US"/>
        </w:rPr>
        <w:t xml:space="preserve">3. </w:t>
      </w:r>
      <w:r w:rsidRPr="00BB26C0">
        <w:rPr>
          <w:i/>
          <w:sz w:val="24"/>
          <w:szCs w:val="24"/>
          <w:lang w:val="en-US"/>
        </w:rPr>
        <w:t xml:space="preserve">Department of Plant Biology and Ecology, University of Seville, Reina Mercedes </w:t>
      </w:r>
      <w:proofErr w:type="spellStart"/>
      <w:r w:rsidRPr="00BB26C0">
        <w:rPr>
          <w:i/>
          <w:sz w:val="24"/>
          <w:szCs w:val="24"/>
          <w:lang w:val="en-US"/>
        </w:rPr>
        <w:t>sn</w:t>
      </w:r>
      <w:proofErr w:type="spellEnd"/>
      <w:r w:rsidRPr="00BB26C0">
        <w:rPr>
          <w:i/>
          <w:sz w:val="24"/>
          <w:szCs w:val="24"/>
          <w:lang w:val="en-US"/>
        </w:rPr>
        <w:t>, ES-41012 Seville, Spain.</w:t>
      </w:r>
    </w:p>
    <w:p w14:paraId="469A4065" w14:textId="77777777" w:rsidR="00A00632" w:rsidRPr="00BB26C0" w:rsidRDefault="00A00632" w:rsidP="00A00632">
      <w:pPr>
        <w:spacing w:line="480" w:lineRule="auto"/>
        <w:rPr>
          <w:sz w:val="24"/>
          <w:szCs w:val="24"/>
          <w:lang w:val="en-US"/>
        </w:rPr>
      </w:pPr>
    </w:p>
    <w:p w14:paraId="26A544A0" w14:textId="77777777" w:rsidR="00A00632" w:rsidRPr="00BB26C0" w:rsidRDefault="00A00632" w:rsidP="00A00632">
      <w:pPr>
        <w:spacing w:line="480" w:lineRule="auto"/>
        <w:rPr>
          <w:sz w:val="24"/>
          <w:szCs w:val="24"/>
        </w:rPr>
      </w:pPr>
      <w:proofErr w:type="spellStart"/>
      <w:r w:rsidRPr="00BB26C0">
        <w:rPr>
          <w:sz w:val="24"/>
          <w:szCs w:val="24"/>
        </w:rPr>
        <w:t>Corresponding</w:t>
      </w:r>
      <w:proofErr w:type="spellEnd"/>
      <w:r w:rsidRPr="00BB26C0">
        <w:rPr>
          <w:sz w:val="24"/>
          <w:szCs w:val="24"/>
        </w:rPr>
        <w:t xml:space="preserve"> </w:t>
      </w:r>
      <w:proofErr w:type="spellStart"/>
      <w:r w:rsidRPr="00BB26C0">
        <w:rPr>
          <w:sz w:val="24"/>
          <w:szCs w:val="24"/>
        </w:rPr>
        <w:t>author</w:t>
      </w:r>
      <w:proofErr w:type="spellEnd"/>
      <w:r w:rsidRPr="00BB26C0">
        <w:rPr>
          <w:sz w:val="24"/>
          <w:szCs w:val="24"/>
        </w:rPr>
        <w:t xml:space="preserve">: José Ignacio Márquez-Corro, e-mail: </w:t>
      </w:r>
      <w:hyperlink r:id="rId9" w:history="1">
        <w:r w:rsidRPr="00BB26C0">
          <w:rPr>
            <w:rStyle w:val="Hipervnculo"/>
            <w:sz w:val="24"/>
            <w:szCs w:val="24"/>
          </w:rPr>
          <w:t>jimarcorr@gmail.com</w:t>
        </w:r>
      </w:hyperlink>
      <w:r w:rsidRPr="00BB26C0">
        <w:rPr>
          <w:sz w:val="24"/>
          <w:szCs w:val="24"/>
        </w:rPr>
        <w:t>.</w:t>
      </w:r>
    </w:p>
    <w:p w14:paraId="07CEEAA7" w14:textId="77777777" w:rsidR="00BF5297" w:rsidRPr="00A00632" w:rsidRDefault="00BF5297" w:rsidP="002E2644">
      <w:pPr>
        <w:spacing w:line="480" w:lineRule="auto"/>
        <w:jc w:val="left"/>
        <w:rPr>
          <w:sz w:val="24"/>
        </w:rPr>
      </w:pPr>
    </w:p>
    <w:p w14:paraId="28A1216B" w14:textId="27339B3B" w:rsidR="00B11016" w:rsidRPr="0082561F" w:rsidRDefault="003B4006" w:rsidP="002E2644">
      <w:pPr>
        <w:spacing w:line="480" w:lineRule="auto"/>
        <w:jc w:val="left"/>
        <w:rPr>
          <w:sz w:val="24"/>
          <w:lang w:val="en-US"/>
        </w:rPr>
      </w:pPr>
      <w:r>
        <w:rPr>
          <w:b/>
          <w:sz w:val="24"/>
          <w:lang w:val="en-US"/>
        </w:rPr>
        <w:t>Abstract</w:t>
      </w:r>
    </w:p>
    <w:p w14:paraId="488BBB4B" w14:textId="064B7A5C" w:rsidR="00B11016" w:rsidRDefault="007C27D7" w:rsidP="002E2644">
      <w:pPr>
        <w:spacing w:line="480" w:lineRule="auto"/>
        <w:ind w:firstLine="708"/>
        <w:jc w:val="left"/>
        <w:rPr>
          <w:sz w:val="24"/>
          <w:lang w:val="en-US"/>
        </w:rPr>
      </w:pPr>
      <w:ins w:id="10" w:author="Jose Ignacio Márquez Corro" w:date="2019-01-17T12:17:00Z">
        <w:r w:rsidRPr="007C27D7">
          <w:rPr>
            <w:sz w:val="24"/>
            <w:lang w:val="en-GB"/>
          </w:rPr>
          <w:t xml:space="preserve">Large-scale changes in chromosome number have been associated with diversification </w:t>
        </w:r>
      </w:ins>
      <w:ins w:id="11" w:author="UsuarioUPO" w:date="2019-02-22T10:28:00Z">
        <w:r w:rsidR="0058555F">
          <w:rPr>
            <w:sz w:val="24"/>
            <w:lang w:val="en-GB"/>
          </w:rPr>
          <w:t xml:space="preserve">rate </w:t>
        </w:r>
      </w:ins>
      <w:ins w:id="12" w:author="Jose Ignacio Márquez Corro" w:date="2019-01-17T12:17:00Z">
        <w:r w:rsidRPr="007C27D7">
          <w:rPr>
            <w:sz w:val="24"/>
            <w:lang w:val="en-GB"/>
          </w:rPr>
          <w:t>shifts in many lineages of plants</w:t>
        </w:r>
      </w:ins>
      <w:del w:id="13" w:author="Jose Ignacio Márquez Corro" w:date="2019-01-17T12:17:00Z">
        <w:r w:rsidR="00EA264A" w:rsidDel="007C27D7">
          <w:rPr>
            <w:sz w:val="24"/>
            <w:lang w:val="en-US"/>
          </w:rPr>
          <w:delText>Chromosomal rearrangements have been shown to trigger diversification</w:delText>
        </w:r>
      </w:del>
      <w:r w:rsidR="00EA264A">
        <w:rPr>
          <w:sz w:val="24"/>
          <w:lang w:val="en-US"/>
        </w:rPr>
        <w:t>. For instance, s</w:t>
      </w:r>
      <w:r w:rsidR="00EE3CB7">
        <w:rPr>
          <w:sz w:val="24"/>
          <w:lang w:val="en-US"/>
        </w:rPr>
        <w:t xml:space="preserve">everal ancient </w:t>
      </w:r>
      <w:r w:rsidR="00656E39">
        <w:rPr>
          <w:sz w:val="24"/>
          <w:lang w:val="en-US"/>
        </w:rPr>
        <w:t>rounds</w:t>
      </w:r>
      <w:r w:rsidR="00EE3CB7">
        <w:rPr>
          <w:sz w:val="24"/>
          <w:lang w:val="en-US"/>
        </w:rPr>
        <w:t xml:space="preserve"> of polyploidization events have been inferred </w:t>
      </w:r>
      <w:r w:rsidR="00C51B98">
        <w:rPr>
          <w:sz w:val="24"/>
          <w:lang w:val="en-US"/>
        </w:rPr>
        <w:t>to promote</w:t>
      </w:r>
      <w:ins w:id="14" w:author="Jose Ignacio Márquez Corro" w:date="2019-01-28T11:27:00Z">
        <w:r w:rsidR="00EA1DC6">
          <w:rPr>
            <w:sz w:val="24"/>
            <w:lang w:val="en-US"/>
          </w:rPr>
          <w:t xml:space="preserve"> genomic differentiation and/or isolation and, consequently,</w:t>
        </w:r>
      </w:ins>
      <w:r w:rsidR="00C51B98">
        <w:rPr>
          <w:sz w:val="24"/>
          <w:lang w:val="en-US"/>
        </w:rPr>
        <w:t xml:space="preserve"> angiosperm diversification</w:t>
      </w:r>
      <w:r w:rsidR="00372BF1">
        <w:rPr>
          <w:sz w:val="24"/>
          <w:lang w:val="en-US"/>
        </w:rPr>
        <w:t>.</w:t>
      </w:r>
      <w:r w:rsidR="00EE3CB7">
        <w:rPr>
          <w:sz w:val="24"/>
          <w:lang w:val="en-US"/>
        </w:rPr>
        <w:t xml:space="preserve"> </w:t>
      </w:r>
      <w:r w:rsidR="001337E9">
        <w:rPr>
          <w:sz w:val="24"/>
          <w:lang w:val="en-US"/>
        </w:rPr>
        <w:t>Dysploidy</w:t>
      </w:r>
      <w:r w:rsidR="00EA264A">
        <w:rPr>
          <w:sz w:val="24"/>
          <w:lang w:val="en-US"/>
        </w:rPr>
        <w:t>, although less studied,</w:t>
      </w:r>
      <w:r w:rsidR="00372BF1">
        <w:rPr>
          <w:sz w:val="24"/>
          <w:lang w:val="en-US"/>
        </w:rPr>
        <w:t xml:space="preserve"> ha</w:t>
      </w:r>
      <w:r w:rsidR="00A201C3">
        <w:rPr>
          <w:sz w:val="24"/>
          <w:lang w:val="en-US"/>
        </w:rPr>
        <w:t>s</w:t>
      </w:r>
      <w:r w:rsidR="00372BF1">
        <w:rPr>
          <w:sz w:val="24"/>
          <w:lang w:val="en-US"/>
        </w:rPr>
        <w:t xml:space="preserve"> been </w:t>
      </w:r>
      <w:r w:rsidR="00EA264A">
        <w:rPr>
          <w:sz w:val="24"/>
          <w:lang w:val="en-US"/>
        </w:rPr>
        <w:t xml:space="preserve">suggested to play </w:t>
      </w:r>
      <w:r w:rsidR="001337E9">
        <w:rPr>
          <w:sz w:val="24"/>
          <w:lang w:val="en-US"/>
        </w:rPr>
        <w:t xml:space="preserve">also </w:t>
      </w:r>
      <w:r w:rsidR="00EA264A">
        <w:rPr>
          <w:sz w:val="24"/>
          <w:lang w:val="en-US"/>
        </w:rPr>
        <w:t>a</w:t>
      </w:r>
      <w:r w:rsidR="00E91794">
        <w:rPr>
          <w:sz w:val="24"/>
          <w:lang w:val="en-US"/>
        </w:rPr>
        <w:t>n important</w:t>
      </w:r>
      <w:r w:rsidR="00EA264A">
        <w:rPr>
          <w:sz w:val="24"/>
          <w:lang w:val="en-US"/>
        </w:rPr>
        <w:t xml:space="preserve"> role in </w:t>
      </w:r>
      <w:r w:rsidR="00E91794">
        <w:rPr>
          <w:sz w:val="24"/>
          <w:lang w:val="en-US"/>
        </w:rPr>
        <w:t>angiosperm diversification</w:t>
      </w:r>
      <w:r w:rsidR="00372BF1">
        <w:rPr>
          <w:sz w:val="24"/>
          <w:lang w:val="en-US"/>
        </w:rPr>
        <w:t>.</w:t>
      </w:r>
      <w:r w:rsidR="008F7A38">
        <w:rPr>
          <w:sz w:val="24"/>
          <w:lang w:val="en-US"/>
        </w:rPr>
        <w:t xml:space="preserve"> In this article, we aim to elucidate the role of </w:t>
      </w:r>
      <w:r w:rsidR="008F7A38">
        <w:rPr>
          <w:sz w:val="24"/>
          <w:lang w:val="en-US"/>
        </w:rPr>
        <w:lastRenderedPageBreak/>
        <w:t xml:space="preserve">chromosomal rearrangements on lineage diversification by analyzing </w:t>
      </w:r>
      <w:r w:rsidR="00A201C3">
        <w:rPr>
          <w:sz w:val="24"/>
          <w:lang w:val="en-US"/>
        </w:rPr>
        <w:t xml:space="preserve">a </w:t>
      </w:r>
      <w:r w:rsidR="003D0BDE">
        <w:rPr>
          <w:sz w:val="24"/>
          <w:lang w:val="en-US"/>
        </w:rPr>
        <w:t>new</w:t>
      </w:r>
      <w:r w:rsidR="00EE3CB7">
        <w:rPr>
          <w:sz w:val="24"/>
          <w:lang w:val="en-US"/>
        </w:rPr>
        <w:t xml:space="preserve"> comprehensive </w:t>
      </w:r>
      <w:r w:rsidR="0009082D">
        <w:rPr>
          <w:sz w:val="24"/>
          <w:lang w:val="en-US"/>
        </w:rPr>
        <w:t>sedge</w:t>
      </w:r>
      <w:r w:rsidR="008F7A38">
        <w:rPr>
          <w:sz w:val="24"/>
          <w:lang w:val="en-US"/>
        </w:rPr>
        <w:t xml:space="preserve"> </w:t>
      </w:r>
      <w:r w:rsidR="00EE3CB7">
        <w:rPr>
          <w:sz w:val="24"/>
          <w:lang w:val="en-US"/>
        </w:rPr>
        <w:t xml:space="preserve">(Cyperaceae) </w:t>
      </w:r>
      <w:r w:rsidR="0009082D">
        <w:rPr>
          <w:sz w:val="24"/>
          <w:lang w:val="en-US"/>
        </w:rPr>
        <w:t xml:space="preserve">phylogenetic </w:t>
      </w:r>
      <w:r w:rsidR="005608F0">
        <w:rPr>
          <w:sz w:val="24"/>
          <w:lang w:val="en-US"/>
        </w:rPr>
        <w:t>tree</w:t>
      </w:r>
      <w:r w:rsidR="008F7A38">
        <w:rPr>
          <w:sz w:val="24"/>
          <w:lang w:val="en-US"/>
        </w:rPr>
        <w:t xml:space="preserve">. </w:t>
      </w:r>
      <w:r w:rsidR="008F7A38" w:rsidRPr="00263AD5">
        <w:rPr>
          <w:sz w:val="24"/>
          <w:lang w:val="en-US"/>
        </w:rPr>
        <w:t xml:space="preserve">Mode </w:t>
      </w:r>
      <w:r w:rsidR="0009082D" w:rsidRPr="00263AD5">
        <w:rPr>
          <w:sz w:val="24"/>
          <w:lang w:val="en-US"/>
        </w:rPr>
        <w:t xml:space="preserve">and tempo </w:t>
      </w:r>
      <w:r w:rsidR="008F7A38" w:rsidRPr="00263AD5">
        <w:rPr>
          <w:sz w:val="24"/>
          <w:lang w:val="en-US"/>
        </w:rPr>
        <w:t xml:space="preserve">of chromosome evolution </w:t>
      </w:r>
      <w:r w:rsidR="0009082D" w:rsidRPr="00263AD5">
        <w:rPr>
          <w:sz w:val="24"/>
          <w:lang w:val="en-US"/>
        </w:rPr>
        <w:t>were</w:t>
      </w:r>
      <w:r w:rsidR="008F7A38" w:rsidRPr="00263AD5">
        <w:rPr>
          <w:sz w:val="24"/>
          <w:lang w:val="en-US"/>
        </w:rPr>
        <w:t xml:space="preserve"> inferred </w:t>
      </w:r>
      <w:del w:id="15" w:author="Jose Ignacio Márquez Corro" w:date="2019-01-17T12:52:00Z">
        <w:r w:rsidR="0009082D" w:rsidRPr="00263AD5" w:rsidDel="00D52A7F">
          <w:rPr>
            <w:sz w:val="24"/>
            <w:lang w:val="en-US"/>
          </w:rPr>
          <w:delText xml:space="preserve">for </w:delText>
        </w:r>
      </w:del>
      <w:ins w:id="16" w:author="Jose Ignacio Márquez Corro" w:date="2019-01-17T12:52:00Z">
        <w:r w:rsidR="00D52A7F">
          <w:rPr>
            <w:sz w:val="24"/>
            <w:lang w:val="en-US"/>
          </w:rPr>
          <w:t>to be homogeneous in rate and process across</w:t>
        </w:r>
        <w:r w:rsidR="00D52A7F" w:rsidRPr="00263AD5">
          <w:rPr>
            <w:sz w:val="24"/>
            <w:lang w:val="en-US"/>
          </w:rPr>
          <w:t xml:space="preserve"> </w:t>
        </w:r>
      </w:ins>
      <w:r w:rsidR="00677D3F" w:rsidRPr="00263AD5">
        <w:rPr>
          <w:sz w:val="24"/>
          <w:lang w:val="en-US"/>
        </w:rPr>
        <w:t>the complete phylogeny</w:t>
      </w:r>
      <w:r w:rsidR="0053725E" w:rsidRPr="00263AD5">
        <w:rPr>
          <w:sz w:val="24"/>
          <w:lang w:val="en-US"/>
        </w:rPr>
        <w:t xml:space="preserve"> as</w:t>
      </w:r>
      <w:r w:rsidR="004D33E4" w:rsidRPr="00263AD5">
        <w:rPr>
          <w:sz w:val="24"/>
          <w:lang w:val="en-US"/>
        </w:rPr>
        <w:t xml:space="preserve"> </w:t>
      </w:r>
      <w:r w:rsidR="00D81FD2">
        <w:rPr>
          <w:sz w:val="24"/>
          <w:lang w:val="en-US"/>
        </w:rPr>
        <w:t xml:space="preserve">the </w:t>
      </w:r>
      <w:r w:rsidR="004D33E4" w:rsidRPr="00263AD5">
        <w:rPr>
          <w:sz w:val="24"/>
          <w:lang w:val="en-US"/>
        </w:rPr>
        <w:t>null hypothesis.</w:t>
      </w:r>
      <w:r w:rsidR="004D33E4">
        <w:rPr>
          <w:sz w:val="24"/>
          <w:lang w:val="en-US"/>
        </w:rPr>
        <w:t xml:space="preserve"> In order to discern patterns of diversification shifts and chromosome number changes within </w:t>
      </w:r>
      <w:r w:rsidR="00F97810">
        <w:rPr>
          <w:sz w:val="24"/>
          <w:lang w:val="en-US"/>
        </w:rPr>
        <w:t xml:space="preserve">the </w:t>
      </w:r>
      <w:r w:rsidR="004D33E4">
        <w:rPr>
          <w:sz w:val="24"/>
          <w:lang w:val="en-US"/>
        </w:rPr>
        <w:t xml:space="preserve">family tree, </w:t>
      </w:r>
      <w:r w:rsidR="0009082D">
        <w:rPr>
          <w:sz w:val="24"/>
          <w:lang w:val="en-US"/>
        </w:rPr>
        <w:t>we tested clade</w:t>
      </w:r>
      <w:r w:rsidR="00F50CF3">
        <w:rPr>
          <w:sz w:val="24"/>
          <w:lang w:val="en-US"/>
        </w:rPr>
        <w:t>-</w:t>
      </w:r>
      <w:r w:rsidR="0009082D">
        <w:rPr>
          <w:sz w:val="24"/>
          <w:lang w:val="en-US"/>
        </w:rPr>
        <w:t xml:space="preserve">specific chromosome evolution models for </w:t>
      </w:r>
      <w:r w:rsidR="004D33E4">
        <w:rPr>
          <w:sz w:val="24"/>
          <w:lang w:val="en-US"/>
        </w:rPr>
        <w:t xml:space="preserve">several </w:t>
      </w:r>
      <w:proofErr w:type="spellStart"/>
      <w:r w:rsidR="004D33E4">
        <w:rPr>
          <w:sz w:val="24"/>
          <w:lang w:val="en-US"/>
        </w:rPr>
        <w:t>subtrees</w:t>
      </w:r>
      <w:proofErr w:type="spellEnd"/>
      <w:r w:rsidR="004D33E4">
        <w:rPr>
          <w:sz w:val="24"/>
          <w:lang w:val="en-US"/>
        </w:rPr>
        <w:t xml:space="preserve"> according to previously reported increments of diversification rates. </w:t>
      </w:r>
      <w:r w:rsidR="004D33E4" w:rsidRPr="00C03458">
        <w:rPr>
          <w:sz w:val="24"/>
          <w:lang w:val="en-US"/>
        </w:rPr>
        <w:t xml:space="preserve">Results show </w:t>
      </w:r>
      <w:r w:rsidR="00A15BC4" w:rsidRPr="00C03458">
        <w:rPr>
          <w:sz w:val="24"/>
          <w:lang w:val="en-US"/>
        </w:rPr>
        <w:t xml:space="preserve">that </w:t>
      </w:r>
      <w:ins w:id="17" w:author="José I. Márquez Corro" w:date="2019-02-25T12:04:00Z">
        <w:r w:rsidR="00EE1608">
          <w:rPr>
            <w:sz w:val="24"/>
            <w:lang w:val="en-US"/>
          </w:rPr>
          <w:t xml:space="preserve">a complex, heterogeneous model composed of </w:t>
        </w:r>
      </w:ins>
      <w:del w:id="18" w:author="José I. Márquez Corro" w:date="2019-02-25T12:04:00Z">
        <w:r w:rsidR="00F50CF3" w:rsidRPr="00C03458" w:rsidDel="00EE1608">
          <w:rPr>
            <w:sz w:val="24"/>
            <w:lang w:val="en-US"/>
          </w:rPr>
          <w:delText xml:space="preserve">alternative hypotheses of </w:delText>
        </w:r>
      </w:del>
      <w:ins w:id="19" w:author="Jose Ignacio Márquez Corro" w:date="2019-01-24T13:10:00Z">
        <w:r w:rsidR="00964A7D">
          <w:rPr>
            <w:sz w:val="24"/>
            <w:lang w:val="en-US"/>
          </w:rPr>
          <w:t xml:space="preserve">different </w:t>
        </w:r>
      </w:ins>
      <w:r w:rsidR="00F50CF3" w:rsidRPr="00C03458">
        <w:rPr>
          <w:sz w:val="24"/>
          <w:lang w:val="en-US"/>
        </w:rPr>
        <w:t>clade-</w:t>
      </w:r>
      <w:r w:rsidR="00A15BC4" w:rsidRPr="00C03458">
        <w:rPr>
          <w:sz w:val="24"/>
          <w:lang w:val="en-US"/>
        </w:rPr>
        <w:t xml:space="preserve">specific </w:t>
      </w:r>
      <w:del w:id="20" w:author="José I. Márquez Corro" w:date="2019-02-25T12:04:00Z">
        <w:r w:rsidR="00A15BC4" w:rsidRPr="00C03458" w:rsidDel="00EE1608">
          <w:rPr>
            <w:sz w:val="24"/>
            <w:lang w:val="en-US"/>
          </w:rPr>
          <w:delText xml:space="preserve">models of </w:delText>
        </w:r>
      </w:del>
      <w:r w:rsidR="00A15BC4" w:rsidRPr="00C03458">
        <w:rPr>
          <w:sz w:val="24"/>
          <w:lang w:val="en-US"/>
        </w:rPr>
        <w:t xml:space="preserve">chromosome evolution </w:t>
      </w:r>
      <w:ins w:id="21" w:author="José I. Márquez Corro" w:date="2019-02-25T12:04:00Z">
        <w:r w:rsidR="00EE1608">
          <w:rPr>
            <w:sz w:val="24"/>
            <w:lang w:val="en-US"/>
          </w:rPr>
          <w:t xml:space="preserve">transitions </w:t>
        </w:r>
      </w:ins>
      <w:r w:rsidR="00A15BC4" w:rsidRPr="00C03458">
        <w:rPr>
          <w:sz w:val="24"/>
          <w:lang w:val="en-US"/>
        </w:rPr>
        <w:t>are significant</w:t>
      </w:r>
      <w:r w:rsidR="00F97810" w:rsidRPr="00C03458">
        <w:rPr>
          <w:sz w:val="24"/>
          <w:lang w:val="en-US"/>
        </w:rPr>
        <w:t>ly</w:t>
      </w:r>
      <w:r w:rsidR="00A15BC4" w:rsidRPr="00C03458">
        <w:rPr>
          <w:sz w:val="24"/>
          <w:lang w:val="en-US"/>
        </w:rPr>
        <w:t xml:space="preserve"> supported against the null hypothesis of a </w:t>
      </w:r>
      <w:del w:id="22" w:author="Jose Ignacio Márquez Corro" w:date="2019-01-24T13:14:00Z">
        <w:r w:rsidR="00A15BC4" w:rsidRPr="00C03458" w:rsidDel="006443DA">
          <w:rPr>
            <w:sz w:val="24"/>
            <w:lang w:val="en-US"/>
          </w:rPr>
          <w:delText xml:space="preserve">single </w:delText>
        </w:r>
      </w:del>
      <w:ins w:id="23" w:author="Jose Ignacio Márquez Corro" w:date="2019-01-24T13:14:00Z">
        <w:del w:id="24" w:author="UsuarioUPO" w:date="2019-02-22T10:29:00Z">
          <w:r w:rsidR="006443DA" w:rsidRPr="00C03458" w:rsidDel="0058555F">
            <w:rPr>
              <w:sz w:val="24"/>
              <w:lang w:val="en-US"/>
            </w:rPr>
            <w:delText xml:space="preserve"> </w:delText>
          </w:r>
        </w:del>
      </w:ins>
      <w:r w:rsidR="00A15BC4" w:rsidRPr="00C03458">
        <w:rPr>
          <w:sz w:val="24"/>
          <w:lang w:val="en-US"/>
        </w:rPr>
        <w:t>model</w:t>
      </w:r>
      <w:ins w:id="25" w:author="Jose Ignacio Márquez Corro" w:date="2019-01-24T13:12:00Z">
        <w:r w:rsidR="00964A7D">
          <w:rPr>
            <w:sz w:val="24"/>
            <w:lang w:val="en-US"/>
          </w:rPr>
          <w:t xml:space="preserve"> </w:t>
        </w:r>
      </w:ins>
      <w:ins w:id="26" w:author="Jose Ignacio Márquez Corro" w:date="2019-01-24T13:14:00Z">
        <w:r w:rsidR="006443DA">
          <w:rPr>
            <w:sz w:val="24"/>
            <w:lang w:val="en-US"/>
          </w:rPr>
          <w:t xml:space="preserve">with no </w:t>
        </w:r>
      </w:ins>
      <w:ins w:id="27" w:author="UsuarioUPO" w:date="2019-02-22T10:35:00Z">
        <w:r w:rsidR="0058555F">
          <w:rPr>
            <w:sz w:val="24"/>
            <w:lang w:val="en-US"/>
          </w:rPr>
          <w:t xml:space="preserve">chromosome number model </w:t>
        </w:r>
      </w:ins>
      <w:ins w:id="28" w:author="Jose Ignacio Márquez Corro" w:date="2019-01-24T13:14:00Z">
        <w:r w:rsidR="006443DA">
          <w:rPr>
            <w:sz w:val="24"/>
            <w:lang w:val="en-US"/>
          </w:rPr>
          <w:t>transition events along the phylogeny</w:t>
        </w:r>
      </w:ins>
      <w:r w:rsidR="00052467" w:rsidRPr="00C03458">
        <w:rPr>
          <w:sz w:val="24"/>
          <w:lang w:val="en-US"/>
        </w:rPr>
        <w:t>. This</w:t>
      </w:r>
      <w:r w:rsidR="00A15BC4" w:rsidRPr="00C03458">
        <w:rPr>
          <w:sz w:val="24"/>
          <w:lang w:val="en-US"/>
        </w:rPr>
        <w:t xml:space="preserve"> </w:t>
      </w:r>
      <w:r w:rsidR="001337E9" w:rsidRPr="00C03458">
        <w:rPr>
          <w:sz w:val="24"/>
          <w:lang w:val="en-US"/>
        </w:rPr>
        <w:t xml:space="preserve">could </w:t>
      </w:r>
      <w:r w:rsidR="00A15BC4" w:rsidRPr="00C03458">
        <w:rPr>
          <w:sz w:val="24"/>
          <w:lang w:val="en-US"/>
        </w:rPr>
        <w:t>suggest</w:t>
      </w:r>
      <w:r w:rsidR="00A15BC4">
        <w:rPr>
          <w:sz w:val="24"/>
          <w:lang w:val="en-US"/>
        </w:rPr>
        <w:t xml:space="preserve"> </w:t>
      </w:r>
      <w:r w:rsidR="004D33E4">
        <w:rPr>
          <w:sz w:val="24"/>
          <w:lang w:val="en-US"/>
        </w:rPr>
        <w:t xml:space="preserve">a link between diversification and changes in chromosome </w:t>
      </w:r>
      <w:r w:rsidR="00F97810">
        <w:rPr>
          <w:sz w:val="24"/>
          <w:lang w:val="en-US"/>
        </w:rPr>
        <w:t xml:space="preserve">number </w:t>
      </w:r>
      <w:r w:rsidR="004D33E4">
        <w:rPr>
          <w:sz w:val="24"/>
          <w:lang w:val="en-US"/>
        </w:rPr>
        <w:t>evolution</w:t>
      </w:r>
      <w:ins w:id="29" w:author="amesclir" w:date="2019-01-29T16:26:00Z">
        <w:r w:rsidR="00BE1A78">
          <w:rPr>
            <w:sz w:val="24"/>
            <w:lang w:val="en-US"/>
          </w:rPr>
          <w:t xml:space="preserve"> although other possibilities are </w:t>
        </w:r>
        <w:del w:id="30" w:author="José I. Márquez Corro" w:date="2019-01-31T09:55:00Z">
          <w:r w:rsidR="00BE1A78" w:rsidDel="00EA4B13">
            <w:rPr>
              <w:sz w:val="24"/>
              <w:lang w:val="en-US"/>
            </w:rPr>
            <w:delText xml:space="preserve">also </w:delText>
          </w:r>
        </w:del>
      </w:ins>
      <w:ins w:id="31" w:author="amesclir" w:date="2019-01-29T16:27:00Z">
        <w:del w:id="32" w:author="José I. Márquez Corro" w:date="2019-01-31T09:55:00Z">
          <w:r w:rsidR="00BE1A78" w:rsidDel="00EA4B13">
            <w:rPr>
              <w:sz w:val="24"/>
              <w:lang w:val="en-US"/>
            </w:rPr>
            <w:delText>possible</w:delText>
          </w:r>
        </w:del>
      </w:ins>
      <w:ins w:id="33" w:author="José I. Márquez Corro" w:date="2019-01-31T09:55:00Z">
        <w:r w:rsidR="00EA4B13">
          <w:rPr>
            <w:sz w:val="24"/>
            <w:lang w:val="en-US"/>
          </w:rPr>
          <w:t>not discarded</w:t>
        </w:r>
      </w:ins>
      <w:r w:rsidR="00A15BC4">
        <w:rPr>
          <w:sz w:val="24"/>
          <w:lang w:val="en-US"/>
        </w:rPr>
        <w:t xml:space="preserve">. </w:t>
      </w:r>
      <w:r w:rsidR="00D57E40">
        <w:rPr>
          <w:sz w:val="24"/>
          <w:lang w:val="en-US"/>
        </w:rPr>
        <w:t>Our methodological approach may</w:t>
      </w:r>
      <w:r w:rsidR="00EA264A">
        <w:rPr>
          <w:sz w:val="24"/>
          <w:lang w:val="en-US"/>
        </w:rPr>
        <w:t xml:space="preserve"> allow</w:t>
      </w:r>
      <w:r w:rsidR="00D57E40">
        <w:rPr>
          <w:sz w:val="24"/>
          <w:lang w:val="en-US"/>
        </w:rPr>
        <w:t xml:space="preserve"> </w:t>
      </w:r>
      <w:r w:rsidR="00B5160F">
        <w:rPr>
          <w:sz w:val="24"/>
          <w:lang w:val="en-US"/>
        </w:rPr>
        <w:t>identifying</w:t>
      </w:r>
      <w:r w:rsidR="00EA264A">
        <w:rPr>
          <w:sz w:val="24"/>
          <w:lang w:val="en-US"/>
        </w:rPr>
        <w:t xml:space="preserve"> </w:t>
      </w:r>
      <w:r w:rsidR="00255E7E">
        <w:rPr>
          <w:sz w:val="24"/>
          <w:lang w:val="en-US"/>
        </w:rPr>
        <w:t xml:space="preserve">different </w:t>
      </w:r>
      <w:r w:rsidR="00EA264A">
        <w:rPr>
          <w:sz w:val="24"/>
          <w:lang w:val="en-US"/>
        </w:rPr>
        <w:t>pattern</w:t>
      </w:r>
      <w:r w:rsidR="00255E7E">
        <w:rPr>
          <w:sz w:val="24"/>
          <w:lang w:val="en-US"/>
        </w:rPr>
        <w:t>s</w:t>
      </w:r>
      <w:r w:rsidR="00EA264A">
        <w:rPr>
          <w:sz w:val="24"/>
          <w:lang w:val="en-US"/>
        </w:rPr>
        <w:t xml:space="preserve"> of chromosome evolution</w:t>
      </w:r>
      <w:r w:rsidR="0079617B">
        <w:rPr>
          <w:sz w:val="24"/>
          <w:lang w:val="en-US"/>
        </w:rPr>
        <w:t>, as found for Cyperaceae, for other lineages</w:t>
      </w:r>
      <w:r w:rsidR="007A1A02">
        <w:rPr>
          <w:sz w:val="24"/>
          <w:lang w:val="en-US"/>
        </w:rPr>
        <w:t xml:space="preserve"> at </w:t>
      </w:r>
      <w:r w:rsidR="00D67C60">
        <w:rPr>
          <w:sz w:val="24"/>
          <w:lang w:val="en-US"/>
        </w:rPr>
        <w:t>different</w:t>
      </w:r>
      <w:r w:rsidR="007A1A02">
        <w:rPr>
          <w:sz w:val="24"/>
          <w:lang w:val="en-US"/>
        </w:rPr>
        <w:t xml:space="preserve"> evolutionary level</w:t>
      </w:r>
      <w:r w:rsidR="00D67C60">
        <w:rPr>
          <w:sz w:val="24"/>
          <w:lang w:val="en-US"/>
        </w:rPr>
        <w:t>s</w:t>
      </w:r>
      <w:r w:rsidR="00255E7E">
        <w:rPr>
          <w:sz w:val="24"/>
          <w:lang w:val="en-US"/>
        </w:rPr>
        <w:t>.</w:t>
      </w:r>
    </w:p>
    <w:p w14:paraId="339D19A4" w14:textId="77777777" w:rsidR="00372BF1" w:rsidRDefault="00372BF1" w:rsidP="002E2644">
      <w:pPr>
        <w:spacing w:line="480" w:lineRule="auto"/>
        <w:jc w:val="left"/>
        <w:rPr>
          <w:sz w:val="24"/>
          <w:lang w:val="en-US"/>
        </w:rPr>
      </w:pPr>
    </w:p>
    <w:p w14:paraId="2CED89E9" w14:textId="212A2360" w:rsidR="005261F2" w:rsidRPr="005261F2" w:rsidRDefault="005261F2" w:rsidP="002E2644">
      <w:pPr>
        <w:spacing w:line="480" w:lineRule="auto"/>
        <w:jc w:val="left"/>
        <w:rPr>
          <w:b/>
          <w:sz w:val="24"/>
          <w:lang w:val="en-US"/>
        </w:rPr>
      </w:pPr>
      <w:r w:rsidRPr="005261F2">
        <w:rPr>
          <w:b/>
          <w:sz w:val="24"/>
          <w:lang w:val="en-US"/>
        </w:rPr>
        <w:t>Key</w:t>
      </w:r>
      <w:r w:rsidR="00F979DC">
        <w:rPr>
          <w:b/>
          <w:sz w:val="24"/>
          <w:lang w:val="en-US"/>
        </w:rPr>
        <w:t xml:space="preserve"> </w:t>
      </w:r>
      <w:r w:rsidRPr="005261F2">
        <w:rPr>
          <w:b/>
          <w:sz w:val="24"/>
          <w:lang w:val="en-US"/>
        </w:rPr>
        <w:t>words</w:t>
      </w:r>
    </w:p>
    <w:p w14:paraId="2FD0879D" w14:textId="336BAD2B" w:rsidR="005261F2" w:rsidRDefault="00E126F6" w:rsidP="002E2644">
      <w:pPr>
        <w:spacing w:line="480" w:lineRule="auto"/>
        <w:jc w:val="left"/>
        <w:rPr>
          <w:sz w:val="24"/>
          <w:lang w:val="en-US"/>
        </w:rPr>
      </w:pPr>
      <w:proofErr w:type="spellStart"/>
      <w:r>
        <w:rPr>
          <w:sz w:val="24"/>
          <w:lang w:val="en-US"/>
        </w:rPr>
        <w:t>ChromEvol</w:t>
      </w:r>
      <w:proofErr w:type="spellEnd"/>
      <w:r>
        <w:rPr>
          <w:sz w:val="24"/>
          <w:lang w:val="en-US"/>
        </w:rPr>
        <w:t xml:space="preserve">, </w:t>
      </w:r>
      <w:r w:rsidR="00BF5297">
        <w:rPr>
          <w:sz w:val="24"/>
          <w:lang w:val="en-US"/>
        </w:rPr>
        <w:t>c</w:t>
      </w:r>
      <w:r w:rsidR="00B20F8C">
        <w:rPr>
          <w:sz w:val="24"/>
          <w:lang w:val="en-US"/>
        </w:rPr>
        <w:t>hromosome</w:t>
      </w:r>
      <w:r w:rsidR="005A6927">
        <w:rPr>
          <w:sz w:val="24"/>
          <w:lang w:val="en-US"/>
        </w:rPr>
        <w:t xml:space="preserve"> evolution</w:t>
      </w:r>
      <w:r w:rsidR="00B20F8C">
        <w:rPr>
          <w:sz w:val="24"/>
          <w:lang w:val="en-US"/>
        </w:rPr>
        <w:t>,</w:t>
      </w:r>
      <w:r w:rsidR="0047613F">
        <w:rPr>
          <w:sz w:val="24"/>
          <w:lang w:val="en-US"/>
        </w:rPr>
        <w:t xml:space="preserve"> Cyperaceae,</w:t>
      </w:r>
      <w:r w:rsidR="00B20F8C">
        <w:rPr>
          <w:sz w:val="24"/>
          <w:lang w:val="en-US"/>
        </w:rPr>
        <w:t xml:space="preserve"> </w:t>
      </w:r>
      <w:r>
        <w:rPr>
          <w:sz w:val="24"/>
          <w:lang w:val="en-US"/>
        </w:rPr>
        <w:t>diversification</w:t>
      </w:r>
      <w:r w:rsidR="005A6927">
        <w:rPr>
          <w:sz w:val="24"/>
          <w:lang w:val="en-US"/>
        </w:rPr>
        <w:t xml:space="preserve"> rates</w:t>
      </w:r>
      <w:r>
        <w:rPr>
          <w:sz w:val="24"/>
          <w:lang w:val="en-US"/>
        </w:rPr>
        <w:t xml:space="preserve">, </w:t>
      </w:r>
      <w:r w:rsidR="005A6927">
        <w:rPr>
          <w:sz w:val="24"/>
          <w:lang w:val="en-US"/>
        </w:rPr>
        <w:t>holocentric chromosomes</w:t>
      </w:r>
      <w:r w:rsidR="00C51BBF">
        <w:rPr>
          <w:sz w:val="24"/>
          <w:lang w:val="en-US"/>
        </w:rPr>
        <w:t xml:space="preserve">, </w:t>
      </w:r>
      <w:r w:rsidR="00677D3F">
        <w:rPr>
          <w:sz w:val="24"/>
          <w:lang w:val="en-US"/>
        </w:rPr>
        <w:t>phylogeny</w:t>
      </w:r>
    </w:p>
    <w:p w14:paraId="71FCA9A1" w14:textId="77777777" w:rsidR="0009082D" w:rsidRPr="0082561F" w:rsidRDefault="0009082D" w:rsidP="002E2644">
      <w:pPr>
        <w:spacing w:line="480" w:lineRule="auto"/>
        <w:jc w:val="left"/>
        <w:rPr>
          <w:sz w:val="24"/>
          <w:lang w:val="en-US"/>
        </w:rPr>
      </w:pPr>
    </w:p>
    <w:p w14:paraId="10B4B3F8" w14:textId="504A4EF6" w:rsidR="0055308A" w:rsidRPr="002E2644" w:rsidRDefault="00390C6F" w:rsidP="002E2644">
      <w:pPr>
        <w:spacing w:line="480" w:lineRule="auto"/>
        <w:jc w:val="left"/>
        <w:rPr>
          <w:b/>
          <w:sz w:val="24"/>
          <w:lang w:val="en-US"/>
        </w:rPr>
      </w:pPr>
      <w:r>
        <w:rPr>
          <w:b/>
          <w:sz w:val="24"/>
          <w:lang w:val="en-US"/>
        </w:rPr>
        <w:t xml:space="preserve">1. </w:t>
      </w:r>
      <w:r w:rsidR="00D17FBF" w:rsidRPr="002E2644">
        <w:rPr>
          <w:b/>
          <w:sz w:val="24"/>
          <w:lang w:val="en-US"/>
        </w:rPr>
        <w:t>Introduction</w:t>
      </w:r>
    </w:p>
    <w:p w14:paraId="7F68F5F3" w14:textId="544A6AE7" w:rsidR="00AB67EB" w:rsidRPr="0024267D" w:rsidRDefault="00AB67EB" w:rsidP="002E2644">
      <w:pPr>
        <w:spacing w:line="480" w:lineRule="auto"/>
        <w:ind w:firstLine="708"/>
        <w:jc w:val="left"/>
        <w:rPr>
          <w:sz w:val="24"/>
          <w:szCs w:val="24"/>
          <w:lang w:val="en-US"/>
        </w:rPr>
      </w:pPr>
      <w:r>
        <w:rPr>
          <w:sz w:val="24"/>
          <w:szCs w:val="24"/>
          <w:lang w:val="en-US"/>
        </w:rPr>
        <w:t xml:space="preserve">Chromosomal rearrangements are </w:t>
      </w:r>
      <w:r w:rsidR="004C3B59">
        <w:rPr>
          <w:sz w:val="24"/>
          <w:szCs w:val="24"/>
          <w:lang w:val="en-US"/>
        </w:rPr>
        <w:t xml:space="preserve">frequent </w:t>
      </w:r>
      <w:r>
        <w:rPr>
          <w:sz w:val="24"/>
          <w:szCs w:val="24"/>
          <w:lang w:val="en-US"/>
        </w:rPr>
        <w:t xml:space="preserve">in eukaryotes and </w:t>
      </w:r>
      <w:r w:rsidR="008A6ED6">
        <w:rPr>
          <w:sz w:val="24"/>
          <w:szCs w:val="24"/>
          <w:lang w:val="en-US"/>
        </w:rPr>
        <w:t xml:space="preserve">are </w:t>
      </w:r>
      <w:del w:id="34" w:author="Jose Ignacio Márquez Corro" w:date="2019-01-17T12:54:00Z">
        <w:r w:rsidR="008A6ED6" w:rsidDel="00B04816">
          <w:rPr>
            <w:sz w:val="24"/>
            <w:szCs w:val="24"/>
            <w:lang w:val="en-US"/>
          </w:rPr>
          <w:delText>related to</w:delText>
        </w:r>
      </w:del>
      <w:ins w:id="35" w:author="Jose Ignacio Márquez Corro" w:date="2019-01-17T12:54:00Z">
        <w:r w:rsidR="00B04816">
          <w:rPr>
            <w:sz w:val="24"/>
            <w:szCs w:val="24"/>
            <w:lang w:val="en-US"/>
          </w:rPr>
          <w:t>in many cases correlated with</w:t>
        </w:r>
      </w:ins>
      <w:r w:rsidR="004C3B59">
        <w:rPr>
          <w:sz w:val="24"/>
          <w:szCs w:val="24"/>
          <w:lang w:val="en-US"/>
        </w:rPr>
        <w:t xml:space="preserve"> </w:t>
      </w:r>
      <w:r>
        <w:rPr>
          <w:sz w:val="24"/>
          <w:szCs w:val="24"/>
          <w:lang w:val="en-US"/>
        </w:rPr>
        <w:t>differentiation</w:t>
      </w:r>
      <w:r w:rsidR="00ED4720">
        <w:rPr>
          <w:sz w:val="24"/>
          <w:szCs w:val="24"/>
          <w:lang w:val="en-US"/>
        </w:rPr>
        <w:t xml:space="preserve"> and speci</w:t>
      </w:r>
      <w:r w:rsidR="004C3B59">
        <w:rPr>
          <w:sz w:val="24"/>
          <w:szCs w:val="24"/>
          <w:lang w:val="en-US"/>
        </w:rPr>
        <w:t>ation</w:t>
      </w:r>
      <w:r>
        <w:rPr>
          <w:sz w:val="24"/>
          <w:szCs w:val="24"/>
          <w:lang w:val="en-US"/>
        </w:rPr>
        <w:t xml:space="preserve"> </w:t>
      </w:r>
      <w:r>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et al.,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(Coghlan et al., 2005)</w:t>
      </w:r>
      <w:r>
        <w:rPr>
          <w:sz w:val="24"/>
          <w:szCs w:val="24"/>
          <w:lang w:val="en-US"/>
        </w:rPr>
        <w:fldChar w:fldCharType="end"/>
      </w:r>
      <w:r>
        <w:rPr>
          <w:sz w:val="24"/>
          <w:szCs w:val="24"/>
          <w:lang w:val="en-US"/>
        </w:rPr>
        <w:t xml:space="preserve">. These rearrangements </w:t>
      </w:r>
      <w:r w:rsidR="0079617B">
        <w:rPr>
          <w:sz w:val="24"/>
          <w:szCs w:val="24"/>
          <w:lang w:val="en-US"/>
        </w:rPr>
        <w:t xml:space="preserve">can </w:t>
      </w:r>
      <w:r>
        <w:rPr>
          <w:sz w:val="24"/>
          <w:szCs w:val="24"/>
          <w:lang w:val="en-US"/>
        </w:rPr>
        <w:t xml:space="preserve">be produced by a sole mechanism or a combination of translocations, </w:t>
      </w:r>
      <w:r w:rsidR="00052467">
        <w:rPr>
          <w:sz w:val="24"/>
          <w:szCs w:val="24"/>
          <w:lang w:val="en-US"/>
        </w:rPr>
        <w:t>aneuploidy</w:t>
      </w:r>
      <w:r>
        <w:rPr>
          <w:sz w:val="24"/>
          <w:szCs w:val="24"/>
          <w:lang w:val="en-US"/>
        </w:rPr>
        <w:t>, dysploid</w:t>
      </w:r>
      <w:r w:rsidR="00C77936">
        <w:rPr>
          <w:sz w:val="24"/>
          <w:szCs w:val="24"/>
          <w:lang w:val="en-US"/>
        </w:rPr>
        <w:t>y</w:t>
      </w:r>
      <w:r>
        <w:rPr>
          <w:sz w:val="24"/>
          <w:szCs w:val="24"/>
          <w:lang w:val="en-US"/>
        </w:rPr>
        <w:t xml:space="preserve"> and </w:t>
      </w:r>
      <w:r w:rsidRPr="00C77936">
        <w:rPr>
          <w:sz w:val="24"/>
          <w:szCs w:val="24"/>
          <w:lang w:val="en-US"/>
        </w:rPr>
        <w:t>polyploid</w:t>
      </w:r>
      <w:r w:rsidR="00C77936" w:rsidRPr="00C77936">
        <w:rPr>
          <w:sz w:val="24"/>
          <w:szCs w:val="24"/>
          <w:lang w:val="en-US"/>
        </w:rPr>
        <w:t>y</w:t>
      </w:r>
      <w:r>
        <w:rPr>
          <w:sz w:val="24"/>
          <w:szCs w:val="24"/>
          <w:lang w:val="en-US"/>
        </w:rPr>
        <w:t xml:space="preserve"> (whole genome duplication</w:t>
      </w:r>
      <w:r w:rsidR="00EF355A">
        <w:rPr>
          <w:sz w:val="24"/>
          <w:szCs w:val="24"/>
          <w:lang w:val="en-US"/>
        </w:rPr>
        <w:t>;</w:t>
      </w:r>
      <w:r>
        <w:rPr>
          <w:sz w:val="24"/>
          <w:szCs w:val="24"/>
          <w:lang w:val="en-US"/>
        </w:rPr>
        <w:t xml:space="preserve"> </w:t>
      </w:r>
      <w:r w:rsidRPr="00870BB1">
        <w:rPr>
          <w:sz w:val="24"/>
          <w:szCs w:val="24"/>
          <w:lang w:val="en-US"/>
        </w:rPr>
        <w:t>WGD</w:t>
      </w:r>
      <w:r>
        <w:rPr>
          <w:sz w:val="24"/>
          <w:szCs w:val="24"/>
          <w:lang w:val="en-US"/>
        </w:rPr>
        <w:t xml:space="preserve">) </w:t>
      </w:r>
      <w:r>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et al.,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(Coghlan et al., 2005)</w:t>
      </w:r>
      <w:r>
        <w:rPr>
          <w:sz w:val="24"/>
          <w:szCs w:val="24"/>
          <w:lang w:val="en-US"/>
        </w:rPr>
        <w:fldChar w:fldCharType="end"/>
      </w:r>
      <w:r>
        <w:rPr>
          <w:sz w:val="24"/>
          <w:szCs w:val="24"/>
          <w:lang w:val="en-US"/>
        </w:rPr>
        <w:t xml:space="preserve">. Whereas some of these events could produce changes in the </w:t>
      </w:r>
      <w:r w:rsidR="00ED4720">
        <w:rPr>
          <w:sz w:val="24"/>
          <w:szCs w:val="24"/>
          <w:lang w:val="en-US"/>
        </w:rPr>
        <w:t xml:space="preserve">genome structure and </w:t>
      </w:r>
      <w:r>
        <w:rPr>
          <w:sz w:val="24"/>
          <w:szCs w:val="24"/>
          <w:lang w:val="en-US"/>
        </w:rPr>
        <w:lastRenderedPageBreak/>
        <w:t xml:space="preserve">linkage </w:t>
      </w:r>
      <w:del w:id="36" w:author="Jose Ignacio Márquez Corro" w:date="2019-01-17T12:55:00Z">
        <w:r w:rsidDel="00B04816">
          <w:rPr>
            <w:sz w:val="24"/>
            <w:szCs w:val="24"/>
            <w:lang w:val="en-US"/>
          </w:rPr>
          <w:delText xml:space="preserve">disequilibrium </w:delText>
        </w:r>
      </w:del>
      <w:r>
        <w:rPr>
          <w:sz w:val="24"/>
          <w:szCs w:val="24"/>
          <w:lang w:val="en-US"/>
        </w:rPr>
        <w:t xml:space="preserve">of genes </w:t>
      </w:r>
      <w:r>
        <w:rPr>
          <w:sz w:val="24"/>
          <w:szCs w:val="24"/>
          <w:lang w:val="en-US"/>
        </w:rPr>
        <w:fldChar w:fldCharType="begin" w:fldLock="1"/>
      </w:r>
      <w:r w:rsidR="00026D03">
        <w:rPr>
          <w:sz w:val="24"/>
          <w:szCs w:val="24"/>
          <w:lang w:val="en-US"/>
        </w:rPr>
        <w:instrText>ADDIN CSL_CITATION {"citationItems":[{"id":"ITEM-1","itemData":{"DOI":"10.1111/j.1365-294X.2005.02617.x","ISSN":"0962-1083","author":[{"dropping-particle":"","family":"Butlin","given":"Roger K.","non-dropping-particle":"","parse-names":false,"suffix":""}],"container-title":"Molecular Ecology","id":"ITEM-1","issue":"9","issued":{"date-parts":[["2005","8"]]},"page":"2621-2635","title":"Recombination and speciation","type":"article-journal","volume":"14"},"uris":["http://www.mendeley.com/documents/?uuid=3e610eec-c650-4742-8a6b-535170ea78d8"]}],"mendeley":{"formattedCitation":"(Butlin, 2005)","plainTextFormattedCitation":"(Butlin, 2005)","previouslyFormattedCitation":"(Butlin 2005)"},"properties":{"noteIndex":0},"schema":"https://github.com/citation-style-language/schema/raw/master/csl-citation.json"}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(Butlin, 2005)</w:t>
      </w:r>
      <w:r>
        <w:rPr>
          <w:sz w:val="24"/>
          <w:szCs w:val="24"/>
          <w:lang w:val="en-US"/>
        </w:rPr>
        <w:fldChar w:fldCharType="end"/>
      </w:r>
      <w:r>
        <w:rPr>
          <w:sz w:val="24"/>
          <w:szCs w:val="24"/>
          <w:lang w:val="en-US"/>
        </w:rPr>
        <w:t xml:space="preserve">, others could affect directly the </w:t>
      </w:r>
      <w:del w:id="37" w:author="Jose Ignacio Márquez Corro" w:date="2019-01-17T12:55:00Z">
        <w:r w:rsidDel="00B04816">
          <w:rPr>
            <w:sz w:val="24"/>
            <w:szCs w:val="24"/>
            <w:lang w:val="en-US"/>
          </w:rPr>
          <w:delText xml:space="preserve">amount of </w:delText>
        </w:r>
      </w:del>
      <w:r>
        <w:rPr>
          <w:sz w:val="24"/>
          <w:szCs w:val="24"/>
          <w:lang w:val="en-US"/>
        </w:rPr>
        <w:t xml:space="preserve">gene content </w:t>
      </w:r>
      <w:r w:rsidR="00EF355A">
        <w:rPr>
          <w:sz w:val="24"/>
          <w:szCs w:val="24"/>
          <w:lang w:val="en-US"/>
        </w:rPr>
        <w:t>through either</w:t>
      </w:r>
      <w:r>
        <w:rPr>
          <w:sz w:val="24"/>
          <w:szCs w:val="24"/>
          <w:lang w:val="en-US"/>
        </w:rPr>
        <w:t xml:space="preserve"> deletions</w:t>
      </w:r>
      <w:r w:rsidR="00EF355A">
        <w:rPr>
          <w:sz w:val="24"/>
          <w:szCs w:val="24"/>
          <w:lang w:val="en-US"/>
        </w:rPr>
        <w:t xml:space="preserve"> or</w:t>
      </w:r>
      <w:r>
        <w:rPr>
          <w:sz w:val="24"/>
          <w:szCs w:val="24"/>
          <w:lang w:val="en-US"/>
        </w:rPr>
        <w:t xml:space="preserve"> duplications</w:t>
      </w:r>
      <w:r w:rsidR="00052467">
        <w:rPr>
          <w:sz w:val="24"/>
          <w:szCs w:val="24"/>
          <w:lang w:val="en-US"/>
        </w:rPr>
        <w:t xml:space="preserve"> of DNA</w:t>
      </w:r>
      <w:r>
        <w:rPr>
          <w:sz w:val="24"/>
          <w:szCs w:val="24"/>
          <w:lang w:val="en-US"/>
        </w:rPr>
        <w:t xml:space="preserve"> </w:t>
      </w:r>
      <w:r>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et al.,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(Coghlan et al., 2005)</w:t>
      </w:r>
      <w:r>
        <w:rPr>
          <w:sz w:val="24"/>
          <w:szCs w:val="24"/>
          <w:lang w:val="en-US"/>
        </w:rPr>
        <w:fldChar w:fldCharType="end"/>
      </w:r>
      <w:r>
        <w:rPr>
          <w:sz w:val="24"/>
          <w:szCs w:val="24"/>
          <w:lang w:val="en-US"/>
        </w:rPr>
        <w:t xml:space="preserve">. These events </w:t>
      </w:r>
      <w:r w:rsidR="00F97810">
        <w:rPr>
          <w:sz w:val="24"/>
          <w:szCs w:val="24"/>
          <w:lang w:val="en-US"/>
        </w:rPr>
        <w:t xml:space="preserve">may promote </w:t>
      </w:r>
      <w:r>
        <w:rPr>
          <w:sz w:val="24"/>
          <w:szCs w:val="24"/>
          <w:lang w:val="en-US"/>
        </w:rPr>
        <w:t xml:space="preserve">speciation by provoking changes in species fitness, adaptability to new habitats, reproductive isolation </w:t>
      </w:r>
      <w:r w:rsidR="0079617B">
        <w:rPr>
          <w:sz w:val="24"/>
          <w:szCs w:val="24"/>
          <w:lang w:val="en-US"/>
        </w:rPr>
        <w:t>and/</w:t>
      </w:r>
      <w:r>
        <w:rPr>
          <w:sz w:val="24"/>
          <w:szCs w:val="24"/>
          <w:lang w:val="en-US"/>
        </w:rPr>
        <w:t xml:space="preserve">or shifts in recombination rates </w:t>
      </w:r>
      <w:r>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id":"ITEM-2","itemData":{"DOI":"10.1111/j.1365-294X.2005.02617.x","ISSN":"0962-1083","author":[{"dropping-particle":"","family":"Butlin","given":"Roger K.","non-dropping-particle":"","parse-names":false,"suffix":""}],"container-title":"Molecular Ecology","id":"ITEM-2","issue":"9","issued":{"date-parts":[["2005","8"]]},"page":"2621-2635","title":"Recombination and speciation","type":"article-journal","volume":"14"},"uris":["http://www.mendeley.com/documents/?uuid=3e610eec-c650-4742-8a6b-535170ea78d8"]},{"id":"ITEM-3","itemData":{"author":[{"dropping-particle":"","family":"Coyne","given":"J A","non-dropping-particle":"","parse-names":false,"suffix":""},{"dropping-particle":"","family":"Orr","given":"H A","non-dropping-particle":"","parse-names":false,"suffix":""}],"editor":[{"dropping-particle":"","family":"Coyne","given":"J A","non-dropping-particle":"","parse-names":false,"suffix":""},{"dropping-particle":"","family":"Orr","given":"H A","non-dropping-particle":"","parse-names":false,"suffix":""}],"id":"ITEM-3","issued":{"date-parts":[["2004"]]},"number-of-pages":"545","publisher":"Sinauer","publisher-place":"Sunderland, MA, USA","title":"Speciation","type":"book"},"uris":["http://www.mendeley.com/documents/?uuid=9d5d4f6b-644c-40e9-9c20-24683cfb11c7"]},{"id":"ITEM-4","itemData":{"DOI":"10.1016/S0169-5347(01)02187-5","ISSN":"01695347","author":[{"dropping-particle":"","family":"Rieseberg","given":"Loren H.","non-dropping-particle":"","parse-names":false,"suffix":""}],"container-title":"Trends in Ecology &amp; Evolution","id":"ITEM-4","issue":"7","issued":{"date-parts":[["2001","7"]]},"page":"351-358","title":"Chromosomal rearrangements and speciation","type":"article-journal","volume":"16"},"uris":["http://www.mendeley.com/documents/?uuid=a52af85b-1b78-471f-b2f0-cd755612a52c"]},{"id":"ITEM-5","itemData":{"ISSN":"0014-3820","PMID":"12703935","abstract":"Chromosomal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speciation.","author":[{"dropping-particle":"","family":"Navarro","given":"Arcadi","non-dropping-particle":"","parse-names":false,"suffix":""},{"dropping-particle":"","family":"Barton","given":"Nick H","non-dropping-particle":"","parse-names":false,"suffix":""}],"container-title":"Evolution; international journal of organic evolution","id":"ITEM-5","issue":"3","issued":{"date-parts":[["2003","3"]]},"page":"447-59","title":"Accumulating postzygotic isolation genes in parapatry: A new twist on chromosomal speciation","type":"article-journal","volume":"57"},"uris":["http://www.mendeley.com/documents/?uuid=54b4ea2b-e035-47eb-b8cf-f543ebc778c5"]},{"id":"ITEM-6","itemData":{"DOI":"10.1126/science.1080600","ISSN":"1095-9203","PMID":"12690198","abstract":"Humans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lineages.","author":[{"dropping-particle":"","family":"Navarro","given":"Arcadi","non-dropping-particle":"","parse-names":false,"suffix":""},{"dropping-particle":"","family":"Barton","given":"Nick H","non-dropping-particle":"","parse-names":false,"suffix":""}],"container-title":"Science (New York, N.Y.)","id":"ITEM-6","issue":"5617","issued":{"date-parts":[["2003","4","11"]]},"page":"321-4","title":"Chromosomal speciation and molecular divergence – accelerated evolution in rearranged chromosomes","type":"article-journal","volume":"300"},"uris":["http://www.mendeley.com/documents/?uuid=6f62a3d6-2d60-4b03-aa24-96f6547a5b47"]},{"id":"ITEM-7","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Botany","id":"ITEM-7","issue":"1","issued":{"date-parts":[["2009","1","1"]]},"page":"336-348","title":"Polyploidy and angiosperm diversification","type":"article-journal","volume":"96"},"uris":["http://www.mendeley.com/documents/?uuid=34237dfd-4c2c-41e5-93f2-cf148c288b38"]},{"id":"ITEM-8","itemData":{"DOI":"10.1146/annurev.genet.34.1.401","ISSN":"0066-4197","PMID":"11092833","abstract":"Changes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elusive.","author":[{"dropping-particle":"","family":"Otto","given":"S P","non-dropping-particle":"","parse-names":false,"suffix":""},{"dropping-particle":"","family":"Whitton","given":"J","non-dropping-particle":"","parse-names":false,"suffix":""}],"container-title":"Annual review of genetics","id":"ITEM-8","issued":{"date-parts":[["2000"]]},"page":"401-437","title":"Polyploid incidence and evolution","type":"article-journal","volume":"34"},"uris":["http://www.mendeley.com/documents/?uuid=a2e3ec2e-ed1a-4431-9e5d-6630d66a2ac1"]}],"mendeley":{"formattedCitation":"(Butlin, 2005; Coghlan et al., 2005; Coyne and Orr, 2004; Navarro and Barton, 2003a, 2003b; S P Otto and Whitton, 2000; Rieseberg, 2001; Soltis et al., 2009)","manualFormatting":"(Butlin, 2005; Coghlan et al., 2005; Coyne and Orr, 2004; Navarro and Barton, 2003a, 2003b; Otto and Whitton, 2000; Rieseberg, 2001; Soltis et al., 2009)","plainTextFormattedCitation":"(Butlin, 2005; Coghlan et al., 2005; Coyne and Orr, 2004; Navarro and Barton, 2003a, 2003b; S P Otto and Whitton, 2000; Rieseberg, 2001; Soltis et al., 2009)","previouslyFormattedCitation":"(Otto and Whitton 2000a; Rieseberg 2001; Navarro and Barton 2003a,b; Coyne and Orr 2004; Butlin 2005; Coghlan et al. 2005; Soltis et al. 2009)"},"properties":{"noteIndex":0},"schema":"https://github.com/citation-style-language/schema/raw/master/csl-citation.json"}</w:instrText>
      </w:r>
      <w:r>
        <w:rPr>
          <w:sz w:val="24"/>
          <w:szCs w:val="24"/>
          <w:lang w:val="en-US"/>
        </w:rPr>
        <w:fldChar w:fldCharType="separate"/>
      </w:r>
      <w:r w:rsidR="00431476" w:rsidRPr="00431476">
        <w:rPr>
          <w:noProof/>
          <w:sz w:val="24"/>
          <w:szCs w:val="24"/>
          <w:lang w:val="en-US"/>
        </w:rPr>
        <w:t xml:space="preserve">(Butlin, 2005; Coghlan </w:t>
      </w:r>
      <w:r w:rsidR="00431476" w:rsidRPr="003A56FF">
        <w:rPr>
          <w:i/>
          <w:noProof/>
          <w:sz w:val="24"/>
          <w:szCs w:val="24"/>
          <w:lang w:val="en-US"/>
        </w:rPr>
        <w:t>et al</w:t>
      </w:r>
      <w:r w:rsidR="00431476" w:rsidRPr="00431476">
        <w:rPr>
          <w:noProof/>
          <w:sz w:val="24"/>
          <w:szCs w:val="24"/>
          <w:lang w:val="en-US"/>
        </w:rPr>
        <w:t xml:space="preserve">., 2005; Coyne and Orr, 2004; Navarro and Barton, 2003a, 2003b; Otto and Whitton, 2000; Rieseberg, 2001; Soltis </w:t>
      </w:r>
      <w:r w:rsidR="00431476" w:rsidRPr="003A56FF">
        <w:rPr>
          <w:i/>
          <w:noProof/>
          <w:sz w:val="24"/>
          <w:szCs w:val="24"/>
          <w:lang w:val="en-US"/>
        </w:rPr>
        <w:t>et al</w:t>
      </w:r>
      <w:r w:rsidR="00431476" w:rsidRPr="00431476">
        <w:rPr>
          <w:noProof/>
          <w:sz w:val="24"/>
          <w:szCs w:val="24"/>
          <w:lang w:val="en-US"/>
        </w:rPr>
        <w:t>., 2009)</w:t>
      </w:r>
      <w:r>
        <w:rPr>
          <w:sz w:val="24"/>
          <w:szCs w:val="24"/>
          <w:lang w:val="en-US"/>
        </w:rPr>
        <w:fldChar w:fldCharType="end"/>
      </w:r>
      <w:r w:rsidRPr="0024267D">
        <w:rPr>
          <w:sz w:val="24"/>
          <w:szCs w:val="24"/>
          <w:lang w:val="en-US"/>
        </w:rPr>
        <w:t>.</w:t>
      </w:r>
    </w:p>
    <w:p w14:paraId="78B068B4" w14:textId="708D4471" w:rsidR="00AB67EB" w:rsidRPr="000D097E" w:rsidRDefault="00AB67EB" w:rsidP="002E2644">
      <w:pPr>
        <w:spacing w:line="480" w:lineRule="auto"/>
        <w:ind w:firstLine="708"/>
        <w:jc w:val="left"/>
        <w:rPr>
          <w:sz w:val="24"/>
          <w:szCs w:val="24"/>
          <w:lang w:val="en-GB"/>
        </w:rPr>
      </w:pPr>
      <w:r w:rsidRPr="00870BB1">
        <w:rPr>
          <w:sz w:val="24"/>
          <w:szCs w:val="24"/>
          <w:lang w:val="en-US"/>
        </w:rPr>
        <w:t>In angiosperms, the role of polyploidy and its consequences on speciation</w:t>
      </w:r>
      <w:r w:rsidR="005C3876" w:rsidRPr="005C3876">
        <w:rPr>
          <w:sz w:val="24"/>
          <w:szCs w:val="24"/>
          <w:lang w:val="en-US"/>
        </w:rPr>
        <w:t xml:space="preserve"> </w:t>
      </w:r>
      <w:r w:rsidR="005C3876" w:rsidRPr="00870BB1">
        <w:rPr>
          <w:sz w:val="24"/>
          <w:szCs w:val="24"/>
          <w:lang w:val="en-US"/>
        </w:rPr>
        <w:t>ha</w:t>
      </w:r>
      <w:r w:rsidR="000265B1">
        <w:rPr>
          <w:sz w:val="24"/>
          <w:szCs w:val="24"/>
          <w:lang w:val="en-US"/>
        </w:rPr>
        <w:t>ve</w:t>
      </w:r>
      <w:r w:rsidR="005C3876" w:rsidRPr="00870BB1">
        <w:rPr>
          <w:sz w:val="24"/>
          <w:szCs w:val="24"/>
          <w:lang w:val="en-US"/>
        </w:rPr>
        <w:t xml:space="preserve"> been </w:t>
      </w:r>
      <w:r w:rsidR="0079617B">
        <w:rPr>
          <w:sz w:val="24"/>
          <w:szCs w:val="24"/>
          <w:lang w:val="en-US"/>
        </w:rPr>
        <w:t>intensely</w:t>
      </w:r>
      <w:r w:rsidR="0079617B" w:rsidRPr="00870BB1">
        <w:rPr>
          <w:sz w:val="24"/>
          <w:szCs w:val="24"/>
          <w:lang w:val="en-US"/>
        </w:rPr>
        <w:t xml:space="preserve"> </w:t>
      </w:r>
      <w:r w:rsidR="00EF355A">
        <w:rPr>
          <w:sz w:val="24"/>
          <w:szCs w:val="24"/>
          <w:lang w:val="en-US"/>
        </w:rPr>
        <w:t>studied</w:t>
      </w:r>
      <w:r w:rsidRPr="00870BB1">
        <w:rPr>
          <w:sz w:val="24"/>
          <w:szCs w:val="24"/>
          <w:lang w:val="en-US"/>
        </w:rPr>
        <w:t xml:space="preserve">, with a </w:t>
      </w:r>
      <w:r w:rsidR="00EF355A">
        <w:rPr>
          <w:sz w:val="24"/>
          <w:szCs w:val="24"/>
          <w:lang w:val="en-US"/>
        </w:rPr>
        <w:t xml:space="preserve">particular </w:t>
      </w:r>
      <w:r>
        <w:rPr>
          <w:sz w:val="24"/>
          <w:szCs w:val="24"/>
          <w:lang w:val="en-US"/>
        </w:rPr>
        <w:t>interest in ancient polyploid</w:t>
      </w:r>
      <w:r w:rsidRPr="00870BB1">
        <w:rPr>
          <w:sz w:val="24"/>
          <w:szCs w:val="24"/>
          <w:lang w:val="en-US"/>
        </w:rPr>
        <w:t xml:space="preserve"> events in some of the </w:t>
      </w:r>
      <w:r w:rsidR="00EF355A">
        <w:rPr>
          <w:sz w:val="24"/>
          <w:szCs w:val="24"/>
          <w:lang w:val="en-US"/>
        </w:rPr>
        <w:t xml:space="preserve">most </w:t>
      </w:r>
      <w:r w:rsidR="0079617B">
        <w:rPr>
          <w:sz w:val="24"/>
          <w:szCs w:val="24"/>
          <w:lang w:val="en-US"/>
        </w:rPr>
        <w:t>species-</w:t>
      </w:r>
      <w:r w:rsidRPr="00870BB1">
        <w:rPr>
          <w:sz w:val="24"/>
          <w:szCs w:val="24"/>
          <w:lang w:val="en-US"/>
        </w:rPr>
        <w:t xml:space="preserve">rich lineages </w:t>
      </w:r>
      <w:ins w:id="38" w:author="José I. Márquez Corro" w:date="2019-02-25T12:59:00Z">
        <w:r w:rsidR="00E07451">
          <w:rPr>
            <w:sz w:val="24"/>
            <w:szCs w:val="24"/>
            <w:lang w:val="en-US"/>
          </w:rPr>
          <w:t>although a causal relationship has not be</w:t>
        </w:r>
        <w:r w:rsidR="00E07451">
          <w:rPr>
            <w:sz w:val="24"/>
            <w:szCs w:val="24"/>
            <w:lang w:val="en-US"/>
          </w:rPr>
          <w:t>e</w:t>
        </w:r>
        <w:r w:rsidR="00E07451">
          <w:rPr>
            <w:sz w:val="24"/>
            <w:szCs w:val="24"/>
            <w:lang w:val="en-US"/>
          </w:rPr>
          <w:t>n</w:t>
        </w:r>
        <w:r w:rsidR="00E07451">
          <w:rPr>
            <w:sz w:val="24"/>
            <w:szCs w:val="24"/>
            <w:lang w:val="en-US"/>
          </w:rPr>
          <w:t xml:space="preserve"> demonstrated </w:t>
        </w:r>
      </w:ins>
      <w:r w:rsidRPr="00870BB1">
        <w:rPr>
          <w:sz w:val="24"/>
          <w:szCs w:val="24"/>
          <w:lang w:val="en-US"/>
        </w:rPr>
        <w:fldChar w:fldCharType="begin" w:fldLock="1"/>
      </w:r>
      <w:r w:rsidR="00026D03">
        <w:rPr>
          <w:sz w:val="24"/>
          <w:szCs w:val="24"/>
          <w:lang w:val="en-US"/>
        </w:rPr>
        <w:instrText>ADDIN CSL_CITATION {"citationItems":[{"id":"ITEM-1","itemData":{"DOI":"10.3732/ajb.0800079","ISSN":"0002-9122","author":[{"dropping-particle":"","family":"Soltis","given":"D.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Botany","id":"ITEM-1","issue":"1","issued":{"date-parts":[["2009","1","1"]]},"page":"336-348","title":"Polyploidy and angiosperm diversification","type":"article-journal","volume":"96"},"uris":["http://www.mendeley.com/documents/?uuid=34237dfd-4c2c-41e5-93f2-cf148c288b38"]},{"id":"ITEM-2","itemData":{"DOI":"10.1016/j.tree.2005.07.008","ISSN":"01695347","author":[{"dropping-particle":"","family":"Debodt","given":"S","non-dropping-particle":"","parse-names":false,"suffix":""},{"dropping-particle":"","family":"Maere","given":"S","non-dropping-particle":"","parse-names":false,"suffix":""},{"dropping-particle":"","family":"Peer","given":"Y","non-dropping-particle":"Van de","parse-names":false,"suffix":""}],"container-title":"Trends in Ecology &amp; Evolution","id":"ITEM-2","issue":"11","issued":{"date-parts":[["2005","11"]]},"page":"591-597","title":"Genome duplication and the origin of angiosperms","type":"article-journal","volume":"20"},"uris":["http://www.mendeley.com/documents/?uuid=0a719cae-0ae9-4211-ac4a-bd0c678c1753"]},{"id":"ITEM-3","itemData":{"DOI":"10.1111/nph.14772","ISSN":"0028646X","author":[{"dropping-particle":"","family":"Smith","given":"Stephen A.","non-dropping-particle":"","parse-names":false,"suffix":""},{"dropping-particle":"","family":"Brown","given":"Joseph W.","non-dropping-particle":"","parse-names":false,"suffix":""},{"dropping-particle":"","family":"Yang","given":"Ya","non-dropping-particle":"","parse-names":false,"suffix":""},{"dropping-particle":"","family":"Bruenn","given":"Riva","non-dropping-particle":"","parse-names":false,"suffix":""},{"dropping-particle":"","family":"Drummond","given":"Chloe P.","non-dropping-particle":"","parse-names":false,"suffix":""},{"dropping-particle":"","family":"Brockington","given":"Samuel F.","non-dropping-particle":"","parse-names":false,"suffix":""},{"dropping-particle":"","family":"Walker","given":"Joseph F.","non-dropping-particle":"","parse-names":false,"suffix":""},{"dropping-particle":"","family":"Last","given":"Noah","non-dropping-particle":"","parse-names":false,"suffix":""},{"dropping-particle":"","family":"Douglas","given":"Norman A.","non-dropping-particle":"","parse-names":false,"suffix":""},{"dropping-particle":"","family":"Moore","given":"Michael J.","non-dropping-particle":"","parse-names":false,"suffix":""}],"container-title":"New Phytologist","id":"ITEM-3","issue":"2","issued":{"date-parts":[["2018","1","11"]]},"page":"836-854","title":"Disparity, diversity, and duplications in the Caryophyllales","type":"article-journal","volume":"217"},"uris":["http://www.mendeley.com/documents/?uuid=bf14ccb6-16cc-49fa-b281-16bade2c884e"]},{"id":"ITEM-4","itemData":{"DOI":"10.1016/j.pbi.2016.03.015","ISSN":"13695266","author":[{"dropping-particle":"","family":"Soltis","given":"Pamela S","non-dropping-particle":"","parse-names":false,"suffix":""},{"dropping-particle":"","family":"Soltis","given":"Douglas E","non-dropping-particle":"","parse-names":false,"suffix":""}],"container-title":"Current Opinion in Plant Biology","id":"ITEM-4","issued":{"date-parts":[["2016","4"]]},"page":"159-165","title":"Ancient WGD events as drivers of key innovations in angiosperms","type":"article-journal","volume":"30"},"uris":["http://www.mendeley.com/documents/?uuid=6c719fd9-dae9-450c-8edc-b6fb25a9d30c"]}],"mendeley":{"formattedCitation":"(Debodt et al., 2005; Smith et al., 2018; Soltis et al., 2009; Soltis and Soltis, 2016)","plainTextFormattedCitation":"(Debodt et al., 2005; Smith et al., 2018; Soltis et al., 2009; Soltis and Soltis, 2016)","previouslyFormattedCitation":"(Debodt et al. 2005; Soltis et al. 2009; Soltis and Soltis 2016; Smith et al. 2017)"},"properties":{"noteIndex":0},"schema":"https://github.com/citation-style-language/schema/raw/master/csl-citation.json"}</w:instrText>
      </w:r>
      <w:r w:rsidRPr="00870BB1">
        <w:rPr>
          <w:sz w:val="24"/>
          <w:szCs w:val="24"/>
          <w:lang w:val="en-US"/>
        </w:rPr>
        <w:fldChar w:fldCharType="separate"/>
      </w:r>
      <w:r w:rsidR="00026D03" w:rsidRPr="00026D03">
        <w:rPr>
          <w:noProof/>
          <w:sz w:val="24"/>
          <w:szCs w:val="24"/>
          <w:lang w:val="en-GB"/>
        </w:rPr>
        <w:t>(Debodt et al., 2005; Smith et al., 2018; Soltis et al., 2009; Soltis and Soltis, 2016)</w:t>
      </w:r>
      <w:r w:rsidRPr="00870BB1">
        <w:rPr>
          <w:sz w:val="24"/>
          <w:szCs w:val="24"/>
          <w:lang w:val="en-US"/>
        </w:rPr>
        <w:fldChar w:fldCharType="end"/>
      </w:r>
      <w:r w:rsidR="00EF355A" w:rsidRPr="000078E8">
        <w:rPr>
          <w:sz w:val="24"/>
          <w:szCs w:val="24"/>
          <w:lang w:val="en-GB"/>
        </w:rPr>
        <w:t>.</w:t>
      </w:r>
      <w:r w:rsidRPr="000078E8">
        <w:rPr>
          <w:sz w:val="24"/>
          <w:szCs w:val="24"/>
          <w:lang w:val="en-GB"/>
        </w:rPr>
        <w:t xml:space="preserve"> </w:t>
      </w:r>
      <w:r w:rsidR="00EF355A">
        <w:rPr>
          <w:sz w:val="24"/>
          <w:szCs w:val="24"/>
          <w:lang w:val="en-US"/>
        </w:rPr>
        <w:t>This</w:t>
      </w:r>
      <w:r w:rsidR="00EF355A" w:rsidRPr="00870BB1">
        <w:rPr>
          <w:sz w:val="24"/>
          <w:szCs w:val="24"/>
          <w:lang w:val="en-US"/>
        </w:rPr>
        <w:t xml:space="preserve"> </w:t>
      </w:r>
      <w:r w:rsidRPr="00870BB1">
        <w:rPr>
          <w:sz w:val="24"/>
          <w:szCs w:val="24"/>
          <w:lang w:val="en-US"/>
        </w:rPr>
        <w:t xml:space="preserve">has led to </w:t>
      </w:r>
      <w:r w:rsidR="000A5465">
        <w:rPr>
          <w:sz w:val="24"/>
          <w:szCs w:val="24"/>
          <w:lang w:val="en-US"/>
        </w:rPr>
        <w:t xml:space="preserve">an </w:t>
      </w:r>
      <w:r w:rsidRPr="00870BB1">
        <w:rPr>
          <w:sz w:val="24"/>
          <w:szCs w:val="24"/>
          <w:lang w:val="en-US"/>
        </w:rPr>
        <w:t>understand</w:t>
      </w:r>
      <w:r w:rsidR="000A5465">
        <w:rPr>
          <w:sz w:val="24"/>
          <w:szCs w:val="24"/>
          <w:lang w:val="en-US"/>
        </w:rPr>
        <w:t>ing of</w:t>
      </w:r>
      <w:r w:rsidRPr="00870BB1">
        <w:rPr>
          <w:sz w:val="24"/>
          <w:szCs w:val="24"/>
          <w:lang w:val="en-US"/>
        </w:rPr>
        <w:t xml:space="preserve"> polyploidization as a possible driver for lineage radiation </w:t>
      </w:r>
      <w:r w:rsidRPr="00870BB1">
        <w:rPr>
          <w:sz w:val="24"/>
          <w:szCs w:val="24"/>
          <w:lang w:val="en-US"/>
        </w:rPr>
        <w:fldChar w:fldCharType="begin" w:fldLock="1"/>
      </w:r>
      <w:r w:rsidR="00026D03">
        <w:rPr>
          <w:sz w:val="24"/>
          <w:szCs w:val="24"/>
          <w:lang w:val="en-US"/>
        </w:rPr>
        <w:instrText>ADDIN CSL_CITATION {"citationItems":[{"id":"ITEM-1","itemData":{"DOI":"10.1016/j.pbi.2016.03.015","ISSN":"13695266","author":[{"dropping-particle":"","family":"Soltis","given":"Pamela S","non-dropping-particle":"","parse-names":false,"suffix":""},{"dropping-particle":"","family":"Soltis","given":"Douglas E","non-dropping-particle":"","parse-names":false,"suffix":""}],"container-title":"Current Opinion in Plant Biology","id":"ITEM-1","issued":{"date-parts":[["2016","4"]]},"page":"159-165","title":"Ancient WGD events as drivers of key innovations in angiosperms","type":"article-journal","volume":"30"},"uris":["http://www.mendeley.com/documents/?uuid=6c719fd9-dae9-450c-8edc-b6fb25a9d30c"]},{"id":"ITEM-2","itemData":{"DOI":"10.1073/pnas.97.13.7051","ISSN":"0027-8424","author":[{"dropping-particle":"","family":"Soltis","given":"P. S.","non-dropping-particle":"","parse-names":false,"suffix":""},{"dropping-particle":"","family":"Soltis","given":"D. E.","non-dropping-particle":"","parse-names":false,"suffix":""}],"container-title":"Proceedings of the National Academy of Sciences","id":"ITEM-2","issue":"13","issued":{"date-parts":[["2000","6","20"]]},"page":"7051-7057","title":"The role of genetic and genomic attributes in the success of polyploids","type":"article-journal","volume":"97"},"uris":["http://www.mendeley.com/documents/?uuid=dd7a1861-9bdd-49e9-a7e3-aef6ecdcf647"]},{"id":"ITEM-3","itemData":{"DOI":"10.1186/gb-2011-12-5-113","ISSN":"1465-6906","author":[{"dropping-particle":"","family":"Peer","given":"Yves","non-dropping-particle":"Van de","parse-names":false,"suffix":""}],"container-title":"Genome Biology","id":"ITEM-3","issue":"5","issued":{"date-parts":[["2011"]]},"page":"113","title":"A mystery unveiled","type":"article-journal","volume":"12"},"uris":["http://www.mendeley.com/documents/?uuid=66b2c35c-8832-4265-b581-e5f85e30956b"]},{"id":"ITEM-4","itemData":{"DOI":"10.1146/annurev.genet.34.1.401","ISSN":"0066-4197","author":[{"dropping-particle":"","family":"Otto","given":"Sarah P","non-dropping-particle":"","parse-names":false,"suffix":""},{"dropping-particle":"","family":"Whitton","given":"Jeannette","non-dropping-particle":"","parse-names":false,"suffix":""}],"container-title":"Annual Review of Genetics","id":"ITEM-4","issue":"1","issued":{"date-parts":[["2000","12"]]},"page":"401-437","title":"Polyploid incidence and evolution","type":"article-journal","volume":"34"},"uris":["http://www.mendeley.com/documents/?uuid=2e447e65-28f0-4ac7-8ea1-47eb18894894"]},{"id":"ITEM-5","itemData":{"DOI":"10.1086/284115","ISSN":"0003-0147","author":[{"dropping-particle":"","family":"Levin","given":"Donald A.","non-dropping-particle":"","parse-names":false,"suffix":""}],"container-title":"The American Naturalist","id":"ITEM-5","issue":"1","issued":{"date-parts":[["1983","7"]]},"page":"1-25","title":"Polyploidy and novelty in flowering plants","type":"article-journal","volume":"122"},"uris":["http://www.mendeley.com/documents/?uuid=da979c7f-9762-49cb-a9ab-7a9ec43249be"]},{"id":"ITEM-6","itemData":{"DOI":"10.1038/nrg1711","ISSN":"1471-0056","author":[{"dropping-particle":"","family":"Comai","given":"Luca","non-dropping-particle":"","parse-names":false,"suffix":""}],"container-title":"Nature Reviews Genetics","id":"ITEM-6","issue":"11","issued":{"date-parts":[["2005","11","11"]]},"page":"836-846","title":"The advantages and disadvantages of being polyploid","type":"article-journal","volume":"6"},"uris":["http://www.mendeley.com/documents/?uuid=a06e91a6-c095-4fa2-a6f9-8832475c9311"]},{"id":"ITEM-7","itemData":{"DOI":"10.1016/j.cub.2007.08.060","ISSN":"09609822","author":[{"dropping-particle":"","family":"Hegarty","given":"Matthew","non-dropping-particle":"","parse-names":false,"suffix":""},{"dropping-particle":"","family":"Hiscock","given":"Simon","non-dropping-particle":"","parse-names":false,"suffix":""}],"container-title":"Current Biology","id":"ITEM-7","issue":"21","issued":{"date-parts":[["2007","11"]]},"page":"R927-R929","title":"Polyploidy: doubling up for evolutionary success","type":"article-journal","volume":"17"},"uris":["http://www.mendeley.com/documents/?uuid=fb512443-b8aa-4549-b27d-2c03f180cb6c"]},{"id":"ITEM-8","itemData":{"DOI":"10.1016/j.cub.2008.03.043","ISSN":"09609822","author":[{"dropping-particle":"","family":"Hegarty","given":"Matthew J.","non-dropping-particle":"","parse-names":false,"suffix":""},{"dropping-particle":"","family":"Hiscock","given":"Simon J.","non-dropping-particle":"","parse-names":false,"suffix":""}],"container-title":"Current Biology","id":"ITEM-8","issue":"10","issued":{"date-parts":[["2008","5"]]},"page":"R435-R444","title":"Genomic clues to the evolutionary success of polyploid plants","type":"article-journal","volume":"18"},"uris":["http://www.mendeley.com/documents/?uuid=cbafb46b-20d1-4a48-b175-1020fd145e99"]},{"id":"ITEM-9","itemData":{"DOI":"10.1016/j.cell.2007.10.022","ISSN":"00928674","author":[{"dropping-particle":"","family":"Otto","given":"Sarah P.","non-dropping-particle":"","parse-names":false,"suffix":""}],"container-title":"Cell","id":"ITEM-9","issue":"3","issued":{"date-parts":[["2007","11"]]},"page":"452-462","title":"The evolutionary consequences of polyploidy","type":"article-journal","volume":"131"},"uris":["http://www.mendeley.com/documents/?uuid=d3238e9c-7012-481b-9cd7-596d53c44626"]}],"mendeley":{"formattedCitation":"(Comai, 2005; Hegarty and Hiscock, 2007, 2008; Levin, 1983; Otto, 2007; Sarah P Otto and Whitton, 2000; Soltis and Soltis, 2016, 2000; Van de Peer, 2011)","manualFormatting":"(Comai, 2005; Hegarty and Hiscock, 2007, 2008; Levin, 1983; Otto, 2007; Otto and Whitton, 2000; Soltis and Soltis, 2016, 2000; Van de Peer, 2011)","plainTextFormattedCitation":"(Comai, 2005; Hegarty and Hiscock, 2007, 2008; Levin, 1983; Otto, 2007; Sarah P Otto and Whitton, 2000; Soltis and Soltis, 2016, 2000; Van de Peer, 2011)","previouslyFormattedCitation":"(Levin 1983; Otto and Whitton 2000b; Soltis and Soltis 2000, 2016; Comai 2005; Hegarty and Hiscock 2007, 2008; Otto 2007; Van de Peer 2011)"},"properties":{"noteIndex":0},"schema":"https://github.com/citation-style-language/schema/raw/master/csl-citation.json"}</w:instrText>
      </w:r>
      <w:r w:rsidRPr="00870BB1">
        <w:rPr>
          <w:sz w:val="24"/>
          <w:szCs w:val="24"/>
          <w:lang w:val="en-US"/>
        </w:rPr>
        <w:fldChar w:fldCharType="separate"/>
      </w:r>
      <w:r w:rsidR="00431476" w:rsidRPr="00431476">
        <w:rPr>
          <w:noProof/>
          <w:sz w:val="24"/>
          <w:szCs w:val="24"/>
          <w:lang w:val="en-US"/>
        </w:rPr>
        <w:t>(Comai, 2005; Hegarty and Hiscock, 2007, 2008; Levin, 1983; Otto, 2007; Otto and Whitton, 2000; Soltis and Soltis, 2016, 2000; Van de Peer, 2011)</w:t>
      </w:r>
      <w:r w:rsidRPr="00870BB1">
        <w:rPr>
          <w:sz w:val="24"/>
          <w:szCs w:val="24"/>
          <w:lang w:val="en-US"/>
        </w:rPr>
        <w:fldChar w:fldCharType="end"/>
      </w:r>
      <w:r w:rsidRPr="00870BB1">
        <w:rPr>
          <w:sz w:val="24"/>
          <w:szCs w:val="24"/>
          <w:lang w:val="en-US"/>
        </w:rPr>
        <w:t xml:space="preserve">. On the other hand, although </w:t>
      </w:r>
      <w:r>
        <w:rPr>
          <w:sz w:val="24"/>
          <w:szCs w:val="24"/>
          <w:lang w:val="en-US"/>
        </w:rPr>
        <w:t>dysploidy</w:t>
      </w:r>
      <w:r w:rsidR="009A3ADD">
        <w:rPr>
          <w:sz w:val="24"/>
          <w:szCs w:val="24"/>
          <w:lang w:val="en-US"/>
        </w:rPr>
        <w:t xml:space="preserve"> (</w:t>
      </w:r>
      <w:r w:rsidR="008A6A97">
        <w:rPr>
          <w:sz w:val="24"/>
          <w:szCs w:val="24"/>
          <w:lang w:val="en-US"/>
        </w:rPr>
        <w:t xml:space="preserve">translocations, </w:t>
      </w:r>
      <w:r w:rsidR="009A3ADD">
        <w:rPr>
          <w:sz w:val="24"/>
          <w:szCs w:val="24"/>
          <w:lang w:val="en-US"/>
        </w:rPr>
        <w:t xml:space="preserve">fusions and fissions </w:t>
      </w:r>
      <w:r w:rsidR="008A6A97">
        <w:rPr>
          <w:sz w:val="24"/>
          <w:szCs w:val="24"/>
          <w:lang w:val="en-US"/>
        </w:rPr>
        <w:t xml:space="preserve">that lead to changes in </w:t>
      </w:r>
      <w:r w:rsidR="009A3ADD">
        <w:rPr>
          <w:sz w:val="24"/>
          <w:szCs w:val="24"/>
          <w:lang w:val="en-US"/>
        </w:rPr>
        <w:t>chromosome</w:t>
      </w:r>
      <w:r w:rsidR="008A6A97">
        <w:rPr>
          <w:sz w:val="24"/>
          <w:szCs w:val="24"/>
          <w:lang w:val="en-US"/>
        </w:rPr>
        <w:t xml:space="preserve"> number</w:t>
      </w:r>
      <w:r w:rsidR="009A3ADD">
        <w:rPr>
          <w:sz w:val="24"/>
          <w:szCs w:val="24"/>
          <w:lang w:val="en-US"/>
        </w:rPr>
        <w:t>)</w:t>
      </w:r>
      <w:r w:rsidRPr="00870BB1">
        <w:rPr>
          <w:sz w:val="24"/>
          <w:szCs w:val="24"/>
          <w:lang w:val="en-US"/>
        </w:rPr>
        <w:t xml:space="preserve"> </w:t>
      </w:r>
      <w:r>
        <w:rPr>
          <w:sz w:val="24"/>
          <w:szCs w:val="24"/>
          <w:lang w:val="en-US"/>
        </w:rPr>
        <w:t>is</w:t>
      </w:r>
      <w:r w:rsidRPr="00870BB1">
        <w:rPr>
          <w:sz w:val="24"/>
          <w:szCs w:val="24"/>
          <w:lang w:val="en-US"/>
        </w:rPr>
        <w:t xml:space="preserve"> more frequent than polyploidy</w:t>
      </w:r>
      <w:r>
        <w:rPr>
          <w:sz w:val="24"/>
          <w:szCs w:val="24"/>
          <w:lang w:val="en-US"/>
        </w:rPr>
        <w:t xml:space="preserve"> and </w:t>
      </w:r>
      <w:r w:rsidR="000A5465">
        <w:rPr>
          <w:sz w:val="24"/>
          <w:szCs w:val="24"/>
          <w:lang w:val="en-US"/>
        </w:rPr>
        <w:t>e</w:t>
      </w:r>
      <w:r w:rsidR="008C5202">
        <w:rPr>
          <w:sz w:val="24"/>
          <w:szCs w:val="24"/>
          <w:lang w:val="en-US"/>
        </w:rPr>
        <w:t xml:space="preserve">specially </w:t>
      </w:r>
      <w:r>
        <w:rPr>
          <w:sz w:val="24"/>
          <w:szCs w:val="24"/>
          <w:lang w:val="en-US"/>
        </w:rPr>
        <w:t>aneuploidy (duplication or deletion of a</w:t>
      </w:r>
      <w:r w:rsidR="008A6A97">
        <w:rPr>
          <w:sz w:val="24"/>
          <w:szCs w:val="24"/>
          <w:lang w:val="en-US"/>
        </w:rPr>
        <w:t>n entire</w:t>
      </w:r>
      <w:r>
        <w:rPr>
          <w:sz w:val="24"/>
          <w:szCs w:val="24"/>
          <w:lang w:val="en-US"/>
        </w:rPr>
        <w:t xml:space="preserve"> chromosome)</w:t>
      </w:r>
      <w:r w:rsidRPr="00870BB1">
        <w:rPr>
          <w:sz w:val="24"/>
          <w:szCs w:val="24"/>
          <w:lang w:val="en-US"/>
        </w:rPr>
        <w:t xml:space="preserve"> in angiosperm</w:t>
      </w:r>
      <w:r w:rsidR="00ED4720">
        <w:rPr>
          <w:sz w:val="24"/>
          <w:szCs w:val="24"/>
          <w:lang w:val="en-US"/>
        </w:rPr>
        <w:t>s</w:t>
      </w:r>
      <w:r w:rsidRPr="00870BB1">
        <w:rPr>
          <w:sz w:val="24"/>
          <w:szCs w:val="24"/>
          <w:lang w:val="en-US"/>
        </w:rPr>
        <w:t xml:space="preserve"> </w:t>
      </w:r>
      <w:r w:rsidRPr="00870BB1">
        <w:rPr>
          <w:sz w:val="24"/>
          <w:szCs w:val="24"/>
          <w:lang w:val="en-US"/>
        </w:rPr>
        <w:fldChar w:fldCharType="begin" w:fldLock="1"/>
      </w:r>
      <w:r w:rsidR="00026D03">
        <w:rPr>
          <w:sz w:val="24"/>
          <w:szCs w:val="24"/>
          <w:lang w:val="en-US"/>
        </w:rPr>
        <w:instrText>ADDIN CSL_CITATION {"citationItems":[{"id":"ITEM-1","itemData":{"author":[{"dropping-particle":"","family":"Grant","given":"Verne","non-dropping-particle":"","parse-names":false,"suffix":""}],"edition":"2","id":"ITEM-1","issued":{"date-parts":[["1981"]]},"number-of-pages":"432","publisher":"Columbia University Press","publisher-place":"New York","title":"Plant speciation","type":"book"},"uris":["http://www.mendeley.com/documents/?uuid=472a547e-862a-4a4e-b2f5-d43971cf113d"]}],"mendeley":{"formattedCitation":"(Grant, 1981)","plainTextFormattedCitation":"(Grant, 1981)","previouslyFormattedCitation":"(Grant 1981)"},"properties":{"noteIndex":0},"schema":"https://github.com/citation-style-language/schema/raw/master/csl-citation.json"}</w:instrText>
      </w:r>
      <w:r w:rsidRPr="00870BB1">
        <w:rPr>
          <w:sz w:val="24"/>
          <w:szCs w:val="24"/>
          <w:lang w:val="en-US"/>
        </w:rPr>
        <w:fldChar w:fldCharType="separate"/>
      </w:r>
      <w:r w:rsidR="00026D03" w:rsidRPr="00026D03">
        <w:rPr>
          <w:noProof/>
          <w:sz w:val="24"/>
          <w:szCs w:val="24"/>
          <w:lang w:val="en-US"/>
        </w:rPr>
        <w:t>(Grant, 1981)</w:t>
      </w:r>
      <w:r w:rsidRPr="00870BB1">
        <w:rPr>
          <w:sz w:val="24"/>
          <w:szCs w:val="24"/>
          <w:lang w:val="en-US"/>
        </w:rPr>
        <w:fldChar w:fldCharType="end"/>
      </w:r>
      <w:r w:rsidRPr="00870BB1">
        <w:rPr>
          <w:sz w:val="24"/>
          <w:szCs w:val="24"/>
          <w:lang w:val="en-US"/>
        </w:rPr>
        <w:t xml:space="preserve">, its consequences in diversification have been </w:t>
      </w:r>
      <w:r w:rsidR="008A6A97" w:rsidRPr="00DF0554">
        <w:rPr>
          <w:sz w:val="24"/>
          <w:szCs w:val="24"/>
          <w:lang w:val="en-US"/>
        </w:rPr>
        <w:t>largely unexamin</w:t>
      </w:r>
      <w:r w:rsidR="008A6A97" w:rsidRPr="008A6A97">
        <w:rPr>
          <w:sz w:val="24"/>
          <w:szCs w:val="24"/>
          <w:lang w:val="en-US"/>
        </w:rPr>
        <w:t>ed</w:t>
      </w:r>
      <w:r w:rsidRPr="00870BB1">
        <w:rPr>
          <w:sz w:val="24"/>
          <w:szCs w:val="24"/>
          <w:lang w:val="en-US"/>
        </w:rPr>
        <w:t xml:space="preserve"> </w:t>
      </w:r>
      <w:r w:rsidRPr="00870BB1">
        <w:rPr>
          <w:sz w:val="24"/>
          <w:szCs w:val="24"/>
          <w:lang w:val="en-US"/>
        </w:rPr>
        <w:fldChar w:fldCharType="begin" w:fldLock="1"/>
      </w:r>
      <w:r w:rsidR="00026D03">
        <w:rPr>
          <w:sz w:val="24"/>
          <w:szCs w:val="24"/>
          <w:lang w:val="en-US"/>
        </w:rPr>
        <w:instrText>ADDIN CSL_CITATION {"citationItems":[{"id":"ITEM-1","itemData":{"DOI":"10.1007/BF00023768","ISSN":"0014-2336","author":[{"dropping-particle":"","family":"Lee","given":"Kwan Ho","non-dropping-particle":"","parse-names":false,"suffix":""},{"dropping-particle":"","family":"Namai","given":"Hyoji","non-dropping-particle":"","parse-names":false,"suffix":""}],"container-title":"Euphytica","id":"ITEM-1","issue":"1-2","issued":{"date-parts":[["1993"]]},"page":"15-22","title":"Cytogenetic and morphological characteristics of new types of diploids (2n=22, 24, 40) derived from consecutive selfing of aneuploids in &lt;i&gt;Brassica&lt;/i&gt; crops","type":"article-journal","volume":"72"},"uris":["http://www.mendeley.com/documents/?uuid=6fd692fb-c763-449a-bf60-c8edfa4ad17c"]},{"id":"ITEM-2","itemData":{"author":[{"dropping-particle":"","family":"Vickery","given":"R K","non-dropping-particle":"","parse-names":false,"suffix":""}],"container-title":"Great Basin Naturalist","id":"ITEM-2","issued":{"date-parts":[["1995"]]},"page":"174-176","title":"Speciation by aneuploidy and polyploidy in &lt;i&gt;Mimulus&lt;/i&gt; (Plantaginaceae)","type":"article-journal","volume":"55"},"uris":["http://www.mendeley.com/documents/?uuid=a5746338-b90a-47e9-b1e3-afca447bcbcd"]},{"id":"ITEM-3","itemData":{"author":[{"dropping-particle":"","family":"Lee","given":"Kwan Ho","non-dropping-particle":"","parse-names":false,"suffix":""},{"dropping-particle":"","family":"Namai","given":"Hyoji","non-dropping-particle":"","parse-names":false,"suffix":""}],"container-title":"Euphytica1","id":"ITEM-3","issue":"1","issued":{"date-parts":[["1992"]]},"page":"1-13","title":"Stabilization of new types of diploids (2n=22, 24) through selfing of aneuploids (2n=21, 22) derived from crossing of sesquidiploids (2n=29, AAC) and &lt;i&gt;Brassica campestris&lt;/i&gt; (2n=20 AA)","type":"article-journal","volume":"60"},"uris":["http://www.mendeley.com/documents/?uuid=f74dfa44-aa06-48ef-b8be-1fde4d876683"]},{"id":"ITEM-4","itemData":{"DOI":"10.1111/j.1095-8312.2007.00910.x","ISSN":"00244066","author":[{"dropping-particle":"","family":"Orellana","given":"Maria Renée","non-dropping-particle":"","parse-names":false,"suffix":""},{"dropping-particle":"","family":"López-Pujol","given":"Jordi","non-dropping-particle":"","parse-names":false,"suffix":""},{"dropping-particle":"","family":"Blanché","given":"Cèsar","non-dropping-particle":"","parse-names":false,"suffix":""},{"dropping-particle":"","family":"Bosch","given":"Maria","non-dropping-particle":"","parse-names":false,"suffix":""}],"container-title":"Biological Journal of the Linnean Society","id":"ITEM-4","issue":"4","issued":{"date-parts":[["2007","12"]]},"page":"773-784","title":"Genetic diversity in the endangered dysploid larkspur &lt;i&gt;Delphinium bolosii&lt;/i&gt; and its close diploid relatives in the series &lt;i&gt;Fissa&lt;/i&gt; of the Western Mediterranean area","type":"article-journal","volume":"92"},"uris":["http://www.mendeley.com/documents/?uuid=01d8f279-ac79-4536-a3dd-28284120fd56"]},{"id":"ITEM-5","itemData":{"DOI":"10.1086/605876","ISSN":"1058-5893","author":[{"dropping-particle":"","family":"Weiss‐Schneeweiss","given":"Hanna","non-dropping-particle":"","parse-names":false,"suffix":""},{"dropping-particle":"","family":"Stuessy","given":"Tod F.","non-dropping-particle":"","parse-names":false,"suffix":""},{"dropping-particle":"","family":"Villaseñor","given":"José Luis","non-dropping-particle":"","parse-names":false,"suffix":""}],"container-title":"International Journal of Plant Sciences","id":"ITEM-5","issue":"9","issued":{"date-parts":[["2009","11"]]},"page":"1168-1182","title":"Chromosome numbers, karyotypes, and evolution in &lt;i&gt;Melampodium&lt;/i&gt; (Asteraceae)","type":"article-journal","volume":"170"},"uris":["http://www.mendeley.com/documents/?uuid=470f137f-711b-4247-a602-8a232e599c73"]},{"id":"ITEM-6","itemData":{"author":[{"dropping-particle":"","family":"Vallès","given":"Joan","non-dropping-particle":"","parse-names":false,"suffix":""},{"dropping-particle":"","family":"Pellicer","given":"Jaume","non-dropping-particle":"","parse-names":false,"suffix":""},{"dropping-particle":"","family":"Sánchez-Jiménez","given":"Ismael","non-dropping-particle":"","parse-names":false,"suffix":""},{"dropping-particle":"","family":"Hidalgo","given":"Oriane","non-dropping-particle":"","parse-names":false,"suffix":""},{"dropping-particle":"","family":"Vitales","given":"Daniel","non-dropping-particle":"","parse-names":false,"suffix":""},{"dropping-particle":"","family":"Garcia","given":"Sònia","non-dropping-particle":"","parse-names":false,"suffix":""},{"dropping-particle":"","family":"Martín","given":"Joan","non-dropping-particle":"","parse-names":false,"suffix":""},{"dropping-particle":"","family":"Garnatje","given":"Teresa","non-dropping-particle":"","parse-names":false,"suffix":""}],"container-title":"Taxon","id":"ITEM-6","issue":"4","issued":{"date-parts":[["2012"]]},"page":"841-851","title":"Polyploidy and other changes at chromosomal level and in genome size: Its role in systematics and evolution exemplified by some genera of &lt;i&gt;Anthemideae&lt;/i&gt; and &lt;i&gt;Cardueae&lt;/i&gt; (Asteraceae)","type":"article-journal","volume":"61"},"uris":["http://www.mendeley.com/documents/?uuid=ad5c972d-3639-4d29-80ab-253d49416d76"]},{"id":"ITEM-7","itemData":{"DOI":"10.1111/boj.12211","ISSN":"00244074","author":[{"dropping-particle":"","family":"Gitaí","given":"Jailson","non-dropping-particle":"","parse-names":false,"suffix":""},{"dropping-particle":"","family":"Paule","given":"Juraj","non-dropping-particle":"","parse-names":false,"suffix":""},{"dropping-particle":"","family":"Zizka","given":"Georg","non-dropping-particle":"","parse-names":false,"suffix":""},{"dropping-particle":"","family":"Schulte","given":"Katharina","non-dropping-particle":"","parse-names":false,"suffix":""},{"dropping-particle":"","family":"Benko-Iseppon","given":"Ana Maria","non-dropping-particle":"","parse-names":false,"suffix":""}],"container-title":"Botanical Journal of the Linnean Society","id":"ITEM-7","issue":"3","issued":{"date-parts":[["2014","11"]]},"page":"349-368","title":"Chromosome numbers and DNA content in Bromeliaceae: additional data and critical review","type":"article-journal","volume":"176"},"uris":["http://www.mendeley.com/documents/?uuid=fa4f3f1a-c40e-40c5-8c43-0c90171706e2"]}],"mendeley":{"formattedCitation":"(Gitaí et al., 2014; Lee and Namai, 1993, 1992; Orellana et al., 2007; Vallès et al., 2012; Vickery, 1995; Weiss‐Schneeweiss et al., 2009)","manualFormatting":"(though, see Gitaí et al., 2014; Lee and Namai, 1993, 1992; Orellana et al., 2007; Vallès et al., 2012; Vickery, 1995; Weiss‐Schneeweiss et al., 2009)","plainTextFormattedCitation":"(Gitaí et al., 2014; Lee and Namai, 1993, 1992; Orellana et al., 2007; Vallès et al., 2012; Vickery, 1995; Weiss‐Schneeweiss et al., 2009)","previouslyFormattedCitation":"(Lee and Namai 1992, 1993; Vickery 1995; Orellana et al. 2007; Weiss‐Schneeweiss et al. 2009; Vallès et al. 2012; Gitaí et al. 2014)"},"properties":{"noteIndex":0},"schema":"https://github.com/citation-style-language/schema/raw/master/csl-citation.json"}</w:instrText>
      </w:r>
      <w:r w:rsidRPr="00870BB1">
        <w:rPr>
          <w:sz w:val="24"/>
          <w:szCs w:val="24"/>
          <w:lang w:val="en-US"/>
        </w:rPr>
        <w:fldChar w:fldCharType="separate"/>
      </w:r>
      <w:r w:rsidR="00431476" w:rsidRPr="00431476">
        <w:rPr>
          <w:noProof/>
          <w:sz w:val="24"/>
          <w:szCs w:val="24"/>
          <w:lang w:val="en-US"/>
        </w:rPr>
        <w:t>(</w:t>
      </w:r>
      <w:r w:rsidR="000A5465">
        <w:rPr>
          <w:noProof/>
          <w:sz w:val="24"/>
          <w:szCs w:val="24"/>
          <w:lang w:val="en-US"/>
        </w:rPr>
        <w:t xml:space="preserve">though, see </w:t>
      </w:r>
      <w:r w:rsidR="00431476" w:rsidRPr="00431476">
        <w:rPr>
          <w:noProof/>
          <w:sz w:val="24"/>
          <w:szCs w:val="24"/>
          <w:lang w:val="en-US"/>
        </w:rPr>
        <w:t xml:space="preserve">Gitaí </w:t>
      </w:r>
      <w:r w:rsidR="00431476" w:rsidRPr="003A56FF">
        <w:rPr>
          <w:i/>
          <w:noProof/>
          <w:sz w:val="24"/>
          <w:szCs w:val="24"/>
          <w:lang w:val="en-US"/>
        </w:rPr>
        <w:t>et al</w:t>
      </w:r>
      <w:r w:rsidR="00431476" w:rsidRPr="00431476">
        <w:rPr>
          <w:noProof/>
          <w:sz w:val="24"/>
          <w:szCs w:val="24"/>
          <w:lang w:val="en-US"/>
        </w:rPr>
        <w:t xml:space="preserve">., 2014; Lee and Namai, 1993, 1992; Orellana </w:t>
      </w:r>
      <w:r w:rsidR="00431476" w:rsidRPr="003A56FF">
        <w:rPr>
          <w:i/>
          <w:noProof/>
          <w:sz w:val="24"/>
          <w:szCs w:val="24"/>
          <w:lang w:val="en-US"/>
        </w:rPr>
        <w:t>et al</w:t>
      </w:r>
      <w:r w:rsidR="00431476" w:rsidRPr="00431476">
        <w:rPr>
          <w:noProof/>
          <w:sz w:val="24"/>
          <w:szCs w:val="24"/>
          <w:lang w:val="en-US"/>
        </w:rPr>
        <w:t xml:space="preserve">., 2007; Vallès </w:t>
      </w:r>
      <w:r w:rsidR="00431476" w:rsidRPr="003A56FF">
        <w:rPr>
          <w:i/>
          <w:noProof/>
          <w:sz w:val="24"/>
          <w:szCs w:val="24"/>
          <w:lang w:val="en-US"/>
        </w:rPr>
        <w:t>et al</w:t>
      </w:r>
      <w:r w:rsidR="00431476" w:rsidRPr="00431476">
        <w:rPr>
          <w:noProof/>
          <w:sz w:val="24"/>
          <w:szCs w:val="24"/>
          <w:lang w:val="en-US"/>
        </w:rPr>
        <w:t>., 2012; Vickery, 1995; Weiss</w:t>
      </w:r>
      <w:r w:rsidR="00431476" w:rsidRPr="00431476">
        <w:rPr>
          <w:rFonts w:ascii="Cambria Math" w:hAnsi="Cambria Math" w:cs="Cambria Math"/>
          <w:noProof/>
          <w:sz w:val="24"/>
          <w:szCs w:val="24"/>
          <w:lang w:val="en-US"/>
        </w:rPr>
        <w:t>‐</w:t>
      </w:r>
      <w:r w:rsidR="00431476" w:rsidRPr="00431476">
        <w:rPr>
          <w:noProof/>
          <w:sz w:val="24"/>
          <w:szCs w:val="24"/>
          <w:lang w:val="en-US"/>
        </w:rPr>
        <w:t xml:space="preserve">Schneeweiss </w:t>
      </w:r>
      <w:r w:rsidR="00431476" w:rsidRPr="003A56FF">
        <w:rPr>
          <w:i/>
          <w:noProof/>
          <w:sz w:val="24"/>
          <w:szCs w:val="24"/>
          <w:lang w:val="en-US"/>
        </w:rPr>
        <w:t>et al</w:t>
      </w:r>
      <w:r w:rsidR="00431476" w:rsidRPr="00431476">
        <w:rPr>
          <w:noProof/>
          <w:sz w:val="24"/>
          <w:szCs w:val="24"/>
          <w:lang w:val="en-US"/>
        </w:rPr>
        <w:t>., 2009)</w:t>
      </w:r>
      <w:r w:rsidRPr="00870BB1">
        <w:rPr>
          <w:sz w:val="24"/>
          <w:szCs w:val="24"/>
          <w:lang w:val="en-US"/>
        </w:rPr>
        <w:fldChar w:fldCharType="end"/>
      </w:r>
      <w:r w:rsidRPr="00870BB1">
        <w:rPr>
          <w:sz w:val="24"/>
          <w:szCs w:val="24"/>
          <w:lang w:val="en-US"/>
        </w:rPr>
        <w:t xml:space="preserve">. </w:t>
      </w:r>
      <w:r w:rsidR="008A6ED6">
        <w:rPr>
          <w:sz w:val="24"/>
          <w:szCs w:val="24"/>
          <w:lang w:val="en-US"/>
        </w:rPr>
        <w:t>D</w:t>
      </w:r>
      <w:r w:rsidR="00104419">
        <w:rPr>
          <w:sz w:val="24"/>
          <w:szCs w:val="24"/>
          <w:lang w:val="en-US"/>
        </w:rPr>
        <w:t>ysploidy</w:t>
      </w:r>
      <w:r w:rsidRPr="00870BB1">
        <w:rPr>
          <w:sz w:val="24"/>
          <w:szCs w:val="24"/>
          <w:lang w:val="en-US"/>
        </w:rPr>
        <w:t xml:space="preserve"> has recently </w:t>
      </w:r>
      <w:r w:rsidR="00104419">
        <w:rPr>
          <w:sz w:val="24"/>
          <w:szCs w:val="24"/>
          <w:lang w:val="en-US"/>
        </w:rPr>
        <w:t xml:space="preserve">been </w:t>
      </w:r>
      <w:r>
        <w:rPr>
          <w:sz w:val="24"/>
          <w:szCs w:val="24"/>
          <w:lang w:val="en-US"/>
        </w:rPr>
        <w:t>suggested</w:t>
      </w:r>
      <w:r w:rsidRPr="00870BB1">
        <w:rPr>
          <w:sz w:val="24"/>
          <w:szCs w:val="24"/>
          <w:lang w:val="en-US"/>
        </w:rPr>
        <w:t xml:space="preserve"> to </w:t>
      </w:r>
      <w:r w:rsidR="00B35816">
        <w:rPr>
          <w:sz w:val="24"/>
          <w:szCs w:val="24"/>
          <w:lang w:val="en-US"/>
        </w:rPr>
        <w:t>not represent a dead end through evolutionary time</w:t>
      </w:r>
      <w:r w:rsidR="00104419">
        <w:rPr>
          <w:sz w:val="24"/>
          <w:szCs w:val="24"/>
          <w:lang w:val="en-US"/>
        </w:rPr>
        <w:t xml:space="preserve"> </w:t>
      </w:r>
      <w:r w:rsidRPr="00870BB1">
        <w:rPr>
          <w:sz w:val="24"/>
          <w:szCs w:val="24"/>
          <w:lang w:val="en-US"/>
        </w:rPr>
        <w:fldChar w:fldCharType="begin" w:fldLock="1"/>
      </w:r>
      <w:r w:rsidR="00026D03">
        <w:rPr>
          <w:sz w:val="24"/>
          <w:szCs w:val="24"/>
          <w:lang w:val="en-US"/>
        </w:rPr>
        <w:instrText>ADDIN CSL_CITATION {"citationItems":[{"id":"ITEM-1","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B.","non-dropping-particle":"","parse-names":false,"suffix":""}],"id":"ITEM-1","issue":"1","issued":{"date-parts":[["2014","1","9"]]},"page":"e85266","title":"Karyotypic changes through dysploidy persist longer over evolutionary time than polyploid changes","type":"article-journal","volume":"9"},"uris":["http://www.mendeley.com/documents/?uuid=a78e6870-582b-4b0e-813b-940c91eac804"]}],"mendeley":{"formattedCitation":"(Escudero et al., 2014)","plainTextFormattedCitation":"(Escudero et al., 2014)","previouslyFormattedCitation":"(Escudero et al. 2014)"},"properties":{"noteIndex":0},"schema":"https://github.com/citation-style-language/schema/raw/master/csl-citation.json"}</w:instrText>
      </w:r>
      <w:r w:rsidRPr="00870BB1">
        <w:rPr>
          <w:sz w:val="24"/>
          <w:szCs w:val="24"/>
          <w:lang w:val="en-US"/>
        </w:rPr>
        <w:fldChar w:fldCharType="separate"/>
      </w:r>
      <w:r w:rsidR="00026D03" w:rsidRPr="00026D03">
        <w:rPr>
          <w:noProof/>
          <w:sz w:val="24"/>
          <w:szCs w:val="24"/>
          <w:lang w:val="en-GB"/>
        </w:rPr>
        <w:t>(Escudero et al., 2014)</w:t>
      </w:r>
      <w:r w:rsidRPr="00870BB1">
        <w:rPr>
          <w:sz w:val="24"/>
          <w:szCs w:val="24"/>
          <w:lang w:val="en-US"/>
        </w:rPr>
        <w:fldChar w:fldCharType="end"/>
      </w:r>
      <w:r w:rsidRPr="000D097E">
        <w:rPr>
          <w:sz w:val="24"/>
          <w:szCs w:val="24"/>
          <w:lang w:val="en-GB"/>
        </w:rPr>
        <w:t>.</w:t>
      </w:r>
    </w:p>
    <w:p w14:paraId="59F450AD" w14:textId="7ABBADEF" w:rsidR="007F3419" w:rsidRDefault="007F3419" w:rsidP="002E2644">
      <w:pPr>
        <w:autoSpaceDE w:val="0"/>
        <w:autoSpaceDN w:val="0"/>
        <w:spacing w:line="480" w:lineRule="auto"/>
        <w:ind w:firstLine="708"/>
        <w:jc w:val="left"/>
        <w:rPr>
          <w:sz w:val="24"/>
          <w:szCs w:val="24"/>
          <w:lang w:val="en-US"/>
        </w:rPr>
      </w:pPr>
      <w:r>
        <w:rPr>
          <w:sz w:val="24"/>
          <w:szCs w:val="24"/>
          <w:lang w:val="en-US"/>
        </w:rPr>
        <w:t xml:space="preserve">Probabilistic models </w:t>
      </w:r>
      <w:ins w:id="39" w:author="Jose Ignacio Márquez Corro" w:date="2019-01-27T16:52:00Z">
        <w:r w:rsidR="003F32E1">
          <w:rPr>
            <w:sz w:val="24"/>
            <w:szCs w:val="24"/>
            <w:lang w:val="en-US"/>
          </w:rPr>
          <w:t>have been recently formulated for chromosome</w:t>
        </w:r>
      </w:ins>
      <w:ins w:id="40" w:author="amesclir" w:date="2019-01-29T16:28:00Z">
        <w:r w:rsidR="00BE1A78">
          <w:rPr>
            <w:sz w:val="24"/>
            <w:szCs w:val="24"/>
            <w:lang w:val="en-US"/>
          </w:rPr>
          <w:t xml:space="preserve"> evolution</w:t>
        </w:r>
      </w:ins>
      <w:r w:rsidR="008D1720">
        <w:rPr>
          <w:sz w:val="24"/>
          <w:szCs w:val="24"/>
          <w:lang w:val="en-US"/>
        </w:rPr>
        <w:t xml:space="preserve"> </w:t>
      </w:r>
      <w:del w:id="41" w:author="Jose Ignacio Márquez Corro" w:date="2019-01-27T16:52:00Z">
        <w:r w:rsidDel="003F32E1">
          <w:rPr>
            <w:sz w:val="24"/>
            <w:szCs w:val="24"/>
            <w:lang w:val="en-US"/>
          </w:rPr>
          <w:delText xml:space="preserve">of chromosome number evolution have been recently formulated </w:delText>
        </w:r>
        <w:r w:rsidR="00CE4CFC" w:rsidDel="003F32E1">
          <w:rPr>
            <w:sz w:val="24"/>
            <w:szCs w:val="24"/>
            <w:lang w:val="en-US"/>
          </w:rPr>
          <w:delText xml:space="preserve">and implemented </w:delText>
        </w:r>
      </w:del>
      <w:del w:id="42" w:author="Jose Ignacio Márquez Corro" w:date="2019-01-17T12:40:00Z">
        <w:r w:rsidR="00CE4CFC" w:rsidDel="00F02090">
          <w:rPr>
            <w:sz w:val="24"/>
            <w:szCs w:val="24"/>
            <w:lang w:val="en-US"/>
          </w:rPr>
          <w:delText xml:space="preserve">on </w:delText>
        </w:r>
      </w:del>
      <w:del w:id="43" w:author="Jose Ignacio Márquez Corro" w:date="2019-01-27T16:52:00Z">
        <w:r w:rsidR="00CE4CFC" w:rsidDel="003F32E1">
          <w:rPr>
            <w:sz w:val="24"/>
            <w:szCs w:val="24"/>
            <w:lang w:val="en-US"/>
          </w:rPr>
          <w:delText>ChromEvol 2.0 software</w:delText>
        </w:r>
      </w:del>
      <w:del w:id="44" w:author="Jose Ignacio Márquez Corro" w:date="2019-01-27T16:13:00Z">
        <w:r w:rsidR="001F1B83" w:rsidDel="00B673EB">
          <w:rPr>
            <w:sz w:val="24"/>
            <w:szCs w:val="24"/>
            <w:lang w:val="en-US"/>
          </w:rPr>
          <w:delText xml:space="preserve"> </w:delText>
        </w:r>
      </w:del>
      <w:r>
        <w:rPr>
          <w:sz w:val="24"/>
          <w:szCs w:val="24"/>
          <w:lang w:val="en-US"/>
        </w:rPr>
        <w:fldChar w:fldCharType="begin" w:fldLock="1"/>
      </w:r>
      <w:r w:rsidR="00026D03">
        <w:rPr>
          <w:sz w:val="24"/>
          <w:szCs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id":"ITEM-2","itemData":{"DOI":"10.1093/molbev/msu122","ISSN":"1537-1719","author":[{"dropping-particle":"","family":"Glick","given":"Lior","non-dropping-particle":"","parse-names":false,"suffix":""},{"dropping-particle":"","family":"Mayrose","given":"Itay","non-dropping-particle":"","parse-names":false,"suffix":""}],"container-title":"Molecular Biology and Evolution","id":"ITEM-2","issue":"7","issued":{"date-parts":[["2014","7"]]},"page":"1914-1922","title":"ChromEvol: Assessing the pattern of chromosome number evolution and the inference of polyploidy along a phylogeny","type":"article-journal","volume":"31"},"uris":["http://www.mendeley.com/documents/?uuid=e5da562c-08a4-46d7-b507-405b474c1e6a"]}],"mendeley":{"formattedCitation":"(Glick and Mayrose, 2014; Mayrose et al., 2010)","plainTextFormattedCitation":"(Glick and Mayrose, 2014; Mayrose et al., 2010)","previouslyFormattedCitation":"(Mayrose et al. 2010; Glick and Mayrose 2014)"},"properties":{"noteIndex":0},"schema":"https://github.com/citation-style-language/schema/raw/master/csl-citation.json"}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w:t>
      </w:r>
      <w:ins w:id="45" w:author="José I. Márquez Corro" w:date="2019-02-25T12:09:00Z">
        <w:r w:rsidR="006818AB">
          <w:rPr>
            <w:noProof/>
            <w:sz w:val="24"/>
            <w:szCs w:val="24"/>
            <w:lang w:val="en-US"/>
          </w:rPr>
          <w:t xml:space="preserve">ChromEvol </w:t>
        </w:r>
      </w:ins>
      <w:ins w:id="46" w:author="José I. Márquez Corro" w:date="2019-02-25T12:10:00Z">
        <w:r w:rsidR="006818AB">
          <w:rPr>
            <w:noProof/>
            <w:sz w:val="24"/>
            <w:szCs w:val="24"/>
            <w:lang w:val="en-US"/>
          </w:rPr>
          <w:t xml:space="preserve">2.0 </w:t>
        </w:r>
      </w:ins>
      <w:ins w:id="47" w:author="José I. Márquez Corro" w:date="2019-02-25T12:09:00Z">
        <w:r w:rsidR="006818AB">
          <w:rPr>
            <w:noProof/>
            <w:sz w:val="24"/>
            <w:szCs w:val="24"/>
            <w:lang w:val="en-US"/>
          </w:rPr>
          <w:t xml:space="preserve">software, </w:t>
        </w:r>
      </w:ins>
      <w:r w:rsidR="00026D03" w:rsidRPr="00026D03">
        <w:rPr>
          <w:noProof/>
          <w:sz w:val="24"/>
          <w:szCs w:val="24"/>
          <w:lang w:val="en-US"/>
        </w:rPr>
        <w:t>Glick and Mayrose, 2014; Mayrose et al., 2010)</w:t>
      </w:r>
      <w:r>
        <w:rPr>
          <w:sz w:val="24"/>
          <w:szCs w:val="24"/>
          <w:lang w:val="en-US"/>
        </w:rPr>
        <w:fldChar w:fldCharType="end"/>
      </w:r>
      <w:r>
        <w:rPr>
          <w:sz w:val="24"/>
          <w:szCs w:val="24"/>
          <w:lang w:val="en-US"/>
        </w:rPr>
        <w:t xml:space="preserve">. These models vary in their complexity, with the simplest ones calculating the rate of </w:t>
      </w:r>
      <w:r>
        <w:rPr>
          <w:sz w:val="24"/>
          <w:szCs w:val="24"/>
          <w:lang w:val="en-US"/>
        </w:rPr>
        <w:lastRenderedPageBreak/>
        <w:t>gains</w:t>
      </w:r>
      <w:r w:rsidR="00BF2C93">
        <w:rPr>
          <w:sz w:val="24"/>
          <w:szCs w:val="24"/>
          <w:lang w:val="en-US"/>
        </w:rPr>
        <w:t xml:space="preserve"> and</w:t>
      </w:r>
      <w:r>
        <w:rPr>
          <w:sz w:val="24"/>
          <w:szCs w:val="24"/>
          <w:lang w:val="en-US"/>
        </w:rPr>
        <w:t xml:space="preserve"> losses </w:t>
      </w:r>
      <w:r w:rsidR="00BF2C93">
        <w:rPr>
          <w:sz w:val="24"/>
          <w:szCs w:val="24"/>
          <w:lang w:val="en-US"/>
        </w:rPr>
        <w:t xml:space="preserve">of chromosomes </w:t>
      </w:r>
      <w:r>
        <w:rPr>
          <w:sz w:val="24"/>
          <w:szCs w:val="24"/>
          <w:lang w:val="en-US"/>
        </w:rPr>
        <w:t xml:space="preserve">and changes in ploidy level along a phylogeny. More complex models allow identifying linear dependency between the </w:t>
      </w:r>
      <w:r w:rsidR="00BF6128">
        <w:rPr>
          <w:sz w:val="24"/>
          <w:szCs w:val="24"/>
          <w:lang w:val="en-US"/>
        </w:rPr>
        <w:t>current</w:t>
      </w:r>
      <w:r>
        <w:rPr>
          <w:sz w:val="24"/>
          <w:szCs w:val="24"/>
          <w:lang w:val="en-US"/>
        </w:rPr>
        <w:t xml:space="preserve"> number of chromosomes and the rate of </w:t>
      </w:r>
      <w:r w:rsidR="003263EB">
        <w:rPr>
          <w:sz w:val="24"/>
          <w:szCs w:val="24"/>
          <w:lang w:val="en-US"/>
        </w:rPr>
        <w:t>increasing</w:t>
      </w:r>
      <w:r w:rsidR="00FA5DB0">
        <w:rPr>
          <w:sz w:val="24"/>
          <w:szCs w:val="24"/>
          <w:lang w:val="en-US"/>
        </w:rPr>
        <w:t xml:space="preserve"> </w:t>
      </w:r>
      <w:r>
        <w:rPr>
          <w:sz w:val="24"/>
          <w:szCs w:val="24"/>
          <w:lang w:val="en-US"/>
        </w:rPr>
        <w:t xml:space="preserve">and decreasing chromosome numbers. </w:t>
      </w:r>
      <w:r w:rsidR="000C188F">
        <w:rPr>
          <w:sz w:val="24"/>
          <w:szCs w:val="24"/>
          <w:lang w:val="en-US"/>
        </w:rPr>
        <w:t xml:space="preserve">More recently, </w:t>
      </w:r>
      <w:proofErr w:type="spellStart"/>
      <w:r>
        <w:rPr>
          <w:sz w:val="24"/>
          <w:szCs w:val="24"/>
          <w:lang w:val="en-US"/>
        </w:rPr>
        <w:t>Freyman</w:t>
      </w:r>
      <w:proofErr w:type="spellEnd"/>
      <w:r>
        <w:rPr>
          <w:sz w:val="24"/>
          <w:szCs w:val="24"/>
          <w:lang w:val="en-US"/>
        </w:rPr>
        <w:t xml:space="preserve"> and </w:t>
      </w:r>
      <w:proofErr w:type="spellStart"/>
      <w:r>
        <w:rPr>
          <w:sz w:val="24"/>
          <w:szCs w:val="24"/>
          <w:lang w:val="en-US"/>
        </w:rPr>
        <w:t>Höhna</w:t>
      </w:r>
      <w:proofErr w:type="spellEnd"/>
      <w:r>
        <w:rPr>
          <w:sz w:val="24"/>
          <w:szCs w:val="24"/>
          <w:lang w:val="en-US"/>
        </w:rPr>
        <w:t xml:space="preserve"> </w:t>
      </w:r>
      <w:r>
        <w:rPr>
          <w:sz w:val="24"/>
          <w:szCs w:val="24"/>
          <w:lang w:val="en-US"/>
        </w:rPr>
        <w:fldChar w:fldCharType="begin" w:fldLock="1"/>
      </w:r>
      <w:r w:rsidR="0032790A">
        <w:rPr>
          <w:sz w:val="24"/>
          <w:szCs w:val="24"/>
          <w:lang w:val="en-US"/>
        </w:rPr>
        <w:instrText>ADDIN CSL_CITATION {"citationItems":[{"id":"ITEM-1","itemData":{"DOI":"10.1093/sysbio/syx065","ISSN":"1063-5157","author":[{"dropping-particle":"","family":"Freyman","given":"William A","non-dropping-particle":"","parse-names":false,"suffix":""},{"dropping-particle":"","family":"Höhna","given":"Sebastian","non-dropping-particle":"","parse-names":false,"suffix":""}],"container-title":"Systematic Biology","id":"ITEM-1","issue":"2","issued":{"date-parts":[["2018","3","1"]]},"page":"195-215","title":"Cladogenetic and anagenetic models of chromosome number evolution: A Bayesian model averaging approach","type":"article-journal","volume":"67"},"suppress-author":1,"uris":["http://www.mendeley.com/documents/?uuid=dba458fd-17f2-4fea-9ec5-d23e0306e8de"]}],"mendeley":{"formattedCitation":"(2018)","plainTextFormattedCitation":"(2018)","previouslyFormattedCitation":"(2018)"},"properties":{"noteIndex":0},"schema":"https://github.com/citation-style-language/schema/raw/master/csl-citation.json"}</w:instrText>
      </w:r>
      <w:r>
        <w:rPr>
          <w:sz w:val="24"/>
          <w:szCs w:val="24"/>
          <w:lang w:val="en-US"/>
        </w:rPr>
        <w:fldChar w:fldCharType="separate"/>
      </w:r>
      <w:r w:rsidRPr="007F3419">
        <w:rPr>
          <w:noProof/>
          <w:sz w:val="24"/>
          <w:szCs w:val="24"/>
          <w:lang w:val="en-US"/>
        </w:rPr>
        <w:t>(2018)</w:t>
      </w:r>
      <w:r>
        <w:rPr>
          <w:sz w:val="24"/>
          <w:szCs w:val="24"/>
          <w:lang w:val="en-US"/>
        </w:rPr>
        <w:fldChar w:fldCharType="end"/>
      </w:r>
      <w:r w:rsidR="00CE4CFC">
        <w:rPr>
          <w:sz w:val="24"/>
          <w:szCs w:val="24"/>
          <w:lang w:val="en-US"/>
        </w:rPr>
        <w:t xml:space="preserve"> expanded </w:t>
      </w:r>
      <w:proofErr w:type="spellStart"/>
      <w:r w:rsidR="00CE4CFC">
        <w:rPr>
          <w:sz w:val="24"/>
          <w:szCs w:val="24"/>
          <w:lang w:val="en-US"/>
        </w:rPr>
        <w:t>ChromEvol</w:t>
      </w:r>
      <w:proofErr w:type="spellEnd"/>
      <w:r w:rsidR="00CE4CFC">
        <w:rPr>
          <w:sz w:val="24"/>
          <w:szCs w:val="24"/>
          <w:lang w:val="en-US"/>
        </w:rPr>
        <w:t xml:space="preserve"> functions</w:t>
      </w:r>
      <w:r w:rsidR="00944E2B">
        <w:rPr>
          <w:sz w:val="24"/>
          <w:szCs w:val="24"/>
          <w:lang w:val="en-US"/>
        </w:rPr>
        <w:t xml:space="preserve"> </w:t>
      </w:r>
      <w:ins w:id="48" w:author="Jose Ignacio Márquez Corro" w:date="2019-01-27T16:14:00Z">
        <w:r w:rsidR="00B673EB">
          <w:rPr>
            <w:sz w:val="24"/>
            <w:szCs w:val="24"/>
            <w:lang w:val="en-US"/>
          </w:rPr>
          <w:fldChar w:fldCharType="begin" w:fldLock="1"/>
        </w:r>
        <w:r w:rsidR="00B673EB">
          <w:rPr>
            <w:sz w:val="24"/>
            <w:szCs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id":"ITEM-2","itemData":{"DOI":"10.1093/molbev/msu122","ISSN":"1537-1719","author":[{"dropping-particle":"","family":"Glick","given":"Lior","non-dropping-particle":"","parse-names":false,"suffix":""},{"dropping-particle":"","family":"Mayrose","given":"Itay","non-dropping-particle":"","parse-names":false,"suffix":""}],"container-title":"Molecular Biology and Evolution","id":"ITEM-2","issue":"7","issued":{"date-parts":[["2014","7"]]},"page":"1914-1922","title":"ChromEvol: Assessing the pattern of chromosome number evolution and the inference of polyploidy along a phylogeny","type":"article-journal","volume":"31"},"uris":["http://www.mendeley.com/documents/?uuid=e5da562c-08a4-46d7-b507-405b474c1e6a"]}],"mendeley":{"formattedCitation":"(Glick and Mayrose, 2014; Mayrose et al., 2010)","plainTextFormattedCitation":"(Glick and Mayrose, 2014; Mayrose et al., 2010)","previouslyFormattedCitation":"(Mayrose et al. 2010; Glick and Mayrose 2014)"},"properties":{"noteIndex":0},"schema":"https://github.com/citation-style-language/schema/raw/master/csl-citation.json"}</w:instrText>
        </w:r>
        <w:r w:rsidR="00B673EB">
          <w:rPr>
            <w:sz w:val="24"/>
            <w:szCs w:val="24"/>
            <w:lang w:val="en-US"/>
          </w:rPr>
          <w:fldChar w:fldCharType="separate"/>
        </w:r>
        <w:r w:rsidR="00B673EB" w:rsidRPr="00026D03">
          <w:rPr>
            <w:noProof/>
            <w:sz w:val="24"/>
            <w:szCs w:val="24"/>
            <w:lang w:val="en-US"/>
          </w:rPr>
          <w:t>(Glick and Mayrose, 2014; Mayrose et al., 2010)</w:t>
        </w:r>
        <w:r w:rsidR="00B673EB">
          <w:rPr>
            <w:sz w:val="24"/>
            <w:szCs w:val="24"/>
            <w:lang w:val="en-US"/>
          </w:rPr>
          <w:fldChar w:fldCharType="end"/>
        </w:r>
        <w:r w:rsidR="00B673EB">
          <w:rPr>
            <w:sz w:val="24"/>
            <w:szCs w:val="24"/>
            <w:lang w:val="en-US"/>
          </w:rPr>
          <w:t xml:space="preserve"> </w:t>
        </w:r>
      </w:ins>
      <w:r w:rsidR="00944E2B">
        <w:rPr>
          <w:sz w:val="24"/>
          <w:szCs w:val="24"/>
          <w:lang w:val="en-US"/>
        </w:rPr>
        <w:t xml:space="preserve">with </w:t>
      </w:r>
      <w:r w:rsidR="003263EB">
        <w:rPr>
          <w:sz w:val="24"/>
          <w:szCs w:val="24"/>
          <w:lang w:val="en-US"/>
        </w:rPr>
        <w:t xml:space="preserve">the </w:t>
      </w:r>
      <w:proofErr w:type="spellStart"/>
      <w:r w:rsidR="00944E2B">
        <w:rPr>
          <w:sz w:val="24"/>
          <w:szCs w:val="24"/>
          <w:lang w:val="en-US"/>
        </w:rPr>
        <w:t>ChromoSSE</w:t>
      </w:r>
      <w:proofErr w:type="spellEnd"/>
      <w:r w:rsidR="001F1B83">
        <w:rPr>
          <w:sz w:val="24"/>
          <w:szCs w:val="24"/>
          <w:lang w:val="en-US"/>
        </w:rPr>
        <w:t xml:space="preserve"> package in </w:t>
      </w:r>
      <w:proofErr w:type="spellStart"/>
      <w:r w:rsidR="001F1B83">
        <w:rPr>
          <w:sz w:val="24"/>
          <w:szCs w:val="24"/>
          <w:lang w:val="en-US"/>
        </w:rPr>
        <w:t>revBayes</w:t>
      </w:r>
      <w:proofErr w:type="spellEnd"/>
      <w:r w:rsidR="001F1B83">
        <w:rPr>
          <w:sz w:val="24"/>
          <w:szCs w:val="24"/>
          <w:lang w:val="en-US"/>
        </w:rPr>
        <w:t xml:space="preserve"> </w:t>
      </w:r>
      <w:r w:rsidR="001F1B83">
        <w:rPr>
          <w:sz w:val="24"/>
          <w:szCs w:val="24"/>
          <w:lang w:val="en-US"/>
        </w:rPr>
        <w:fldChar w:fldCharType="begin" w:fldLock="1"/>
      </w:r>
      <w:r w:rsidR="00026D03">
        <w:rPr>
          <w:sz w:val="24"/>
          <w:szCs w:val="24"/>
          <w:lang w:val="en-US"/>
        </w:rPr>
        <w:instrText>ADDIN CSL_CITATION {"citationItems":[{"id":"ITEM-1","itemData":{"DOI":"10.1093/sysbio/syu039","ISSN":"1076-836X","author":[{"dropping-particle":"","family":"Höhna","given":"Sebastian","non-dropping-particle":"","parse-names":false,"suffix":""},{"dropping-particle":"","family":"Heath","given":"Tracy A.","non-dropping-particle":"","parse-names":false,"suffix":""},{"dropping-particle":"","family":"Boussau","given":"Bastien","non-dropping-particle":"","parse-names":false,"suffix":""},{"dropping-particle":"","family":"Landis","given":"Michael J.","non-dropping-particle":"","parse-names":false,"suffix":""},{"dropping-particle":"","family":"Ronquist","given":"Fredrik","non-dropping-particle":"","parse-names":false,"suffix":""},{"dropping-particle":"","family":"Huelsenbeck","given":"John P.","non-dropping-particle":"","parse-names":false,"suffix":""}],"container-title":"Systematic Biology","id":"ITEM-1","issue":"5","issued":{"date-parts":[["2014","9"]]},"page":"753-771","title":"Probabilistic graphical model representation in phylogenetics","type":"article-journal","volume":"63"},"uris":["http://www.mendeley.com/documents/?uuid=675bdcc7-4417-47c8-9eec-d7b5ec600c86"]}],"mendeley":{"formattedCitation":"(Höhna et al., 2014)","plainTextFormattedCitation":"(Höhna et al., 2014)","previouslyFormattedCitation":"(Höhna et al. 2014)"},"properties":{"noteIndex":0},"schema":"https://github.com/citation-style-language/schema/raw/master/csl-citation.json"}</w:instrText>
      </w:r>
      <w:r w:rsidR="001F1B83">
        <w:rPr>
          <w:sz w:val="24"/>
          <w:szCs w:val="24"/>
          <w:lang w:val="en-US"/>
        </w:rPr>
        <w:fldChar w:fldCharType="separate"/>
      </w:r>
      <w:r w:rsidR="00026D03" w:rsidRPr="00026D03">
        <w:rPr>
          <w:noProof/>
          <w:sz w:val="24"/>
          <w:szCs w:val="24"/>
          <w:lang w:val="en-US"/>
        </w:rPr>
        <w:t>(Höhna et al., 2014)</w:t>
      </w:r>
      <w:r w:rsidR="001F1B83">
        <w:rPr>
          <w:sz w:val="24"/>
          <w:szCs w:val="24"/>
          <w:lang w:val="en-US"/>
        </w:rPr>
        <w:fldChar w:fldCharType="end"/>
      </w:r>
      <w:r w:rsidR="001359DC">
        <w:rPr>
          <w:sz w:val="24"/>
          <w:szCs w:val="24"/>
          <w:lang w:val="en-US"/>
        </w:rPr>
        <w:t>. This</w:t>
      </w:r>
      <w:r w:rsidR="001F1B83">
        <w:rPr>
          <w:sz w:val="24"/>
          <w:szCs w:val="24"/>
          <w:lang w:val="en-US"/>
        </w:rPr>
        <w:t xml:space="preserve"> software allows</w:t>
      </w:r>
      <w:r w:rsidR="00CE4CFC">
        <w:rPr>
          <w:sz w:val="24"/>
          <w:szCs w:val="24"/>
          <w:lang w:val="en-US"/>
        </w:rPr>
        <w:t xml:space="preserve"> </w:t>
      </w:r>
      <w:ins w:id="49" w:author="Jose Ignacio Márquez Corro" w:date="2019-01-23T19:20:00Z">
        <w:r w:rsidR="00E14DD3">
          <w:rPr>
            <w:sz w:val="24"/>
            <w:szCs w:val="24"/>
            <w:lang w:val="en-US"/>
          </w:rPr>
          <w:t xml:space="preserve">not only </w:t>
        </w:r>
      </w:ins>
      <w:r w:rsidR="00CE4CFC">
        <w:rPr>
          <w:sz w:val="24"/>
          <w:szCs w:val="24"/>
          <w:lang w:val="en-US"/>
        </w:rPr>
        <w:t>detecti</w:t>
      </w:r>
      <w:r w:rsidR="001359DC">
        <w:rPr>
          <w:sz w:val="24"/>
          <w:szCs w:val="24"/>
          <w:lang w:val="en-US"/>
        </w:rPr>
        <w:t>ng</w:t>
      </w:r>
      <w:r w:rsidR="00CE4CFC">
        <w:rPr>
          <w:sz w:val="24"/>
          <w:szCs w:val="24"/>
          <w:lang w:val="en-US"/>
        </w:rPr>
        <w:t xml:space="preserve"> </w:t>
      </w:r>
      <w:r w:rsidR="003263EB">
        <w:rPr>
          <w:sz w:val="24"/>
          <w:szCs w:val="24"/>
          <w:lang w:val="en-US"/>
        </w:rPr>
        <w:t>shifts in the mode of</w:t>
      </w:r>
      <w:r w:rsidR="00944E2B">
        <w:rPr>
          <w:sz w:val="24"/>
          <w:szCs w:val="24"/>
          <w:lang w:val="en-US"/>
        </w:rPr>
        <w:t xml:space="preserve"> chromosome evolution</w:t>
      </w:r>
      <w:r w:rsidR="003263EB">
        <w:rPr>
          <w:sz w:val="24"/>
          <w:szCs w:val="24"/>
          <w:lang w:val="en-US"/>
        </w:rPr>
        <w:t xml:space="preserve"> during</w:t>
      </w:r>
      <w:ins w:id="50" w:author="Jose Ignacio Márquez Corro" w:date="2019-01-23T19:20:00Z">
        <w:r w:rsidR="00DB7429">
          <w:rPr>
            <w:sz w:val="24"/>
            <w:szCs w:val="24"/>
            <w:lang w:val="en-US"/>
          </w:rPr>
          <w:t xml:space="preserve"> </w:t>
        </w:r>
        <w:proofErr w:type="spellStart"/>
        <w:r w:rsidR="00DB7429">
          <w:rPr>
            <w:sz w:val="24"/>
            <w:szCs w:val="24"/>
            <w:lang w:val="en-US"/>
          </w:rPr>
          <w:t>anagenetic</w:t>
        </w:r>
        <w:proofErr w:type="spellEnd"/>
        <w:r w:rsidR="00DB7429">
          <w:rPr>
            <w:sz w:val="24"/>
            <w:szCs w:val="24"/>
            <w:lang w:val="en-US"/>
          </w:rPr>
          <w:t xml:space="preserve"> processes</w:t>
        </w:r>
        <w:r w:rsidR="00E14DD3">
          <w:rPr>
            <w:sz w:val="24"/>
            <w:szCs w:val="24"/>
            <w:lang w:val="en-US"/>
          </w:rPr>
          <w:t xml:space="preserve"> but also during </w:t>
        </w:r>
      </w:ins>
      <w:del w:id="51" w:author="Jose Ignacio Márquez Corro" w:date="2019-01-23T19:20:00Z">
        <w:r w:rsidR="003263EB" w:rsidDel="00E14DD3">
          <w:rPr>
            <w:sz w:val="24"/>
            <w:szCs w:val="24"/>
            <w:lang w:val="en-US"/>
          </w:rPr>
          <w:delText xml:space="preserve"> </w:delText>
        </w:r>
      </w:del>
      <w:proofErr w:type="spellStart"/>
      <w:r w:rsidR="003263EB">
        <w:rPr>
          <w:sz w:val="24"/>
          <w:szCs w:val="24"/>
          <w:lang w:val="en-US"/>
        </w:rPr>
        <w:t>cladogenesis</w:t>
      </w:r>
      <w:proofErr w:type="spellEnd"/>
      <w:ins w:id="52" w:author="Jose Ignacio Márquez Corro" w:date="2019-01-23T20:27:00Z">
        <w:r w:rsidR="00E93BA6">
          <w:rPr>
            <w:sz w:val="24"/>
            <w:szCs w:val="24"/>
            <w:lang w:val="en-US"/>
          </w:rPr>
          <w:t>, that can be</w:t>
        </w:r>
      </w:ins>
      <w:r w:rsidR="003263EB">
        <w:rPr>
          <w:sz w:val="24"/>
          <w:szCs w:val="24"/>
          <w:lang w:val="en-US"/>
        </w:rPr>
        <w:t xml:space="preserve"> associated with </w:t>
      </w:r>
      <w:r w:rsidR="00AB2884">
        <w:rPr>
          <w:sz w:val="24"/>
          <w:szCs w:val="24"/>
          <w:lang w:val="en-US"/>
        </w:rPr>
        <w:t>diversification rate shifts</w:t>
      </w:r>
      <w:ins w:id="53" w:author="Jose Ignacio Márquez Corro" w:date="2019-01-23T20:43:00Z">
        <w:r w:rsidR="00DE578C">
          <w:rPr>
            <w:sz w:val="24"/>
            <w:szCs w:val="24"/>
            <w:lang w:val="en-US"/>
          </w:rPr>
          <w:t>. Moreover</w:t>
        </w:r>
      </w:ins>
      <w:ins w:id="54" w:author="Jose Ignacio Márquez Corro" w:date="2019-01-23T20:44:00Z">
        <w:r w:rsidR="00DE578C">
          <w:rPr>
            <w:sz w:val="24"/>
            <w:szCs w:val="24"/>
            <w:lang w:val="en-US"/>
          </w:rPr>
          <w:t>,</w:t>
        </w:r>
      </w:ins>
      <w:del w:id="55" w:author="Jose Ignacio Márquez Corro" w:date="2019-01-23T20:43:00Z">
        <w:r w:rsidR="00481C5E" w:rsidDel="00DE578C">
          <w:rPr>
            <w:sz w:val="24"/>
            <w:szCs w:val="24"/>
            <w:lang w:val="en-US"/>
          </w:rPr>
          <w:delText xml:space="preserve"> </w:delText>
        </w:r>
        <w:r w:rsidR="003263EB" w:rsidDel="00DE578C">
          <w:rPr>
            <w:sz w:val="24"/>
            <w:szCs w:val="24"/>
            <w:lang w:val="en-US"/>
          </w:rPr>
          <w:delText>or</w:delText>
        </w:r>
      </w:del>
      <w:r w:rsidR="003263EB">
        <w:rPr>
          <w:sz w:val="24"/>
          <w:szCs w:val="24"/>
          <w:lang w:val="en-US"/>
        </w:rPr>
        <w:t xml:space="preserve"> </w:t>
      </w:r>
      <w:ins w:id="56" w:author="Jose Ignacio Márquez Corro" w:date="2019-01-24T12:29:00Z">
        <w:r w:rsidR="00AF2F51">
          <w:rPr>
            <w:noProof/>
            <w:sz w:val="24"/>
            <w:szCs w:val="24"/>
            <w:lang w:val="en-US"/>
          </w:rPr>
          <w:t>BiChroM</w:t>
        </w:r>
        <w:r w:rsidR="00AF2F51" w:rsidDel="00AF2F51">
          <w:rPr>
            <w:sz w:val="24"/>
            <w:szCs w:val="24"/>
            <w:lang w:val="en-US"/>
          </w:rPr>
          <w:t xml:space="preserve"> </w:t>
        </w:r>
        <w:r w:rsidR="00AF2F51">
          <w:rPr>
            <w:sz w:val="24"/>
            <w:szCs w:val="24"/>
            <w:lang w:val="en-US"/>
          </w:rPr>
          <w:t xml:space="preserve">type models </w:t>
        </w:r>
      </w:ins>
      <w:del w:id="57" w:author="Jose Ignacio Márquez Corro" w:date="2019-01-24T12:29:00Z">
        <w:r w:rsidR="003263EB" w:rsidDel="00AF2F51">
          <w:rPr>
            <w:sz w:val="24"/>
            <w:szCs w:val="24"/>
            <w:lang w:val="en-US"/>
          </w:rPr>
          <w:delText>binary phenotypic character evolution</w:delText>
        </w:r>
      </w:del>
      <w:del w:id="58" w:author="Jose Ignacio Márquez Corro" w:date="2019-01-23T20:46:00Z">
        <w:r w:rsidR="003263EB" w:rsidDel="00D65C4D">
          <w:rPr>
            <w:sz w:val="24"/>
            <w:szCs w:val="24"/>
            <w:lang w:val="en-US"/>
          </w:rPr>
          <w:delText xml:space="preserve"> </w:delText>
        </w:r>
      </w:del>
      <w:r w:rsidR="006B76E1">
        <w:rPr>
          <w:sz w:val="24"/>
          <w:szCs w:val="24"/>
          <w:lang w:val="en-US"/>
        </w:rPr>
        <w:fldChar w:fldCharType="begin" w:fldLock="1"/>
      </w:r>
      <w:r w:rsidR="00026D03">
        <w:rPr>
          <w:sz w:val="24"/>
          <w:szCs w:val="24"/>
          <w:lang w:val="en-US"/>
        </w:rPr>
        <w:instrText>ADDIN CSL_CITATION {"citationItems":[{"id":"ITEM-1","itemData":{"DOI":"10.1002/aps3.1037","ISSN":"21680450","author":[{"dropping-particle":"","family":"Zenil-Ferguson","given":"Rosana","non-dropping-particle":"","parse-names":false,"suffix":""},{"dropping-particle":"","family":"Burleigh","given":"J. Gordon","non-dropping-particle":"","parse-names":false,"suffix":""},{"dropping-particle":"","family":"Ponciano","given":"José Miguel","non-dropping-particle":"","parse-names":false,"suffix":""}],"container-title":"Applications in Plant Sciences","id":"ITEM-1","issue":"3","issued":{"date-parts":[["2018","3"]]},"page":"e1037","title":"chromploid: An R package for chromosome number evolution across the plant tree of life","type":"article-journal","volume":"6"},"uris":["http://www.mendeley.com/documents/?uuid=7ee68cb2-4648-47ab-ad7e-b43554ed60b2"]},{"id":"ITEM-2","itemData":{"DOI":"10.1111/evo.13226","ISSN":"00143820","author":[{"dropping-particle":"","family":"Zenil-Ferguson","given":"Rosana","non-dropping-particle":"","parse-names":false,"suffix":""},{"dropping-particle":"","family":"Ponciano","given":"José M.","non-dropping-particle":"","parse-names":false,"suffix":""},{"dropping-particle":"","family":"Burleigh","given":"J. Gordon","non-dropping-particle":"","parse-names":false,"suffix":""}],"container-title":"Evolution","id":"ITEM-2","issue":"5","issued":{"date-parts":[["2017","5"]]},"page":"1138-1148","title":"Testing the association of phenotypes with polyploidy: An example using herbaceous and woody eudicots","type":"article-journal","volume":"71"},"uris":["http://www.mendeley.com/documents/?uuid=795c6c37-35e3-44c7-840c-a2d3f065640f"]}],"mendeley":{"formattedCitation":"(Zenil-Ferguson et al., 2018, 2017)","manualFormatting":"(BiChroM; Zenil-Ferguson et al. 2017, 2018)","plainTextFormattedCitation":"(Zenil-Ferguson et al., 2018, 2017)","previouslyFormattedCitation":"(Zenil-Ferguson et al. 2017, 2018)"},"properties":{"noteIndex":0},"schema":"https://github.com/citation-style-language/schema/raw/master/csl-citation.json"}</w:instrText>
      </w:r>
      <w:r w:rsidR="006B76E1">
        <w:rPr>
          <w:sz w:val="24"/>
          <w:szCs w:val="24"/>
          <w:lang w:val="en-US"/>
        </w:rPr>
        <w:fldChar w:fldCharType="separate"/>
      </w:r>
      <w:r w:rsidR="006B76E1" w:rsidRPr="006B76E1">
        <w:rPr>
          <w:noProof/>
          <w:sz w:val="24"/>
          <w:szCs w:val="24"/>
          <w:lang w:val="en-US"/>
        </w:rPr>
        <w:t>(</w:t>
      </w:r>
      <w:ins w:id="59" w:author="Jose Ignacio Márquez Corro" w:date="2019-01-24T12:28:00Z">
        <w:r w:rsidR="00AF2F51" w:rsidRPr="00AF2F51">
          <w:rPr>
            <w:noProof/>
            <w:sz w:val="24"/>
            <w:szCs w:val="24"/>
            <w:lang w:val="en-US"/>
          </w:rPr>
          <w:t>correlated rates of phenotype and chromosome evolution</w:t>
        </w:r>
      </w:ins>
      <w:del w:id="60" w:author="Jose Ignacio Márquez Corro" w:date="2019-01-24T12:29:00Z">
        <w:r w:rsidR="006B76E1" w:rsidDel="00AF2F51">
          <w:rPr>
            <w:noProof/>
            <w:sz w:val="24"/>
            <w:szCs w:val="24"/>
            <w:lang w:val="en-US"/>
          </w:rPr>
          <w:delText>BiChroM</w:delText>
        </w:r>
      </w:del>
      <w:r w:rsidR="006B76E1">
        <w:rPr>
          <w:noProof/>
          <w:sz w:val="24"/>
          <w:szCs w:val="24"/>
          <w:lang w:val="en-US"/>
        </w:rPr>
        <w:t xml:space="preserve">; </w:t>
      </w:r>
      <w:r w:rsidR="006B76E1" w:rsidRPr="006B76E1">
        <w:rPr>
          <w:noProof/>
          <w:sz w:val="24"/>
          <w:szCs w:val="24"/>
          <w:lang w:val="en-US"/>
        </w:rPr>
        <w:t xml:space="preserve">Zenil-Ferguson </w:t>
      </w:r>
      <w:r w:rsidR="006B76E1" w:rsidRPr="003A56FF">
        <w:rPr>
          <w:i/>
          <w:noProof/>
          <w:sz w:val="24"/>
          <w:szCs w:val="24"/>
          <w:lang w:val="en-US"/>
        </w:rPr>
        <w:t>et al</w:t>
      </w:r>
      <w:r w:rsidR="006B76E1" w:rsidRPr="006B76E1">
        <w:rPr>
          <w:noProof/>
          <w:sz w:val="24"/>
          <w:szCs w:val="24"/>
          <w:lang w:val="en-US"/>
        </w:rPr>
        <w:t>. 2017, 2018)</w:t>
      </w:r>
      <w:r w:rsidR="006B76E1">
        <w:rPr>
          <w:sz w:val="24"/>
          <w:szCs w:val="24"/>
          <w:lang w:val="en-US"/>
        </w:rPr>
        <w:fldChar w:fldCharType="end"/>
      </w:r>
      <w:ins w:id="61" w:author="Jose Ignacio Márquez Corro" w:date="2019-01-23T20:46:00Z">
        <w:r w:rsidR="00D65C4D">
          <w:rPr>
            <w:sz w:val="24"/>
            <w:szCs w:val="24"/>
            <w:lang w:val="en-US"/>
          </w:rPr>
          <w:t xml:space="preserve"> can be integrated with the classic </w:t>
        </w:r>
        <w:proofErr w:type="spellStart"/>
        <w:r w:rsidR="00D65C4D">
          <w:rPr>
            <w:sz w:val="24"/>
            <w:szCs w:val="24"/>
            <w:lang w:val="en-US"/>
          </w:rPr>
          <w:t>ChromEvol</w:t>
        </w:r>
        <w:proofErr w:type="spellEnd"/>
        <w:r w:rsidR="00D65C4D">
          <w:rPr>
            <w:sz w:val="24"/>
            <w:szCs w:val="24"/>
            <w:lang w:val="en-US"/>
          </w:rPr>
          <w:t xml:space="preserve"> models</w:t>
        </w:r>
      </w:ins>
      <w:ins w:id="62" w:author="UsuarioUPO" w:date="2019-02-22T10:48:00Z">
        <w:r w:rsidR="00623D43">
          <w:rPr>
            <w:sz w:val="24"/>
            <w:szCs w:val="24"/>
            <w:lang w:val="en-US"/>
          </w:rPr>
          <w:t xml:space="preserve"> to test the relationship between binary phenotypic traits and different models of chromosome evolution</w:t>
        </w:r>
      </w:ins>
      <w:r w:rsidR="006B76E1">
        <w:rPr>
          <w:sz w:val="24"/>
          <w:szCs w:val="24"/>
          <w:lang w:val="en-US"/>
        </w:rPr>
        <w:t>.</w:t>
      </w:r>
      <w:r w:rsidR="00E6327B">
        <w:rPr>
          <w:sz w:val="24"/>
          <w:szCs w:val="24"/>
          <w:lang w:val="en-US"/>
        </w:rPr>
        <w:t xml:space="preserve"> </w:t>
      </w:r>
      <w:del w:id="63" w:author="amesclir" w:date="2019-01-29T16:31:00Z">
        <w:r w:rsidR="003263EB" w:rsidDel="00BE1A78">
          <w:rPr>
            <w:sz w:val="24"/>
            <w:szCs w:val="24"/>
            <w:lang w:val="en-US"/>
          </w:rPr>
          <w:delText>However</w:delText>
        </w:r>
        <w:r w:rsidR="001359DC" w:rsidDel="00BE1A78">
          <w:rPr>
            <w:sz w:val="24"/>
            <w:szCs w:val="24"/>
            <w:lang w:val="en-US"/>
          </w:rPr>
          <w:delText>, none of these new approaches considers the possibility of more than one</w:delText>
        </w:r>
      </w:del>
      <w:ins w:id="64" w:author="Jose Ignacio Márquez Corro" w:date="2019-01-27T15:57:00Z">
        <w:del w:id="65" w:author="amesclir" w:date="2019-01-29T16:31:00Z">
          <w:r w:rsidR="00BB78B5" w:rsidDel="00BE1A78">
            <w:rPr>
              <w:sz w:val="24"/>
              <w:szCs w:val="24"/>
              <w:lang w:val="en-US"/>
            </w:rPr>
            <w:delText>complex</w:delText>
          </w:r>
        </w:del>
      </w:ins>
      <w:del w:id="66" w:author="amesclir" w:date="2019-01-29T16:31:00Z">
        <w:r w:rsidR="001359DC" w:rsidDel="00BE1A78">
          <w:rPr>
            <w:sz w:val="24"/>
            <w:szCs w:val="24"/>
            <w:lang w:val="en-US"/>
          </w:rPr>
          <w:delText xml:space="preserve"> model</w:delText>
        </w:r>
      </w:del>
      <w:ins w:id="67" w:author="Jose Ignacio Márquez Corro" w:date="2019-01-27T15:59:00Z">
        <w:del w:id="68" w:author="amesclir" w:date="2019-01-29T16:31:00Z">
          <w:r w:rsidR="00BB78B5" w:rsidDel="00BE1A78">
            <w:rPr>
              <w:sz w:val="24"/>
              <w:szCs w:val="24"/>
              <w:lang w:val="en-US"/>
            </w:rPr>
            <w:delText>s</w:delText>
          </w:r>
        </w:del>
      </w:ins>
      <w:del w:id="69" w:author="amesclir" w:date="2019-01-29T16:31:00Z">
        <w:r w:rsidR="001359DC" w:rsidDel="00BE1A78">
          <w:rPr>
            <w:sz w:val="24"/>
            <w:szCs w:val="24"/>
            <w:lang w:val="en-US"/>
          </w:rPr>
          <w:delText xml:space="preserve"> of chromosome evolution</w:delText>
        </w:r>
      </w:del>
      <w:ins w:id="70" w:author="Jose Ignacio Márquez Corro" w:date="2019-01-27T16:00:00Z">
        <w:del w:id="71" w:author="amesclir" w:date="2019-01-29T16:31:00Z">
          <w:r w:rsidR="00BB78B5" w:rsidDel="00BE1A78">
            <w:rPr>
              <w:sz w:val="24"/>
              <w:szCs w:val="24"/>
              <w:lang w:val="en-US"/>
            </w:rPr>
            <w:delText>, with different parameters</w:delText>
          </w:r>
        </w:del>
      </w:ins>
      <w:del w:id="72" w:author="amesclir" w:date="2019-01-29T16:31:00Z">
        <w:r w:rsidR="001359DC" w:rsidDel="00BE1A78">
          <w:rPr>
            <w:sz w:val="24"/>
            <w:szCs w:val="24"/>
            <w:lang w:val="en-US"/>
          </w:rPr>
          <w:delText xml:space="preserve"> throughout the phylogeny. </w:delText>
        </w:r>
        <w:r w:rsidDel="00BE1A78">
          <w:rPr>
            <w:sz w:val="24"/>
            <w:szCs w:val="24"/>
            <w:lang w:val="en-US"/>
          </w:rPr>
          <w:delText xml:space="preserve"> </w:delText>
        </w:r>
      </w:del>
      <w:r>
        <w:rPr>
          <w:sz w:val="24"/>
          <w:szCs w:val="24"/>
          <w:lang w:val="en-US"/>
        </w:rPr>
        <w:t xml:space="preserve">Here, we expand these studies by applying </w:t>
      </w:r>
      <w:r w:rsidR="00727CB1">
        <w:rPr>
          <w:sz w:val="24"/>
          <w:szCs w:val="24"/>
          <w:lang w:val="en-US"/>
        </w:rPr>
        <w:t xml:space="preserve">different </w:t>
      </w:r>
      <w:r>
        <w:rPr>
          <w:sz w:val="24"/>
          <w:szCs w:val="24"/>
          <w:lang w:val="en-US"/>
        </w:rPr>
        <w:t xml:space="preserve">models of karyotypic evolution to </w:t>
      </w:r>
      <w:r w:rsidR="00727CB1">
        <w:rPr>
          <w:sz w:val="24"/>
          <w:szCs w:val="24"/>
          <w:lang w:val="en-US"/>
        </w:rPr>
        <w:t>different clades</w:t>
      </w:r>
      <w:r>
        <w:rPr>
          <w:sz w:val="24"/>
          <w:szCs w:val="24"/>
          <w:lang w:val="en-US"/>
        </w:rPr>
        <w:t xml:space="preserve">. </w:t>
      </w:r>
      <w:ins w:id="73" w:author="José I. Márquez Corro" w:date="2019-02-25T13:01:00Z">
        <w:r w:rsidR="009C5573" w:rsidRPr="009C5573">
          <w:rPr>
            <w:sz w:val="24"/>
            <w:szCs w:val="24"/>
            <w:lang w:val="en-US"/>
          </w:rPr>
          <w:t xml:space="preserve">Although it is possible to run this kind of analysis in </w:t>
        </w:r>
        <w:proofErr w:type="spellStart"/>
        <w:r w:rsidR="009C5573" w:rsidRPr="009C5573">
          <w:rPr>
            <w:sz w:val="24"/>
            <w:szCs w:val="24"/>
            <w:lang w:val="en-US"/>
          </w:rPr>
          <w:t>revBayes</w:t>
        </w:r>
        <w:proofErr w:type="spellEnd"/>
        <w:r w:rsidR="009C5573" w:rsidRPr="009C5573">
          <w:rPr>
            <w:sz w:val="24"/>
            <w:szCs w:val="24"/>
            <w:lang w:val="en-US"/>
          </w:rPr>
          <w:t xml:space="preserve"> with </w:t>
        </w:r>
        <w:proofErr w:type="spellStart"/>
        <w:r w:rsidR="009C5573" w:rsidRPr="009C5573">
          <w:rPr>
            <w:sz w:val="24"/>
            <w:szCs w:val="24"/>
            <w:lang w:val="en-US"/>
          </w:rPr>
          <w:t>BiChrom</w:t>
        </w:r>
        <w:proofErr w:type="spellEnd"/>
        <w:r w:rsidR="009C5573" w:rsidRPr="009C5573">
          <w:rPr>
            <w:sz w:val="24"/>
            <w:szCs w:val="24"/>
            <w:lang w:val="en-US"/>
          </w:rPr>
          <w:t xml:space="preserve"> functions, it has not been yet empirically tested</w:t>
        </w:r>
        <w:r w:rsidR="009C5573">
          <w:rPr>
            <w:sz w:val="24"/>
            <w:szCs w:val="24"/>
            <w:lang w:val="en-US"/>
          </w:rPr>
          <w:t xml:space="preserve">. </w:t>
        </w:r>
      </w:ins>
      <w:r>
        <w:rPr>
          <w:sz w:val="24"/>
          <w:szCs w:val="24"/>
          <w:lang w:val="en-US"/>
        </w:rPr>
        <w:t>This approach is crucial to identify changes in the mode of chromosomal evolution</w:t>
      </w:r>
      <w:r w:rsidR="00727CB1">
        <w:rPr>
          <w:sz w:val="24"/>
          <w:szCs w:val="24"/>
          <w:lang w:val="en-US"/>
        </w:rPr>
        <w:t xml:space="preserve"> as innovation</w:t>
      </w:r>
      <w:r w:rsidR="003263EB">
        <w:rPr>
          <w:sz w:val="24"/>
          <w:szCs w:val="24"/>
          <w:lang w:val="en-US"/>
        </w:rPr>
        <w:t>s</w:t>
      </w:r>
      <w:r w:rsidR="00727CB1">
        <w:rPr>
          <w:sz w:val="24"/>
          <w:szCs w:val="24"/>
          <w:lang w:val="en-US"/>
        </w:rPr>
        <w:t xml:space="preserve"> </w:t>
      </w:r>
      <w:r w:rsidR="00BF2C93">
        <w:rPr>
          <w:sz w:val="24"/>
          <w:szCs w:val="24"/>
          <w:lang w:val="en-US"/>
        </w:rPr>
        <w:t>that may be related to shifts in diversification rates</w:t>
      </w:r>
      <w:r>
        <w:rPr>
          <w:sz w:val="24"/>
          <w:szCs w:val="24"/>
          <w:lang w:val="en-US"/>
        </w:rPr>
        <w:t xml:space="preserve">. </w:t>
      </w:r>
    </w:p>
    <w:p w14:paraId="69B90536" w14:textId="41178235" w:rsidR="000461EC" w:rsidRPr="009A4E17" w:rsidRDefault="00AB67EB" w:rsidP="002E2644">
      <w:pPr>
        <w:spacing w:line="480" w:lineRule="auto"/>
        <w:ind w:firstLine="708"/>
        <w:jc w:val="left"/>
        <w:rPr>
          <w:sz w:val="24"/>
          <w:szCs w:val="24"/>
          <w:lang w:val="en-US"/>
        </w:rPr>
      </w:pPr>
      <w:r w:rsidRPr="00221ACA">
        <w:rPr>
          <w:sz w:val="24"/>
          <w:szCs w:val="24"/>
          <w:lang w:val="en-US"/>
        </w:rPr>
        <w:t>The cosmopolitan family of sedges</w:t>
      </w:r>
      <w:r w:rsidRPr="00F63BE1">
        <w:rPr>
          <w:sz w:val="24"/>
          <w:szCs w:val="24"/>
          <w:lang w:val="en-US"/>
        </w:rPr>
        <w:t xml:space="preserve"> (Cyperaceae, ca. 5500 species; </w:t>
      </w:r>
      <w:r w:rsidRPr="003C398B">
        <w:rPr>
          <w:sz w:val="24"/>
          <w:szCs w:val="24"/>
          <w:lang w:val="en-US"/>
        </w:rPr>
        <w:fldChar w:fldCharType="begin" w:fldLock="1"/>
      </w:r>
      <w:r w:rsidR="00026D03">
        <w:rPr>
          <w:sz w:val="24"/>
          <w:szCs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et al., 2017)","manualFormatting":"Govaerts et al., 2017","plainTextFormattedCitation":"(Govaerts et al., 2017)","previouslyFormattedCitation":"(Govaerts et al. 2017)"},"properties":{"noteIndex":0},"schema":"https://github.com/citation-style-language/schema/raw/master/csl-citation.json"}</w:instrText>
      </w:r>
      <w:r w:rsidRPr="003C398B">
        <w:rPr>
          <w:sz w:val="24"/>
          <w:szCs w:val="24"/>
          <w:lang w:val="en-US"/>
        </w:rPr>
        <w:fldChar w:fldCharType="separate"/>
      </w:r>
      <w:r w:rsidRPr="00F63BE1">
        <w:rPr>
          <w:noProof/>
          <w:sz w:val="24"/>
          <w:szCs w:val="24"/>
          <w:lang w:val="en-US"/>
        </w:rPr>
        <w:t xml:space="preserve">Govaerts </w:t>
      </w:r>
      <w:r w:rsidRPr="003A56FF">
        <w:rPr>
          <w:i/>
          <w:noProof/>
          <w:sz w:val="24"/>
          <w:szCs w:val="24"/>
          <w:lang w:val="en-US"/>
        </w:rPr>
        <w:t>et al</w:t>
      </w:r>
      <w:r w:rsidRPr="00F63BE1">
        <w:rPr>
          <w:noProof/>
          <w:sz w:val="24"/>
          <w:szCs w:val="24"/>
          <w:lang w:val="en-US"/>
        </w:rPr>
        <w:t>.</w:t>
      </w:r>
      <w:r w:rsidR="00DA7210">
        <w:rPr>
          <w:noProof/>
          <w:sz w:val="24"/>
          <w:szCs w:val="24"/>
          <w:lang w:val="en-US"/>
        </w:rPr>
        <w:t>,</w:t>
      </w:r>
      <w:r w:rsidRPr="00F63BE1">
        <w:rPr>
          <w:noProof/>
          <w:sz w:val="24"/>
          <w:szCs w:val="24"/>
          <w:lang w:val="en-US"/>
        </w:rPr>
        <w:t xml:space="preserve"> 2017</w:t>
      </w:r>
      <w:r w:rsidRPr="003C398B">
        <w:rPr>
          <w:sz w:val="24"/>
          <w:szCs w:val="24"/>
          <w:lang w:val="en-US"/>
        </w:rPr>
        <w:fldChar w:fldCharType="end"/>
      </w:r>
      <w:r w:rsidRPr="00F63BE1">
        <w:rPr>
          <w:sz w:val="24"/>
          <w:szCs w:val="24"/>
          <w:lang w:val="en-US"/>
        </w:rPr>
        <w:t xml:space="preserve">) </w:t>
      </w:r>
      <w:r>
        <w:rPr>
          <w:sz w:val="24"/>
          <w:szCs w:val="24"/>
          <w:lang w:val="en-US"/>
        </w:rPr>
        <w:t>is</w:t>
      </w:r>
      <w:r w:rsidRPr="00221ACA">
        <w:rPr>
          <w:sz w:val="24"/>
          <w:szCs w:val="24"/>
          <w:lang w:val="en-US"/>
        </w:rPr>
        <w:t xml:space="preserve"> the tenth</w:t>
      </w:r>
      <w:r w:rsidR="000A5465">
        <w:rPr>
          <w:sz w:val="24"/>
          <w:szCs w:val="24"/>
          <w:lang w:val="en-US"/>
        </w:rPr>
        <w:t xml:space="preserve"> most</w:t>
      </w:r>
      <w:r w:rsidRPr="00221ACA">
        <w:rPr>
          <w:sz w:val="24"/>
          <w:szCs w:val="24"/>
          <w:lang w:val="en-US"/>
        </w:rPr>
        <w:t xml:space="preserve"> </w:t>
      </w:r>
      <w:r w:rsidR="005C3876">
        <w:rPr>
          <w:sz w:val="24"/>
          <w:szCs w:val="24"/>
          <w:lang w:val="en-US"/>
        </w:rPr>
        <w:t>species-</w:t>
      </w:r>
      <w:r w:rsidRPr="00221ACA">
        <w:rPr>
          <w:sz w:val="24"/>
          <w:szCs w:val="24"/>
          <w:lang w:val="en-US"/>
        </w:rPr>
        <w:t>rich</w:t>
      </w:r>
      <w:r w:rsidRPr="0024267D">
        <w:rPr>
          <w:sz w:val="24"/>
          <w:szCs w:val="24"/>
          <w:lang w:val="en-US"/>
        </w:rPr>
        <w:t xml:space="preserve"> angiosperm family</w:t>
      </w:r>
      <w:r w:rsidR="00B24806">
        <w:rPr>
          <w:sz w:val="24"/>
          <w:szCs w:val="24"/>
          <w:lang w:val="en-US"/>
        </w:rPr>
        <w:t>.</w:t>
      </w:r>
      <w:r w:rsidRPr="0024267D">
        <w:rPr>
          <w:sz w:val="24"/>
          <w:szCs w:val="24"/>
          <w:lang w:val="en-US"/>
        </w:rPr>
        <w:t xml:space="preserve"> </w:t>
      </w:r>
      <w:r w:rsidR="00BD252E">
        <w:rPr>
          <w:sz w:val="24"/>
          <w:szCs w:val="24"/>
          <w:lang w:val="en-US"/>
        </w:rPr>
        <w:t>I</w:t>
      </w:r>
      <w:r w:rsidRPr="0024267D">
        <w:rPr>
          <w:sz w:val="24"/>
          <w:szCs w:val="24"/>
          <w:lang w:val="en-US"/>
        </w:rPr>
        <w:t xml:space="preserve">t </w:t>
      </w:r>
      <w:r w:rsidR="000461EC">
        <w:rPr>
          <w:sz w:val="24"/>
          <w:szCs w:val="24"/>
          <w:lang w:val="en-US"/>
        </w:rPr>
        <w:t>has</w:t>
      </w:r>
      <w:r w:rsidR="000461EC" w:rsidRPr="0024267D">
        <w:rPr>
          <w:sz w:val="24"/>
          <w:szCs w:val="24"/>
          <w:lang w:val="en-US"/>
        </w:rPr>
        <w:t xml:space="preserve"> </w:t>
      </w:r>
      <w:r w:rsidRPr="0024267D">
        <w:rPr>
          <w:sz w:val="24"/>
          <w:szCs w:val="24"/>
          <w:lang w:val="en-US"/>
        </w:rPr>
        <w:t xml:space="preserve">mainly diversified </w:t>
      </w:r>
      <w:r w:rsidR="000461EC">
        <w:rPr>
          <w:sz w:val="24"/>
          <w:szCs w:val="24"/>
          <w:lang w:val="en-US"/>
        </w:rPr>
        <w:t>in</w:t>
      </w:r>
      <w:r w:rsidR="000461EC" w:rsidRPr="0024267D">
        <w:rPr>
          <w:sz w:val="24"/>
          <w:szCs w:val="24"/>
          <w:lang w:val="en-US"/>
        </w:rPr>
        <w:t xml:space="preserve"> </w:t>
      </w:r>
      <w:r w:rsidRPr="0024267D">
        <w:rPr>
          <w:sz w:val="24"/>
          <w:szCs w:val="24"/>
          <w:lang w:val="en-US"/>
        </w:rPr>
        <w:t xml:space="preserve">the tropics, </w:t>
      </w:r>
      <w:r w:rsidR="00104419">
        <w:rPr>
          <w:sz w:val="24"/>
          <w:szCs w:val="24"/>
          <w:lang w:val="en-US"/>
        </w:rPr>
        <w:t>although</w:t>
      </w:r>
      <w:r w:rsidRPr="0024267D">
        <w:rPr>
          <w:sz w:val="24"/>
          <w:szCs w:val="24"/>
          <w:lang w:val="en-US"/>
        </w:rPr>
        <w:t xml:space="preserve"> genus </w:t>
      </w:r>
      <w:proofErr w:type="spellStart"/>
      <w:r w:rsidRPr="0024267D">
        <w:rPr>
          <w:i/>
          <w:sz w:val="24"/>
          <w:szCs w:val="24"/>
          <w:lang w:val="en-US"/>
        </w:rPr>
        <w:t>Carex</w:t>
      </w:r>
      <w:proofErr w:type="spellEnd"/>
      <w:r w:rsidRPr="0024267D">
        <w:rPr>
          <w:sz w:val="24"/>
          <w:szCs w:val="24"/>
          <w:lang w:val="en-US"/>
        </w:rPr>
        <w:t xml:space="preserve"> L.</w:t>
      </w:r>
      <w:r w:rsidR="005C3876">
        <w:rPr>
          <w:sz w:val="24"/>
          <w:szCs w:val="24"/>
          <w:lang w:val="en-US"/>
        </w:rPr>
        <w:t>,</w:t>
      </w:r>
      <w:r w:rsidRPr="0024267D">
        <w:rPr>
          <w:sz w:val="24"/>
          <w:szCs w:val="24"/>
          <w:lang w:val="en-US"/>
        </w:rPr>
        <w:t xml:space="preserve"> </w:t>
      </w:r>
      <w:r w:rsidR="005C3876" w:rsidRPr="00C97EDA">
        <w:rPr>
          <w:sz w:val="24"/>
          <w:szCs w:val="24"/>
          <w:lang w:val="en-US"/>
        </w:rPr>
        <w:t xml:space="preserve">the most diversified genus of the family (ca. </w:t>
      </w:r>
      <w:r w:rsidR="005C3876">
        <w:rPr>
          <w:sz w:val="24"/>
          <w:szCs w:val="24"/>
          <w:lang w:val="en-US"/>
        </w:rPr>
        <w:t xml:space="preserve">2200 spp., </w:t>
      </w:r>
      <w:r w:rsidR="005C3876" w:rsidRPr="00C97EDA">
        <w:rPr>
          <w:sz w:val="24"/>
          <w:szCs w:val="24"/>
          <w:lang w:val="en-US"/>
        </w:rPr>
        <w:t>40%</w:t>
      </w:r>
      <w:r w:rsidR="005C3876">
        <w:rPr>
          <w:sz w:val="24"/>
          <w:szCs w:val="24"/>
          <w:lang w:val="en-US"/>
        </w:rPr>
        <w:t xml:space="preserve"> of species richness</w:t>
      </w:r>
      <w:r w:rsidR="005C3876" w:rsidRPr="00C97EDA">
        <w:rPr>
          <w:sz w:val="24"/>
          <w:szCs w:val="24"/>
          <w:lang w:val="en-US"/>
        </w:rPr>
        <w:t xml:space="preserve">; </w:t>
      </w:r>
      <w:r w:rsidR="005C3876" w:rsidRPr="00870BB1">
        <w:rPr>
          <w:sz w:val="24"/>
          <w:szCs w:val="24"/>
          <w:lang w:val="en-US"/>
        </w:rPr>
        <w:fldChar w:fldCharType="begin" w:fldLock="1"/>
      </w:r>
      <w:r w:rsidR="00026D03">
        <w:rPr>
          <w:sz w:val="24"/>
          <w:szCs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et al., 2017)","manualFormatting":"Govaerts et al. 2017","plainTextFormattedCitation":"(Govaerts et al., 2017)","previouslyFormattedCitation":"(Govaerts et al. 2017)"},"properties":{"noteIndex":0},"schema":"https://github.com/citation-style-language/schema/raw/master/csl-citation.json"}</w:instrText>
      </w:r>
      <w:r w:rsidR="005C3876" w:rsidRPr="00870BB1">
        <w:rPr>
          <w:sz w:val="24"/>
          <w:szCs w:val="24"/>
          <w:lang w:val="en-US"/>
        </w:rPr>
        <w:fldChar w:fldCharType="separate"/>
      </w:r>
      <w:r w:rsidR="005C3876" w:rsidRPr="00870BB1">
        <w:rPr>
          <w:noProof/>
          <w:sz w:val="24"/>
          <w:szCs w:val="24"/>
          <w:lang w:val="en-US"/>
        </w:rPr>
        <w:t xml:space="preserve">Govaerts </w:t>
      </w:r>
      <w:r w:rsidR="005C3876" w:rsidRPr="003A56FF">
        <w:rPr>
          <w:i/>
          <w:noProof/>
          <w:sz w:val="24"/>
          <w:szCs w:val="24"/>
          <w:lang w:val="en-US"/>
        </w:rPr>
        <w:t>et al</w:t>
      </w:r>
      <w:r w:rsidR="005C3876" w:rsidRPr="00870BB1">
        <w:rPr>
          <w:noProof/>
          <w:sz w:val="24"/>
          <w:szCs w:val="24"/>
          <w:lang w:val="en-US"/>
        </w:rPr>
        <w:t>. 2017</w:t>
      </w:r>
      <w:r w:rsidR="005C3876" w:rsidRPr="00870BB1">
        <w:rPr>
          <w:sz w:val="24"/>
          <w:szCs w:val="24"/>
          <w:lang w:val="en-US"/>
        </w:rPr>
        <w:fldChar w:fldCharType="end"/>
      </w:r>
      <w:r w:rsidR="005C3876" w:rsidRPr="00870BB1">
        <w:rPr>
          <w:sz w:val="24"/>
          <w:szCs w:val="24"/>
          <w:lang w:val="en-US"/>
        </w:rPr>
        <w:t>)</w:t>
      </w:r>
      <w:r w:rsidR="005C3876">
        <w:rPr>
          <w:sz w:val="24"/>
          <w:szCs w:val="24"/>
          <w:lang w:val="en-US"/>
        </w:rPr>
        <w:t xml:space="preserve">, </w:t>
      </w:r>
      <w:r w:rsidR="00104419">
        <w:rPr>
          <w:sz w:val="24"/>
          <w:szCs w:val="24"/>
          <w:lang w:val="en-US"/>
        </w:rPr>
        <w:t>and several other lineages are</w:t>
      </w:r>
      <w:r w:rsidRPr="0024267D">
        <w:rPr>
          <w:sz w:val="24"/>
          <w:szCs w:val="24"/>
          <w:lang w:val="en-US"/>
        </w:rPr>
        <w:t xml:space="preserve"> distributed mostly </w:t>
      </w:r>
      <w:r w:rsidR="000461EC">
        <w:rPr>
          <w:sz w:val="24"/>
          <w:szCs w:val="24"/>
          <w:lang w:val="en-US"/>
        </w:rPr>
        <w:t>in</w:t>
      </w:r>
      <w:r w:rsidR="000461EC" w:rsidRPr="0024267D">
        <w:rPr>
          <w:sz w:val="24"/>
          <w:szCs w:val="24"/>
          <w:lang w:val="en-US"/>
        </w:rPr>
        <w:t xml:space="preserve"> </w:t>
      </w:r>
      <w:r w:rsidRPr="0024267D">
        <w:rPr>
          <w:sz w:val="24"/>
          <w:szCs w:val="24"/>
          <w:lang w:val="en-US"/>
        </w:rPr>
        <w:t xml:space="preserve">temperate regions </w:t>
      </w:r>
      <w:r w:rsidRPr="003C398B">
        <w:rPr>
          <w:sz w:val="24"/>
          <w:szCs w:val="24"/>
          <w:lang w:val="en-US"/>
        </w:rPr>
        <w:fldChar w:fldCharType="begin" w:fldLock="1"/>
      </w:r>
      <w:r w:rsidR="00026D03">
        <w:rPr>
          <w:sz w:val="24"/>
          <w:szCs w:val="24"/>
          <w:lang w:val="en-US"/>
        </w:rPr>
        <w:instrText>ADDIN CSL_CITATION {"citationItems":[{"id":"ITEM-1","itemData":{"ISSN":"0008-4026","author":[{"dropping-particle":"","family":"Reznicek","given":"A A","non-dropping-particle":"","parse-names":false,"suffix":""}],"container-title":"Canadian Journal of Botany-Revue Canadienne De Botanique","id":"ITEM-1","issue":"7","issued":{"date-parts":[["1990"]]},"note":"PT: J; CT: SYMP ON SYSTEMATICS AND ECOLOGY OF THE GENUS CAREX ( CYPERACEAE ); CY: JUN 16, 1987; CL: MONTREAL, CANADA; SP: CANADIAN BOTAN ASSOC, SECT SYSTEMAT &amp;amp; PHYTOGEOG; NR: 119; TC: 88; J9: CAN J BOT; PG: 24; GA: DV194; UT: WOS:A1990DV19400002","page":"1409-1432","publisher":"NATL RESEARCH COUNCIL CANADA","publisher-place":"REZNICEK, AA (reprint author), UNIV MICHIGAN HERBARIUM,N UNIV BLDG,ANN ARBOR,MI 48109, USA.","title":"Evolution in Sedges (Carex, Cyperaceae)","type":"article-journal","volume":"68"},"uris":["http://www.mendeley.com/documents/?uuid=5a0a87f2-717d-4340-bf3d-6c4bba2a8c19"]}],"mendeley":{"formattedCitation":"(Reznicek, 1990)","plainTextFormattedCitation":"(Reznicek, 1990)","previouslyFormattedCitation":"(Reznicek 1990)"},"properties":{"noteIndex":0},"schema":"https://github.com/citation-style-language/schema/raw/master/csl-citation.json"}</w:instrText>
      </w:r>
      <w:r w:rsidRPr="003C398B">
        <w:rPr>
          <w:sz w:val="24"/>
          <w:szCs w:val="24"/>
          <w:lang w:val="en-US"/>
        </w:rPr>
        <w:fldChar w:fldCharType="separate"/>
      </w:r>
      <w:r w:rsidR="00026D03" w:rsidRPr="00026D03">
        <w:rPr>
          <w:noProof/>
          <w:sz w:val="24"/>
          <w:szCs w:val="24"/>
          <w:lang w:val="en-US"/>
        </w:rPr>
        <w:t>(Reznicek, 1990)</w:t>
      </w:r>
      <w:r w:rsidRPr="003C398B">
        <w:rPr>
          <w:sz w:val="24"/>
          <w:szCs w:val="24"/>
          <w:lang w:val="en-US"/>
        </w:rPr>
        <w:fldChar w:fldCharType="end"/>
      </w:r>
      <w:r w:rsidRPr="003C398B">
        <w:rPr>
          <w:sz w:val="24"/>
          <w:szCs w:val="24"/>
          <w:lang w:val="en-US"/>
        </w:rPr>
        <w:t xml:space="preserve">. </w:t>
      </w:r>
      <w:del w:id="74" w:author="Jose Ignacio Márquez Corro" w:date="2019-01-17T12:59:00Z">
        <w:r w:rsidR="000265B1" w:rsidDel="00B04816">
          <w:rPr>
            <w:sz w:val="24"/>
            <w:szCs w:val="24"/>
            <w:lang w:val="en-US"/>
          </w:rPr>
          <w:delText xml:space="preserve">Remarkably, </w:delText>
        </w:r>
      </w:del>
      <w:r w:rsidR="00C40214">
        <w:rPr>
          <w:sz w:val="24"/>
          <w:szCs w:val="24"/>
          <w:lang w:val="en-US"/>
        </w:rPr>
        <w:t>Cyperaceae</w:t>
      </w:r>
      <w:r w:rsidR="00C40214" w:rsidRPr="003C398B">
        <w:rPr>
          <w:sz w:val="24"/>
          <w:szCs w:val="24"/>
          <w:lang w:val="en-US"/>
        </w:rPr>
        <w:t xml:space="preserve"> </w:t>
      </w:r>
      <w:r w:rsidR="00430E77">
        <w:rPr>
          <w:sz w:val="24"/>
          <w:szCs w:val="24"/>
          <w:lang w:val="en-US"/>
        </w:rPr>
        <w:t>has</w:t>
      </w:r>
      <w:r w:rsidRPr="00870BB1">
        <w:rPr>
          <w:sz w:val="24"/>
          <w:szCs w:val="24"/>
          <w:lang w:val="en-US"/>
        </w:rPr>
        <w:t xml:space="preserve"> </w:t>
      </w:r>
      <w:r w:rsidR="005C3876">
        <w:rPr>
          <w:sz w:val="24"/>
          <w:szCs w:val="24"/>
          <w:lang w:val="en-US"/>
        </w:rPr>
        <w:t xml:space="preserve">the </w:t>
      </w:r>
      <w:r w:rsidRPr="00870BB1">
        <w:rPr>
          <w:sz w:val="24"/>
          <w:szCs w:val="24"/>
          <w:lang w:val="en-US"/>
        </w:rPr>
        <w:t xml:space="preserve">highest </w:t>
      </w:r>
      <w:r w:rsidR="00DA7210">
        <w:rPr>
          <w:sz w:val="24"/>
          <w:szCs w:val="24"/>
          <w:lang w:val="en-US"/>
        </w:rPr>
        <w:t xml:space="preserve">known </w:t>
      </w:r>
      <w:r w:rsidRPr="00870BB1">
        <w:rPr>
          <w:sz w:val="24"/>
          <w:szCs w:val="24"/>
          <w:lang w:val="en-US"/>
        </w:rPr>
        <w:t>chromosom</w:t>
      </w:r>
      <w:r w:rsidR="005C3876">
        <w:rPr>
          <w:sz w:val="24"/>
          <w:szCs w:val="24"/>
          <w:lang w:val="en-US"/>
        </w:rPr>
        <w:t>e number</w:t>
      </w:r>
      <w:r w:rsidRPr="00870BB1">
        <w:rPr>
          <w:sz w:val="24"/>
          <w:szCs w:val="24"/>
          <w:lang w:val="en-US"/>
        </w:rPr>
        <w:t xml:space="preserve"> variation </w:t>
      </w:r>
      <w:r w:rsidR="00430E77">
        <w:rPr>
          <w:sz w:val="24"/>
          <w:szCs w:val="24"/>
          <w:lang w:val="en-US"/>
        </w:rPr>
        <w:t xml:space="preserve">among all angiosperm families </w:t>
      </w:r>
      <w:r w:rsidRPr="00870BB1">
        <w:rPr>
          <w:sz w:val="24"/>
          <w:szCs w:val="24"/>
          <w:lang w:val="en-US"/>
        </w:rPr>
        <w:fldChar w:fldCharType="begin" w:fldLock="1"/>
      </w:r>
      <w:r w:rsidR="00026D03">
        <w:rPr>
          <w:sz w:val="24"/>
          <w:szCs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2008)","manualFormatting":"(2n=4–224; Roalson, 2008)","plainTextFormattedCitation":"(Roalson, 2008)","previouslyFormattedCitation":"(Roalson 2008)"},"properties":{"noteIndex":0},"schema":"https://github.com/citation-style-language/schema/raw/master/csl-citation.json"}</w:instrText>
      </w:r>
      <w:r w:rsidRPr="00870BB1">
        <w:rPr>
          <w:sz w:val="24"/>
          <w:szCs w:val="24"/>
          <w:lang w:val="en-US"/>
        </w:rPr>
        <w:fldChar w:fldCharType="separate"/>
      </w:r>
      <w:r w:rsidRPr="00870BB1">
        <w:rPr>
          <w:noProof/>
          <w:sz w:val="24"/>
          <w:szCs w:val="24"/>
          <w:lang w:val="en-US"/>
        </w:rPr>
        <w:t>(2n=4–224; Roalson</w:t>
      </w:r>
      <w:r w:rsidR="00DA7210">
        <w:rPr>
          <w:noProof/>
          <w:sz w:val="24"/>
          <w:szCs w:val="24"/>
          <w:lang w:val="en-US"/>
        </w:rPr>
        <w:t>,</w:t>
      </w:r>
      <w:r w:rsidRPr="00870BB1">
        <w:rPr>
          <w:noProof/>
          <w:sz w:val="24"/>
          <w:szCs w:val="24"/>
          <w:lang w:val="en-US"/>
        </w:rPr>
        <w:t xml:space="preserve"> 2008)</w:t>
      </w:r>
      <w:r w:rsidRPr="00870BB1">
        <w:rPr>
          <w:sz w:val="24"/>
          <w:szCs w:val="24"/>
          <w:lang w:val="en-US"/>
        </w:rPr>
        <w:fldChar w:fldCharType="end"/>
      </w:r>
      <w:r w:rsidRPr="00870BB1">
        <w:rPr>
          <w:sz w:val="24"/>
          <w:szCs w:val="24"/>
          <w:lang w:val="en-US"/>
        </w:rPr>
        <w:t xml:space="preserve">. </w:t>
      </w:r>
      <w:r>
        <w:rPr>
          <w:sz w:val="24"/>
          <w:szCs w:val="24"/>
          <w:lang w:val="en-US"/>
        </w:rPr>
        <w:t>Because of its high species richness and wide range of chromosome numbers</w:t>
      </w:r>
      <w:r w:rsidRPr="00870BB1">
        <w:rPr>
          <w:sz w:val="24"/>
          <w:szCs w:val="24"/>
          <w:lang w:val="en-US"/>
        </w:rPr>
        <w:t xml:space="preserve">, Cyperaceae </w:t>
      </w:r>
      <w:r w:rsidRPr="00870BB1">
        <w:rPr>
          <w:sz w:val="24"/>
          <w:szCs w:val="24"/>
          <w:lang w:val="en-US"/>
        </w:rPr>
        <w:lastRenderedPageBreak/>
        <w:t>constitutes a model tax</w:t>
      </w:r>
      <w:r w:rsidR="005C3876">
        <w:rPr>
          <w:sz w:val="24"/>
          <w:szCs w:val="24"/>
          <w:lang w:val="en-US"/>
        </w:rPr>
        <w:t>on</w:t>
      </w:r>
      <w:r>
        <w:rPr>
          <w:sz w:val="24"/>
          <w:szCs w:val="24"/>
          <w:lang w:val="en-US"/>
        </w:rPr>
        <w:t xml:space="preserve"> for </w:t>
      </w:r>
      <w:r w:rsidR="00C40214">
        <w:rPr>
          <w:sz w:val="24"/>
          <w:szCs w:val="24"/>
          <w:lang w:val="en-US"/>
        </w:rPr>
        <w:t xml:space="preserve">incorporating </w:t>
      </w:r>
      <w:r>
        <w:rPr>
          <w:sz w:val="24"/>
          <w:szCs w:val="24"/>
          <w:lang w:val="en-US"/>
        </w:rPr>
        <w:t>studies</w:t>
      </w:r>
      <w:r w:rsidRPr="00870BB1">
        <w:rPr>
          <w:sz w:val="24"/>
          <w:szCs w:val="24"/>
          <w:lang w:val="en-US"/>
        </w:rPr>
        <w:t xml:space="preserve"> </w:t>
      </w:r>
      <w:r w:rsidR="00C40214">
        <w:rPr>
          <w:sz w:val="24"/>
          <w:szCs w:val="24"/>
          <w:lang w:val="en-US"/>
        </w:rPr>
        <w:t>of</w:t>
      </w:r>
      <w:r w:rsidR="00C40214" w:rsidRPr="00870BB1">
        <w:rPr>
          <w:sz w:val="24"/>
          <w:szCs w:val="24"/>
          <w:lang w:val="en-US"/>
        </w:rPr>
        <w:t xml:space="preserve"> </w:t>
      </w:r>
      <w:r>
        <w:rPr>
          <w:sz w:val="24"/>
          <w:szCs w:val="24"/>
          <w:lang w:val="en-US"/>
        </w:rPr>
        <w:t>biodiversity</w:t>
      </w:r>
      <w:r w:rsidR="00C40214">
        <w:rPr>
          <w:sz w:val="24"/>
          <w:szCs w:val="24"/>
          <w:lang w:val="en-US"/>
        </w:rPr>
        <w:t xml:space="preserve"> with</w:t>
      </w:r>
      <w:r>
        <w:rPr>
          <w:sz w:val="24"/>
          <w:szCs w:val="24"/>
          <w:lang w:val="en-US"/>
        </w:rPr>
        <w:t xml:space="preserve"> </w:t>
      </w:r>
      <w:r w:rsidRPr="00870BB1">
        <w:rPr>
          <w:sz w:val="24"/>
          <w:szCs w:val="24"/>
          <w:lang w:val="en-US"/>
        </w:rPr>
        <w:t xml:space="preserve">evolution and systematics </w:t>
      </w:r>
      <w:r w:rsidRPr="00870BB1">
        <w:rPr>
          <w:sz w:val="24"/>
          <w:szCs w:val="24"/>
          <w:lang w:val="en-US"/>
        </w:rPr>
        <w:fldChar w:fldCharType="begin" w:fldLock="1"/>
      </w:r>
      <w:r w:rsidR="00026D03">
        <w:rPr>
          <w:sz w:val="24"/>
          <w:szCs w:val="24"/>
          <w:lang w:val="en-US"/>
        </w:rPr>
        <w:instrText>ADDIN CSL_CITATION {"citationItems":[{"id":"ITEM-1","itemData":{"DOI":"10.1111/j.1558-5646.2007.00183.x","ISSN":"0014-3820","author":[{"dropping-particle":"","family":"Hipp","given":"Andrew L.","non-dropping-particle":"","parse-names":false,"suffix":""}],"container-title":"Evolution","id":"ITEM-1","issue":"9","issued":{"date-parts":[["2007","9"]]},"page":"2175-2194","title":"Nonuniform processes of chromosome evolution in sedges (&lt;i&gt;Carex&lt;/i&gt;: Cyperaceae)","type":"article-journal","volume":"61"},"uris":["http://www.mendeley.com/documents/?uuid=f1893d43-8bcf-4060-a984-41734e65b911"]}],"mendeley":{"formattedCitation":"(Hipp, 2007)","manualFormatting":"(e.g. Hipp, 2007)","plainTextFormattedCitation":"(Hipp, 2007)","previouslyFormattedCitation":"(Hipp 2007)"},"properties":{"noteIndex":0},"schema":"https://github.com/citation-style-language/schema/raw/master/csl-citation.json"}</w:instrText>
      </w:r>
      <w:r w:rsidRPr="00870BB1">
        <w:rPr>
          <w:sz w:val="24"/>
          <w:szCs w:val="24"/>
          <w:lang w:val="en-US"/>
        </w:rPr>
        <w:fldChar w:fldCharType="separate"/>
      </w:r>
      <w:r w:rsidRPr="00EA68E2">
        <w:rPr>
          <w:noProof/>
          <w:sz w:val="24"/>
          <w:szCs w:val="24"/>
          <w:lang w:val="en-US"/>
        </w:rPr>
        <w:t>(e</w:t>
      </w:r>
      <w:r>
        <w:rPr>
          <w:noProof/>
          <w:sz w:val="24"/>
          <w:szCs w:val="24"/>
          <w:lang w:val="en-US"/>
        </w:rPr>
        <w:t>.</w:t>
      </w:r>
      <w:r w:rsidRPr="00EA68E2">
        <w:rPr>
          <w:noProof/>
          <w:sz w:val="24"/>
          <w:szCs w:val="24"/>
          <w:lang w:val="en-US"/>
        </w:rPr>
        <w:t xml:space="preserve">g. </w:t>
      </w:r>
      <w:r w:rsidRPr="00870BB1">
        <w:rPr>
          <w:noProof/>
          <w:sz w:val="24"/>
          <w:szCs w:val="24"/>
          <w:lang w:val="en-US"/>
        </w:rPr>
        <w:t>Hipp</w:t>
      </w:r>
      <w:r w:rsidR="00DA7210">
        <w:rPr>
          <w:noProof/>
          <w:sz w:val="24"/>
          <w:szCs w:val="24"/>
          <w:lang w:val="en-US"/>
        </w:rPr>
        <w:t>,</w:t>
      </w:r>
      <w:r w:rsidRPr="00870BB1">
        <w:rPr>
          <w:noProof/>
          <w:sz w:val="24"/>
          <w:szCs w:val="24"/>
          <w:lang w:val="en-US"/>
        </w:rPr>
        <w:t xml:space="preserve"> 2007)</w:t>
      </w:r>
      <w:r w:rsidRPr="00870BB1">
        <w:rPr>
          <w:sz w:val="24"/>
          <w:szCs w:val="24"/>
          <w:lang w:val="en-US"/>
        </w:rPr>
        <w:fldChar w:fldCharType="end"/>
      </w:r>
      <w:r>
        <w:rPr>
          <w:sz w:val="24"/>
          <w:szCs w:val="24"/>
          <w:lang w:val="en-US"/>
        </w:rPr>
        <w:t xml:space="preserve">. This </w:t>
      </w:r>
      <w:r w:rsidR="00C40214">
        <w:rPr>
          <w:sz w:val="24"/>
          <w:szCs w:val="24"/>
          <w:lang w:val="en-US"/>
        </w:rPr>
        <w:t xml:space="preserve">is especially true of the </w:t>
      </w:r>
      <w:r>
        <w:rPr>
          <w:sz w:val="24"/>
          <w:szCs w:val="24"/>
          <w:lang w:val="en-US"/>
        </w:rPr>
        <w:t xml:space="preserve">genus </w:t>
      </w:r>
      <w:proofErr w:type="spellStart"/>
      <w:r w:rsidR="00C40214" w:rsidRPr="00CC261B">
        <w:rPr>
          <w:i/>
          <w:sz w:val="24"/>
          <w:szCs w:val="24"/>
          <w:lang w:val="en-US"/>
        </w:rPr>
        <w:t>Carex</w:t>
      </w:r>
      <w:proofErr w:type="spellEnd"/>
      <w:r w:rsidR="00C40214">
        <w:rPr>
          <w:sz w:val="24"/>
          <w:szCs w:val="24"/>
          <w:lang w:val="en-US"/>
        </w:rPr>
        <w:t xml:space="preserve">, which </w:t>
      </w:r>
      <w:r w:rsidR="00ED4720" w:rsidRPr="00C40214">
        <w:rPr>
          <w:sz w:val="24"/>
          <w:szCs w:val="24"/>
          <w:lang w:val="en-US"/>
        </w:rPr>
        <w:t>alone</w:t>
      </w:r>
      <w:r w:rsidR="00ED4720">
        <w:rPr>
          <w:sz w:val="24"/>
          <w:szCs w:val="24"/>
          <w:lang w:val="en-US"/>
        </w:rPr>
        <w:t xml:space="preserve"> </w:t>
      </w:r>
      <w:r w:rsidR="005C3876">
        <w:rPr>
          <w:sz w:val="24"/>
          <w:szCs w:val="24"/>
          <w:lang w:val="en-US"/>
        </w:rPr>
        <w:t>displays</w:t>
      </w:r>
      <w:r w:rsidR="005C3876" w:rsidRPr="00870BB1">
        <w:rPr>
          <w:sz w:val="24"/>
          <w:szCs w:val="24"/>
          <w:lang w:val="en-US"/>
        </w:rPr>
        <w:t xml:space="preserve"> </w:t>
      </w:r>
      <w:r w:rsidRPr="00870BB1">
        <w:rPr>
          <w:sz w:val="24"/>
          <w:szCs w:val="24"/>
          <w:lang w:val="en-US"/>
        </w:rPr>
        <w:t xml:space="preserve">a wide variation of chromosome number </w:t>
      </w:r>
      <w:r w:rsidRPr="00870BB1">
        <w:rPr>
          <w:sz w:val="24"/>
          <w:szCs w:val="24"/>
          <w:lang w:val="en-GB"/>
        </w:rPr>
        <w:t xml:space="preserve">(2n=12–124; </w:t>
      </w:r>
      <w:r w:rsidRPr="00870BB1">
        <w:rPr>
          <w:sz w:val="24"/>
          <w:szCs w:val="24"/>
          <w:lang w:val="en-US"/>
        </w:rPr>
        <w:fldChar w:fldCharType="begin" w:fldLock="1"/>
      </w:r>
      <w:r w:rsidR="00026D03">
        <w:rPr>
          <w:sz w:val="24"/>
          <w:szCs w:val="24"/>
          <w:lang w:val="en-US"/>
        </w:rPr>
        <w:instrText>ADDIN CSL_CITATION {"citationItems":[{"id":"ITEM-1","itemData":{"DOI":"10.1111/j.1558-5646.2007.00183.x","ISSN":"0014-3820","author":[{"dropping-particle":"","family":"Hipp","given":"Andrew L.","non-dropping-particle":"","parse-names":false,"suffix":""}],"container-title":"Evolution","id":"ITEM-1","issue":"9","issued":{"date-parts":[["2007","9"]]},"page":"2175-2194","title":"Nonuniform processes of chromosome evolution in sedges (&lt;i&gt;Carex&lt;/i&gt;: Cyperaceae)","type":"article-journal","volume":"61"},"uris":["http://www.mendeley.com/documents/?uuid=f1893d43-8bcf-4060-a984-41734e65b911"]},{"id":"ITEM-2","itemData":{"DOI":"10.1007/s12229-008-9011-y","ISSN":"0006-8101","author":[{"dropping-particle":"","family":"Roalson","given":"Eric H.","non-dropping-particle":"","parse-names":false,"suffix":""}],"container-title":"The Botanical Review","id":"ITEM-2","issue":"2","issued":{"date-parts":[["2008","6","25"]]},"page":"209-393","title":"A synopsis of chromosome number variation in the Cyperaceae","type":"article-journal","volume":"74"},"uris":["http://www.mendeley.com/documents/?uuid=2b1c4262-3d5c-4015-9df7-9fd6fa4e46f1"]}],"mendeley":{"formattedCitation":"(Hipp, 2007; Roalson, 2008)","manualFormatting":"Hipp, 2007; (Roalson 2008)Roalson, 2008)","plainTextFormattedCitation":"(Hipp, 2007; Roalson, 2008)","previouslyFormattedCitation":"(Hipp 2007; Roalson 2008)"},"properties":{"noteIndex":0},"schema":"https://github.com/citation-style-language/schema/raw/master/csl-citation.json"}</w:instrText>
      </w:r>
      <w:r w:rsidRPr="00870BB1">
        <w:rPr>
          <w:sz w:val="24"/>
          <w:szCs w:val="24"/>
          <w:lang w:val="en-US"/>
        </w:rPr>
        <w:fldChar w:fldCharType="separate"/>
      </w:r>
      <w:r w:rsidRPr="00870BB1">
        <w:rPr>
          <w:noProof/>
          <w:sz w:val="24"/>
          <w:szCs w:val="24"/>
          <w:lang w:val="en-US"/>
        </w:rPr>
        <w:t>Hipp</w:t>
      </w:r>
      <w:ins w:id="75" w:author="José I. Márquez Corro" w:date="2019-01-31T11:47:00Z">
        <w:r w:rsidR="00537F68">
          <w:rPr>
            <w:noProof/>
            <w:sz w:val="24"/>
            <w:szCs w:val="24"/>
            <w:lang w:val="en-US"/>
          </w:rPr>
          <w:t xml:space="preserve"> et al</w:t>
        </w:r>
      </w:ins>
      <w:r w:rsidR="00DA7210">
        <w:rPr>
          <w:noProof/>
          <w:sz w:val="24"/>
          <w:szCs w:val="24"/>
          <w:lang w:val="en-US"/>
        </w:rPr>
        <w:t>,</w:t>
      </w:r>
      <w:r w:rsidRPr="00870BB1">
        <w:rPr>
          <w:noProof/>
          <w:sz w:val="24"/>
          <w:szCs w:val="24"/>
          <w:lang w:val="en-US"/>
        </w:rPr>
        <w:t xml:space="preserve"> 200</w:t>
      </w:r>
      <w:ins w:id="76" w:author="José I. Márquez Corro" w:date="2019-01-31T11:47:00Z">
        <w:r w:rsidR="00537F68">
          <w:rPr>
            <w:noProof/>
            <w:sz w:val="24"/>
            <w:szCs w:val="24"/>
            <w:lang w:val="en-US"/>
          </w:rPr>
          <w:t>9</w:t>
        </w:r>
      </w:ins>
      <w:del w:id="77" w:author="José I. Márquez Corro" w:date="2019-01-31T11:47:00Z">
        <w:r w:rsidRPr="00870BB1" w:rsidDel="00537F68">
          <w:rPr>
            <w:noProof/>
            <w:sz w:val="24"/>
            <w:szCs w:val="24"/>
            <w:lang w:val="en-US"/>
          </w:rPr>
          <w:delText>7</w:delText>
        </w:r>
      </w:del>
      <w:r w:rsidR="00DA7210">
        <w:rPr>
          <w:noProof/>
          <w:sz w:val="24"/>
          <w:szCs w:val="24"/>
          <w:lang w:val="en-US"/>
        </w:rPr>
        <w:t>;</w:t>
      </w:r>
      <w:r w:rsidR="00DA7210" w:rsidRPr="00870BB1">
        <w:rPr>
          <w:noProof/>
          <w:sz w:val="24"/>
          <w:szCs w:val="24"/>
          <w:lang w:val="en-US"/>
        </w:rPr>
        <w:t xml:space="preserve"> </w:t>
      </w:r>
      <w:r w:rsidR="00C40214" w:rsidRPr="00870BB1">
        <w:rPr>
          <w:noProof/>
          <w:sz w:val="24"/>
          <w:szCs w:val="24"/>
          <w:lang w:val="en-GB"/>
        </w:rPr>
        <w:fldChar w:fldCharType="begin" w:fldLock="1"/>
      </w:r>
      <w:r w:rsidR="00026D03">
        <w:rPr>
          <w:noProof/>
          <w:sz w:val="24"/>
          <w:szCs w:val="24"/>
          <w:lang w:val="en-GB"/>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2008)","plainTextFormattedCitation":"(Roalson, 2008)","previouslyFormattedCitation":"(Roalson 2008)"},"properties":{"noteIndex":0},"schema":"https://github.com/citation-style-language/schema/raw/master/csl-citation.json"}</w:instrText>
      </w:r>
      <w:r w:rsidR="00C40214" w:rsidRPr="00870BB1">
        <w:rPr>
          <w:noProof/>
          <w:sz w:val="24"/>
          <w:szCs w:val="24"/>
          <w:lang w:val="en-GB"/>
        </w:rPr>
        <w:fldChar w:fldCharType="end"/>
      </w:r>
      <w:del w:id="78" w:author="Jose Ignacio Márquez Corro" w:date="2019-01-17T12:41:00Z">
        <w:r w:rsidR="00026D03" w:rsidDel="00F02090">
          <w:rPr>
            <w:noProof/>
            <w:sz w:val="24"/>
            <w:szCs w:val="24"/>
            <w:lang w:val="en-GB"/>
          </w:rPr>
          <w:delText>(</w:delText>
        </w:r>
      </w:del>
      <w:r w:rsidR="00026D03">
        <w:rPr>
          <w:noProof/>
          <w:sz w:val="24"/>
          <w:szCs w:val="24"/>
          <w:lang w:val="en-GB"/>
        </w:rPr>
        <w:t>Roalson, 2008)</w:t>
      </w:r>
      <w:ins w:id="79" w:author="Jose Ignacio Márquez Corro" w:date="2019-01-17T12:41:00Z">
        <w:del w:id="80" w:author="UsuarioUPO" w:date="2019-02-22T10:52:00Z">
          <w:r w:rsidR="00F02090" w:rsidDel="00623D43">
            <w:rPr>
              <w:noProof/>
              <w:sz w:val="24"/>
              <w:szCs w:val="24"/>
              <w:lang w:val="en-GB"/>
            </w:rPr>
            <w:delText xml:space="preserve"> </w:delText>
          </w:r>
        </w:del>
      </w:ins>
      <w:del w:id="81" w:author="Jose Ignacio Márquez Corro" w:date="2019-01-17T12:41:00Z">
        <w:r w:rsidR="000078E8" w:rsidDel="00F02090">
          <w:rPr>
            <w:noProof/>
            <w:sz w:val="24"/>
            <w:szCs w:val="24"/>
            <w:lang w:val="en-GB"/>
          </w:rPr>
          <w:delText>(Roalson 2008)</w:delText>
        </w:r>
        <w:r w:rsidRPr="00870BB1" w:rsidDel="00F02090">
          <w:rPr>
            <w:noProof/>
            <w:sz w:val="24"/>
            <w:szCs w:val="24"/>
            <w:lang w:val="en-US"/>
          </w:rPr>
          <w:delText>Roalson</w:delText>
        </w:r>
        <w:r w:rsidR="00DA7210" w:rsidDel="00F02090">
          <w:rPr>
            <w:noProof/>
            <w:sz w:val="24"/>
            <w:szCs w:val="24"/>
            <w:lang w:val="en-US"/>
          </w:rPr>
          <w:delText>,</w:delText>
        </w:r>
        <w:r w:rsidRPr="00870BB1" w:rsidDel="00F02090">
          <w:rPr>
            <w:noProof/>
            <w:sz w:val="24"/>
            <w:szCs w:val="24"/>
            <w:lang w:val="en-US"/>
          </w:rPr>
          <w:delText xml:space="preserve"> 2008)</w:delText>
        </w:r>
      </w:del>
      <w:r w:rsidRPr="00870BB1">
        <w:rPr>
          <w:sz w:val="24"/>
          <w:szCs w:val="24"/>
          <w:lang w:val="en-US"/>
        </w:rPr>
        <w:fldChar w:fldCharType="end"/>
      </w:r>
      <w:r w:rsidRPr="00870BB1">
        <w:rPr>
          <w:sz w:val="24"/>
          <w:szCs w:val="24"/>
          <w:lang w:val="en-US"/>
        </w:rPr>
        <w:t xml:space="preserve">. </w:t>
      </w:r>
      <w:r>
        <w:rPr>
          <w:sz w:val="24"/>
          <w:szCs w:val="24"/>
          <w:lang w:val="en-US"/>
        </w:rPr>
        <w:t>V</w:t>
      </w:r>
      <w:r w:rsidRPr="00870BB1">
        <w:rPr>
          <w:sz w:val="24"/>
          <w:szCs w:val="24"/>
          <w:lang w:val="en-US"/>
        </w:rPr>
        <w:t>ariation in</w:t>
      </w:r>
      <w:r>
        <w:rPr>
          <w:sz w:val="24"/>
          <w:szCs w:val="24"/>
          <w:lang w:val="en-US"/>
        </w:rPr>
        <w:t xml:space="preserve"> the number of</w:t>
      </w:r>
      <w:r w:rsidRPr="00870BB1">
        <w:rPr>
          <w:sz w:val="24"/>
          <w:szCs w:val="24"/>
          <w:lang w:val="en-US"/>
        </w:rPr>
        <w:t xml:space="preserve"> chromosome</w:t>
      </w:r>
      <w:r>
        <w:rPr>
          <w:sz w:val="24"/>
          <w:szCs w:val="24"/>
          <w:lang w:val="en-US"/>
        </w:rPr>
        <w:t>s</w:t>
      </w:r>
      <w:r w:rsidRPr="00870BB1">
        <w:rPr>
          <w:sz w:val="24"/>
          <w:szCs w:val="24"/>
          <w:lang w:val="en-US"/>
        </w:rPr>
        <w:t xml:space="preserve"> and changes in the mode o</w:t>
      </w:r>
      <w:r>
        <w:rPr>
          <w:sz w:val="24"/>
          <w:szCs w:val="24"/>
          <w:lang w:val="en-US"/>
        </w:rPr>
        <w:t>f evolution have been suggested</w:t>
      </w:r>
      <w:r w:rsidRPr="00870BB1">
        <w:rPr>
          <w:sz w:val="24"/>
          <w:szCs w:val="24"/>
          <w:lang w:val="en-US"/>
        </w:rPr>
        <w:t xml:space="preserve"> as a possible driver of </w:t>
      </w:r>
      <w:r w:rsidR="00C40214">
        <w:rPr>
          <w:sz w:val="24"/>
          <w:szCs w:val="24"/>
          <w:lang w:val="en-US"/>
        </w:rPr>
        <w:t xml:space="preserve">diversification </w:t>
      </w:r>
      <w:r w:rsidRPr="00C97EDA">
        <w:rPr>
          <w:sz w:val="24"/>
          <w:szCs w:val="24"/>
          <w:lang w:val="en-US"/>
        </w:rPr>
        <w:t xml:space="preserve">in </w:t>
      </w:r>
      <w:proofErr w:type="spellStart"/>
      <w:r w:rsidRPr="00C97EDA">
        <w:rPr>
          <w:i/>
          <w:sz w:val="24"/>
          <w:szCs w:val="24"/>
          <w:lang w:val="en-US"/>
        </w:rPr>
        <w:t>Carex</w:t>
      </w:r>
      <w:proofErr w:type="spellEnd"/>
      <w:r>
        <w:rPr>
          <w:i/>
          <w:sz w:val="24"/>
          <w:szCs w:val="24"/>
          <w:lang w:val="en-US"/>
        </w:rPr>
        <w:t xml:space="preserve"> </w:t>
      </w:r>
      <w:r w:rsidRPr="00870BB1">
        <w:rPr>
          <w:sz w:val="24"/>
          <w:szCs w:val="24"/>
          <w:lang w:val="en-US"/>
        </w:rPr>
        <w:fldChar w:fldCharType="begin" w:fldLock="1"/>
      </w:r>
      <w:r w:rsidR="00026D03">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id":"ITEM-2","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B.","non-dropping-particle":"","parse-names":false,"suffix":""}],"id":"ITEM-2","issue":"1","issued":{"date-parts":[["2014","1","9"]]},"page":"e85266","title":"Karyotypic changes through dysploidy persist longer over evolutionary time than polyploid changes","type":"article-journal","volume":"9"},"uris":["http://www.mendeley.com/documents/?uuid=2277d15f-90a7-4e17-b808-025ba73a8c0e"]}],"mendeley":{"formattedCitation":"(Escudero et al., 2014, 2012b)","manualFormatting":"(Escudero et al., 2012b, 2014)","plainTextFormattedCitation":"(Escudero et al., 2014, 2012b)","previouslyFormattedCitation":"(Escudero et al. 2012b, 2014)"},"properties":{"noteIndex":0},"schema":"https://github.com/citation-style-language/schema/raw/master/csl-citation.json"}</w:instrText>
      </w:r>
      <w:r w:rsidRPr="00870BB1">
        <w:rPr>
          <w:sz w:val="24"/>
          <w:szCs w:val="24"/>
          <w:lang w:val="en-US"/>
        </w:rPr>
        <w:fldChar w:fldCharType="separate"/>
      </w:r>
      <w:r w:rsidR="005B3A6B" w:rsidRPr="0099116B">
        <w:rPr>
          <w:noProof/>
          <w:sz w:val="24"/>
          <w:szCs w:val="24"/>
          <w:lang w:val="en-US"/>
        </w:rPr>
        <w:t xml:space="preserve">(Escudero </w:t>
      </w:r>
      <w:r w:rsidR="005B3A6B" w:rsidRPr="003A56FF">
        <w:rPr>
          <w:i/>
          <w:noProof/>
          <w:sz w:val="24"/>
          <w:szCs w:val="24"/>
          <w:lang w:val="en-US"/>
        </w:rPr>
        <w:t>et al</w:t>
      </w:r>
      <w:r w:rsidR="005B3A6B" w:rsidRPr="0099116B">
        <w:rPr>
          <w:noProof/>
          <w:sz w:val="24"/>
          <w:szCs w:val="24"/>
          <w:lang w:val="en-US"/>
        </w:rPr>
        <w:t>., 2012b</w:t>
      </w:r>
      <w:r w:rsidR="0099116B">
        <w:rPr>
          <w:noProof/>
          <w:sz w:val="24"/>
          <w:szCs w:val="24"/>
          <w:lang w:val="en-US"/>
        </w:rPr>
        <w:t>, 2014</w:t>
      </w:r>
      <w:r w:rsidR="005B3A6B" w:rsidRPr="0099116B">
        <w:rPr>
          <w:noProof/>
          <w:sz w:val="24"/>
          <w:szCs w:val="24"/>
          <w:lang w:val="en-US"/>
        </w:rPr>
        <w:t>)</w:t>
      </w:r>
      <w:r w:rsidRPr="00870BB1">
        <w:rPr>
          <w:sz w:val="24"/>
          <w:szCs w:val="24"/>
          <w:lang w:val="en-US"/>
        </w:rPr>
        <w:fldChar w:fldCharType="end"/>
      </w:r>
      <w:r w:rsidRPr="00270ECD">
        <w:rPr>
          <w:sz w:val="24"/>
          <w:szCs w:val="24"/>
          <w:lang w:val="en-US"/>
        </w:rPr>
        <w:t xml:space="preserve">. </w:t>
      </w:r>
      <w:r w:rsidR="000461EC">
        <w:rPr>
          <w:sz w:val="24"/>
          <w:szCs w:val="24"/>
          <w:lang w:val="en-US"/>
        </w:rPr>
        <w:t xml:space="preserve">The huge continuous variation in chromosome number of this family is explained by the presence of holocentric chromosomes, which means that the kinetochoric activity is present along the chromosomes. By contrast, monocentric chromosomes have a clear primary constriction in which kinetochoric activity is concentrated </w:t>
      </w:r>
      <w:r w:rsidR="000461EC" w:rsidRPr="00870BB1">
        <w:rPr>
          <w:sz w:val="24"/>
          <w:szCs w:val="24"/>
          <w:lang w:val="en-US"/>
        </w:rPr>
        <w:fldChar w:fldCharType="begin" w:fldLock="1"/>
      </w:r>
      <w:r w:rsidR="00026D03">
        <w:rPr>
          <w:sz w:val="24"/>
          <w:szCs w:val="24"/>
          <w:lang w:val="en-US"/>
        </w:rPr>
        <w:instrText>ADDIN CSL_CITATION {"citationItems":[{"id":"ITEM-1","itemData":{"author":[{"dropping-particle":"","family":"Mola","given":"L M","non-dropping-particle":"","parse-names":false,"suffix":""},{"dropping-particle":"","family":"Papeschi","given":"A G","non-dropping-particle":"","parse-names":false,"suffix":""}],"container-title":"Journal of Basic and Applied Genetics","id":"ITEM-1","issue":"1","issued":{"date-parts":[["2006"]]},"page":"17-33","title":"Holocentric chromosomes at a glance","type":"article-journal","volume":"17"},"uris":["http://www.mendeley.com/documents/?uuid=ea4eecfa-2a5c-4584-9147-1c21bc256896"]},{"id":"ITEM-2","itemData":{"DOI":"10.1007/s10577-012-9292-1","ISBN":"1573-6849 (Electronic)\\n0967-3849 (Linking)","ISSN":"09673849","PMID":"22766638","abstract":"In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segregation.","author":[{"dropping-particle":"","family":"Melters","given":"Daniël P.","non-dropping-particle":"","parse-names":false,"suffix":""},{"dropping-particle":"V.","family":"Paliulis","given":"Leocadia","non-dropping-particle":"","parse-names":false,"suffix":""},{"dropping-particle":"","family":"Korf","given":"Ian F.","non-dropping-particle":"","parse-names":false,"suffix":""},{"dropping-particle":"","family":"Chan","given":"Simon W L","non-dropping-particle":"","parse-names":false,"suffix":""}],"container-title":"Chromosome Research","id":"ITEM-2","issue":"5","issued":{"date-parts":[["2012"]]},"page":"579-593","title":"Holocentric chromosomes: Convergent evolution, meiotic adaptations, and genomic analysis","type":"article","volume":"20"},"uris":["http://www.mendeley.com/documents/?uuid=68c2745f-c682-4d85-acf5-8102d4cb7409"]},{"id":"ITEM-3","itemData":{"DOI":"10.1016/B978-0-12-374984-0.00723-3","author":[{"dropping-particle":"","family":"Hipp","given":"A.L.","non-dropping-particle":"","parse-names":false,"suffix":""},{"dropping-particle":"","family":"Escudero","given":"M.","non-dropping-particle":"","parse-names":false,"suffix":""},{"dropping-particle":"","family":"Chung","given":"K.-S.","non-dropping-particle":"","parse-names":false,"suffix":""}],"container-title":"Brenner's Encyclopedia of Genetics","edition":"2","editor":[{"dropping-particle":"","family":"Maloy","given":"S","non-dropping-particle":"","parse-names":false,"suffix":""},{"dropping-particle":"","family":"Hughes","given":"K","non-dropping-particle":"","parse-names":false,"suffix":""}],"id":"ITEM-3","issued":{"date-parts":[["2013"]]},"page":"499-501","publisher":"Elsevier","publisher-place":"Amsterdam","title":"Holocentric Chromosomes","type":"chapter"},"uris":["http://www.mendeley.com/documents/?uuid=2d2002f8-71a7-45f8-b209-2245a9bdbdc0"]}],"mendeley":{"formattedCitation":"(Hipp et al., 2013; Melters et al., 2012; Mola and Papeschi, 2006)","plainTextFormattedCitation":"(Hipp et al., 2013; Melters et al., 2012; Mola and Papeschi, 2006)","previouslyFormattedCitation":"(Mola and Papeschi 2006; Melters et al. 2012; Hipp et al. 2013)"},"properties":{"noteIndex":0},"schema":"https://github.com/citation-style-language/schema/raw/master/csl-citation.json"}</w:instrText>
      </w:r>
      <w:r w:rsidR="000461EC" w:rsidRPr="00870BB1">
        <w:rPr>
          <w:sz w:val="24"/>
          <w:szCs w:val="24"/>
          <w:lang w:val="en-US"/>
        </w:rPr>
        <w:fldChar w:fldCharType="separate"/>
      </w:r>
      <w:r w:rsidR="00026D03" w:rsidRPr="00026D03">
        <w:rPr>
          <w:noProof/>
          <w:sz w:val="24"/>
          <w:szCs w:val="24"/>
          <w:lang w:val="en-US"/>
        </w:rPr>
        <w:t>(Hipp et al., 2013; Melters et al., 2012; Mola and Papeschi, 2006)</w:t>
      </w:r>
      <w:r w:rsidR="000461EC" w:rsidRPr="00870BB1">
        <w:rPr>
          <w:sz w:val="24"/>
          <w:szCs w:val="24"/>
          <w:lang w:val="en-US"/>
        </w:rPr>
        <w:fldChar w:fldCharType="end"/>
      </w:r>
      <w:r w:rsidR="000461EC">
        <w:rPr>
          <w:sz w:val="24"/>
          <w:szCs w:val="24"/>
          <w:lang w:val="en-US"/>
        </w:rPr>
        <w:t xml:space="preserve">. </w:t>
      </w:r>
      <w:r w:rsidR="000461EC" w:rsidRPr="00870BB1">
        <w:rPr>
          <w:sz w:val="24"/>
          <w:szCs w:val="24"/>
          <w:lang w:val="en-US"/>
        </w:rPr>
        <w:t xml:space="preserve">In lineages </w:t>
      </w:r>
      <w:r w:rsidR="000461EC">
        <w:rPr>
          <w:sz w:val="24"/>
          <w:szCs w:val="24"/>
          <w:lang w:val="en-US"/>
        </w:rPr>
        <w:t xml:space="preserve">with holocentric chromosomes </w:t>
      </w:r>
      <w:r w:rsidR="000461EC" w:rsidRPr="00870BB1">
        <w:rPr>
          <w:sz w:val="24"/>
          <w:szCs w:val="24"/>
          <w:lang w:val="en-US"/>
        </w:rPr>
        <w:t>(see revi</w:t>
      </w:r>
      <w:r w:rsidR="000461EC">
        <w:rPr>
          <w:sz w:val="24"/>
          <w:szCs w:val="24"/>
          <w:lang w:val="en-US"/>
        </w:rPr>
        <w:t>ew</w:t>
      </w:r>
      <w:r w:rsidR="000461EC" w:rsidRPr="00870BB1">
        <w:rPr>
          <w:sz w:val="24"/>
          <w:szCs w:val="24"/>
          <w:lang w:val="en-US"/>
        </w:rPr>
        <w:t xml:space="preserve"> </w:t>
      </w:r>
      <w:r w:rsidR="000461EC" w:rsidRPr="00C97EDA">
        <w:rPr>
          <w:sz w:val="24"/>
          <w:szCs w:val="24"/>
          <w:lang w:val="en-US"/>
        </w:rPr>
        <w:t xml:space="preserve">in </w:t>
      </w:r>
      <w:r w:rsidR="000461EC">
        <w:rPr>
          <w:sz w:val="24"/>
          <w:szCs w:val="24"/>
          <w:lang w:val="en-US"/>
        </w:rPr>
        <w:fldChar w:fldCharType="begin" w:fldLock="1"/>
      </w:r>
      <w:r w:rsidR="00026D03">
        <w:rPr>
          <w:sz w:val="24"/>
          <w:szCs w:val="24"/>
          <w:lang w:val="en-US"/>
        </w:rPr>
        <w:instrText>ADDIN CSL_CITATION {"citationItems":[{"id":"ITEM-1","itemData":{"DOI":"10.1007/s10577-017-9566-8","ISSN":"0967-3849","author":[{"dropping-particle":"","family":"Márquez-Corro","given":"José Ignacio","non-dropping-particle":"","parse-names":false,"suffix":""},{"dropping-particle":"","family":"Escudero","given":"Marcial","non-dropping-particle":"","parse-names":false,"suffix":""},{"dropping-particle":"","family":"Luceño","given":"Modesto","non-dropping-particle":"","parse-names":false,"suffix":""}],"container-title":"Chromosome Research","id":"ITEM-1","issue":"3","issued":{"date-parts":[["2018","10","17"]]},"page":"139-152","title":"Do holocentric chromosomes represent an evolutionary advantage? A study of paired analyses of diversification rates of lineages with holocentric chromosomes and their monocentric closest relatives","type":"article-journal","volume":"26"},"uris":["http://www.mendeley.com/documents/?uuid=3eb24102-4e20-4ea9-99b1-a9e6c31476c0"]}],"mendeley":{"formattedCitation":"(Márquez-Corro et al., 2018)","manualFormatting":"Márquez-Corro et al. 2017","plainTextFormattedCitation":"(Márquez-Corro et al., 2018)","previouslyFormattedCitation":"(Márquez-Corro et al. 2017)"},"properties":{"noteIndex":0},"schema":"https://github.com/citation-style-language/schema/raw/master/csl-citation.json"}</w:instrText>
      </w:r>
      <w:r w:rsidR="000461EC">
        <w:rPr>
          <w:sz w:val="24"/>
          <w:szCs w:val="24"/>
          <w:lang w:val="en-US"/>
        </w:rPr>
        <w:fldChar w:fldCharType="separate"/>
      </w:r>
      <w:r w:rsidR="000461EC" w:rsidRPr="00356C2B">
        <w:rPr>
          <w:noProof/>
          <w:sz w:val="24"/>
          <w:szCs w:val="24"/>
          <w:lang w:val="en-US"/>
        </w:rPr>
        <w:t xml:space="preserve">Márquez-Corro </w:t>
      </w:r>
      <w:r w:rsidR="000461EC" w:rsidRPr="003A56FF">
        <w:rPr>
          <w:i/>
          <w:noProof/>
          <w:sz w:val="24"/>
          <w:szCs w:val="24"/>
          <w:lang w:val="en-US"/>
        </w:rPr>
        <w:t>et al</w:t>
      </w:r>
      <w:r w:rsidR="000461EC" w:rsidRPr="00356C2B">
        <w:rPr>
          <w:noProof/>
          <w:sz w:val="24"/>
          <w:szCs w:val="24"/>
          <w:lang w:val="en-US"/>
        </w:rPr>
        <w:t>. 2017</w:t>
      </w:r>
      <w:r w:rsidR="000461EC">
        <w:rPr>
          <w:sz w:val="24"/>
          <w:szCs w:val="24"/>
          <w:lang w:val="en-US"/>
        </w:rPr>
        <w:fldChar w:fldCharType="end"/>
      </w:r>
      <w:r w:rsidR="000461EC" w:rsidRPr="00C97EDA">
        <w:rPr>
          <w:sz w:val="24"/>
          <w:szCs w:val="24"/>
          <w:lang w:val="en-US"/>
        </w:rPr>
        <w:t>), fusions and fissions</w:t>
      </w:r>
      <w:r w:rsidR="000461EC">
        <w:rPr>
          <w:sz w:val="24"/>
          <w:szCs w:val="24"/>
          <w:lang w:val="en-US"/>
        </w:rPr>
        <w:t xml:space="preserve"> (</w:t>
      </w:r>
      <w:del w:id="82" w:author="Jose Ignacio Márquez Corro" w:date="2019-01-17T13:02:00Z">
        <w:r w:rsidR="000461EC" w:rsidDel="00B04816">
          <w:rPr>
            <w:sz w:val="24"/>
            <w:szCs w:val="24"/>
            <w:lang w:val="en-US"/>
          </w:rPr>
          <w:delText xml:space="preserve">named </w:delText>
        </w:r>
      </w:del>
      <w:ins w:id="83" w:author="Jose Ignacio Márquez Corro" w:date="2019-01-17T13:02:00Z">
        <w:r w:rsidR="00B04816">
          <w:rPr>
            <w:sz w:val="24"/>
            <w:szCs w:val="24"/>
            <w:lang w:val="en-US"/>
          </w:rPr>
          <w:t xml:space="preserve">termed </w:t>
        </w:r>
      </w:ins>
      <w:r w:rsidR="000461EC">
        <w:rPr>
          <w:sz w:val="24"/>
          <w:szCs w:val="24"/>
          <w:lang w:val="en-US"/>
        </w:rPr>
        <w:t xml:space="preserve">symploidy and agmatoploidy, respectively; </w:t>
      </w:r>
      <w:proofErr w:type="spellStart"/>
      <w:r w:rsidR="000461EC">
        <w:rPr>
          <w:sz w:val="24"/>
          <w:szCs w:val="24"/>
          <w:lang w:val="en-US"/>
        </w:rPr>
        <w:t>Escudero</w:t>
      </w:r>
      <w:proofErr w:type="spellEnd"/>
      <w:r w:rsidR="000461EC">
        <w:rPr>
          <w:sz w:val="24"/>
          <w:szCs w:val="24"/>
          <w:lang w:val="en-US"/>
        </w:rPr>
        <w:t xml:space="preserve"> </w:t>
      </w:r>
      <w:r w:rsidR="000461EC" w:rsidRPr="003A56FF">
        <w:rPr>
          <w:i/>
          <w:sz w:val="24"/>
          <w:szCs w:val="24"/>
          <w:lang w:val="en-US"/>
        </w:rPr>
        <w:t>et al</w:t>
      </w:r>
      <w:r w:rsidR="000461EC">
        <w:rPr>
          <w:sz w:val="24"/>
          <w:szCs w:val="24"/>
          <w:lang w:val="en-US"/>
        </w:rPr>
        <w:t>. 2014)</w:t>
      </w:r>
      <w:r w:rsidR="000461EC" w:rsidRPr="00C97EDA">
        <w:rPr>
          <w:sz w:val="24"/>
          <w:szCs w:val="24"/>
          <w:lang w:val="en-US"/>
        </w:rPr>
        <w:t xml:space="preserve"> are more common</w:t>
      </w:r>
      <w:r w:rsidR="000461EC">
        <w:rPr>
          <w:sz w:val="24"/>
          <w:szCs w:val="24"/>
          <w:lang w:val="en-US"/>
        </w:rPr>
        <w:t xml:space="preserve"> </w:t>
      </w:r>
      <w:r w:rsidR="000461EC">
        <w:rPr>
          <w:sz w:val="24"/>
          <w:szCs w:val="24"/>
          <w:lang w:val="en-US"/>
        </w:rPr>
        <w:fldChar w:fldCharType="begin" w:fldLock="1"/>
      </w:r>
      <w:r w:rsidR="00026D03">
        <w:rPr>
          <w:sz w:val="24"/>
          <w:szCs w:val="24"/>
          <w:lang w:val="en-US"/>
        </w:rPr>
        <w:instrText>ADDIN CSL_CITATION {"citationItems":[{"id":"ITEM-1","itemData":{"author":[{"dropping-particle":"","family":"Grant","given":"Verne","non-dropping-particle":"","parse-names":false,"suffix":""}],"edition":"2","id":"ITEM-1","issued":{"date-parts":[["1981"]]},"number-of-pages":"432","publisher":"Columbia University Press","publisher-place":"New York","title":"Plant speciation","type":"book"},"uris":["http://www.mendeley.com/documents/?uuid=472a547e-862a-4a4e-b2f5-d43971cf113d"]}],"mendeley":{"formattedCitation":"(Grant, 1981)","plainTextFormattedCitation":"(Grant, 1981)","previouslyFormattedCitation":"(Grant 1981)"},"properties":{"noteIndex":0},"schema":"https://github.com/citation-style-language/schema/raw/master/csl-citation.json"}</w:instrText>
      </w:r>
      <w:r w:rsidR="000461EC">
        <w:rPr>
          <w:sz w:val="24"/>
          <w:szCs w:val="24"/>
          <w:lang w:val="en-US"/>
        </w:rPr>
        <w:fldChar w:fldCharType="separate"/>
      </w:r>
      <w:r w:rsidR="00026D03" w:rsidRPr="00026D03">
        <w:rPr>
          <w:noProof/>
          <w:sz w:val="24"/>
          <w:szCs w:val="24"/>
          <w:lang w:val="en-US"/>
        </w:rPr>
        <w:t>(Grant, 1981)</w:t>
      </w:r>
      <w:r w:rsidR="000461EC">
        <w:rPr>
          <w:sz w:val="24"/>
          <w:szCs w:val="24"/>
          <w:lang w:val="en-US"/>
        </w:rPr>
        <w:fldChar w:fldCharType="end"/>
      </w:r>
      <w:r w:rsidR="000461EC">
        <w:rPr>
          <w:sz w:val="24"/>
          <w:szCs w:val="24"/>
          <w:lang w:val="en-US"/>
        </w:rPr>
        <w:t>. This occurs</w:t>
      </w:r>
      <w:r w:rsidR="000461EC" w:rsidRPr="00C97EDA">
        <w:rPr>
          <w:sz w:val="24"/>
          <w:szCs w:val="24"/>
          <w:lang w:val="en-US"/>
        </w:rPr>
        <w:t xml:space="preserve"> even within species level, due to the characteristics of the kinetochoric plate </w:t>
      </w:r>
      <w:r w:rsidR="000461EC" w:rsidRPr="00870BB1">
        <w:rPr>
          <w:sz w:val="24"/>
          <w:szCs w:val="24"/>
          <w:lang w:val="en-US"/>
        </w:rPr>
        <w:fldChar w:fldCharType="begin" w:fldLock="1"/>
      </w:r>
      <w:r w:rsidR="00026D03">
        <w:rPr>
          <w:sz w:val="24"/>
          <w:szCs w:val="24"/>
          <w:lang w:val="en-US"/>
        </w:rPr>
        <w:instrText>ADDIN CSL_CITATION {"citationItems":[{"id":"ITEM-1","itemData":{"author":[{"dropping-particle":"","family":"Mola","given":"L M","non-dropping-particle":"","parse-names":false,"suffix":""},{"dropping-particle":"","family":"Papeschi","given":"A G","non-dropping-particle":"","parse-names":false,"suffix":""}],"container-title":"Journal of Basic and Applied Genetics","id":"ITEM-1","issue":"1","issued":{"date-parts":[["2006"]]},"page":"17-33","title":"Holocentric chromosomes at a glance","type":"article-journal","volume":"17"},"uris":["http://www.mendeley.com/documents/?uuid=ea4eecfa-2a5c-4584-9147-1c21bc256896"]},{"id":"ITEM-2","itemData":{"DOI":"10.1007/s10577-012-9292-1","ISBN":"1573-6849 (Electronic)\\n0967-3849 (Linking)","ISSN":"09673849","PMID":"22766638","abstract":"In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segregation.","author":[{"dropping-particle":"","family":"Melters","given":"Daniël P.","non-dropping-particle":"","parse-names":false,"suffix":""},{"dropping-particle":"V.","family":"Paliulis","given":"Leocadia","non-dropping-particle":"","parse-names":false,"suffix":""},{"dropping-particle":"","family":"Korf","given":"Ian F.","non-dropping-particle":"","parse-names":false,"suffix":""},{"dropping-particle":"","family":"Chan","given":"Simon W L","non-dropping-particle":"","parse-names":false,"suffix":""}],"container-title":"Chromosome Research","id":"ITEM-2","issue":"5","issued":{"date-parts":[["2012"]]},"page":"579-593","title":"Holocentric chromosomes: Convergent evolution, meiotic adaptations, and genomic analysis","type":"article","volume":"20"},"uris":["http://www.mendeley.com/documents/?uuid=68c2745f-c682-4d85-acf5-8102d4cb7409"]},{"id":"ITEM-3","itemData":{"DOI":"10.1016/B978-0-12-374984-0.00723-3","author":[{"dropping-particle":"","family":"Hipp","given":"A.L.","non-dropping-particle":"","parse-names":false,"suffix":""},{"dropping-particle":"","family":"Escudero","given":"M.","non-dropping-particle":"","parse-names":false,"suffix":""},{"dropping-particle":"","family":"Chung","given":"K.-S.","non-dropping-particle":"","parse-names":false,"suffix":""}],"container-title":"Brenner's Encyclopedia of Genetics","edition":"2","editor":[{"dropping-particle":"","family":"Maloy","given":"S","non-dropping-particle":"","parse-names":false,"suffix":""},{"dropping-particle":"","family":"Hughes","given":"K","non-dropping-particle":"","parse-names":false,"suffix":""}],"id":"ITEM-3","issued":{"date-parts":[["2013"]]},"page":"499-501","publisher":"Elsevier","publisher-place":"Amsterdam","title":"Holocentric Chromosomes","type":"chapter"},"uris":["http://www.mendeley.com/documents/?uuid=2d2002f8-71a7-45f8-b209-2245a9bdbdc0"]}],"mendeley":{"formattedCitation":"(Hipp et al., 2013; Melters et al., 2012; Mola and Papeschi, 2006)","plainTextFormattedCitation":"(Hipp et al., 2013; Melters et al., 2012; Mola and Papeschi, 2006)","previouslyFormattedCitation":"(Mola and Papeschi 2006; Melters et al. 2012; Hipp et al. 2013)"},"properties":{"noteIndex":0},"schema":"https://github.com/citation-style-language/schema/raw/master/csl-citation.json"}</w:instrText>
      </w:r>
      <w:r w:rsidR="000461EC" w:rsidRPr="00870BB1">
        <w:rPr>
          <w:sz w:val="24"/>
          <w:szCs w:val="24"/>
          <w:lang w:val="en-US"/>
        </w:rPr>
        <w:fldChar w:fldCharType="separate"/>
      </w:r>
      <w:r w:rsidR="00026D03" w:rsidRPr="00026D03">
        <w:rPr>
          <w:noProof/>
          <w:sz w:val="24"/>
          <w:szCs w:val="24"/>
          <w:lang w:val="en-US"/>
        </w:rPr>
        <w:t>(Hipp et al., 2013; Melters et al., 2012; Mola and Papeschi, 2006)</w:t>
      </w:r>
      <w:r w:rsidR="000461EC" w:rsidRPr="00870BB1">
        <w:rPr>
          <w:sz w:val="24"/>
          <w:szCs w:val="24"/>
          <w:lang w:val="en-US"/>
        </w:rPr>
        <w:fldChar w:fldCharType="end"/>
      </w:r>
      <w:r w:rsidR="000461EC" w:rsidRPr="00870BB1">
        <w:rPr>
          <w:sz w:val="24"/>
          <w:szCs w:val="24"/>
          <w:lang w:val="en-US"/>
        </w:rPr>
        <w:t xml:space="preserve"> </w:t>
      </w:r>
      <w:r w:rsidR="005A0059">
        <w:rPr>
          <w:sz w:val="24"/>
          <w:szCs w:val="24"/>
          <w:lang w:val="en-US"/>
        </w:rPr>
        <w:t xml:space="preserve">that allows more or less constant </w:t>
      </w:r>
      <w:ins w:id="84" w:author="UsuarioUPO" w:date="2019-02-22T10:54:00Z">
        <w:r w:rsidR="00623D43">
          <w:rPr>
            <w:sz w:val="24"/>
            <w:szCs w:val="24"/>
            <w:lang w:val="en-US"/>
          </w:rPr>
          <w:t>genomic content (</w:t>
        </w:r>
      </w:ins>
      <w:r w:rsidR="005A0059">
        <w:rPr>
          <w:sz w:val="24"/>
          <w:szCs w:val="24"/>
          <w:lang w:val="en-US"/>
        </w:rPr>
        <w:t>C-values</w:t>
      </w:r>
      <w:ins w:id="85" w:author="UsuarioUPO" w:date="2019-02-22T10:54:00Z">
        <w:r w:rsidR="00623D43">
          <w:rPr>
            <w:sz w:val="24"/>
            <w:szCs w:val="24"/>
            <w:lang w:val="en-US"/>
          </w:rPr>
          <w:t>)</w:t>
        </w:r>
      </w:ins>
      <w:r w:rsidR="005A0059">
        <w:rPr>
          <w:sz w:val="24"/>
          <w:szCs w:val="24"/>
          <w:lang w:val="en-US"/>
        </w:rPr>
        <w:t xml:space="preserve"> despite chromosome number variation</w:t>
      </w:r>
      <w:r w:rsidR="000461EC" w:rsidRPr="00870BB1">
        <w:rPr>
          <w:sz w:val="24"/>
          <w:szCs w:val="24"/>
          <w:lang w:val="en-US"/>
        </w:rPr>
        <w:t xml:space="preserve"> </w:t>
      </w:r>
      <w:r w:rsidR="000461EC" w:rsidRPr="00870BB1">
        <w:rPr>
          <w:sz w:val="24"/>
          <w:szCs w:val="24"/>
          <w:lang w:val="en-US"/>
        </w:rPr>
        <w:fldChar w:fldCharType="begin" w:fldLock="1"/>
      </w:r>
      <w:r w:rsidR="00026D03">
        <w:rPr>
          <w:sz w:val="24"/>
          <w:szCs w:val="24"/>
          <w:lang w:val="en-US"/>
        </w:rPr>
        <w:instrText>ADDIN CSL_CITATION {"citationItems":[{"id":"ITEM-1","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B.","non-dropping-particle":"","parse-names":false,"suffix":""}],"id":"ITEM-1","issue":"1","issued":{"date-parts":[["2014","1","9"]]},"page":"e85266","title":"Karyotypic changes through dysploidy persist longer over evolutionary time than polyploid changes","type":"article-journal","volume":"9"},"uris":["http://www.mendeley.com/documents/?uuid=2277d15f-90a7-4e17-b808-025ba73a8c0e"]}],"mendeley":{"formattedCitation":"(Escudero et al., 2014)","plainTextFormattedCitation":"(Escudero et al., 2014)","previouslyFormattedCitation":"(Escudero et al. 2014)"},"properties":{"noteIndex":0},"schema":"https://github.com/citation-style-language/schema/raw/master/csl-citation.json"}</w:instrText>
      </w:r>
      <w:r w:rsidR="000461EC" w:rsidRPr="00870BB1">
        <w:rPr>
          <w:sz w:val="24"/>
          <w:szCs w:val="24"/>
          <w:lang w:val="en-US"/>
        </w:rPr>
        <w:fldChar w:fldCharType="separate"/>
      </w:r>
      <w:r w:rsidR="00026D03" w:rsidRPr="00026D03">
        <w:rPr>
          <w:noProof/>
          <w:sz w:val="24"/>
          <w:szCs w:val="24"/>
          <w:lang w:val="en-US"/>
        </w:rPr>
        <w:t>(Escudero et al., 2014)</w:t>
      </w:r>
      <w:r w:rsidR="000461EC" w:rsidRPr="00870BB1">
        <w:rPr>
          <w:sz w:val="24"/>
          <w:szCs w:val="24"/>
          <w:lang w:val="en-US"/>
        </w:rPr>
        <w:fldChar w:fldCharType="end"/>
      </w:r>
      <w:r w:rsidR="000461EC" w:rsidRPr="009A4E17">
        <w:rPr>
          <w:sz w:val="24"/>
          <w:szCs w:val="24"/>
          <w:lang w:val="en-US"/>
        </w:rPr>
        <w:t>.</w:t>
      </w:r>
    </w:p>
    <w:p w14:paraId="7F50314E" w14:textId="72376C12" w:rsidR="00AB67EB" w:rsidRDefault="0099116B" w:rsidP="002E2644">
      <w:pPr>
        <w:spacing w:line="480" w:lineRule="auto"/>
        <w:ind w:firstLine="708"/>
        <w:jc w:val="left"/>
        <w:rPr>
          <w:sz w:val="24"/>
          <w:szCs w:val="24"/>
          <w:lang w:val="en-US"/>
        </w:rPr>
      </w:pPr>
      <w:r>
        <w:rPr>
          <w:sz w:val="24"/>
          <w:szCs w:val="24"/>
          <w:lang w:val="en-GB"/>
        </w:rPr>
        <w:t>Four main s</w:t>
      </w:r>
      <w:r w:rsidR="00AB67EB" w:rsidRPr="0099116B">
        <w:rPr>
          <w:sz w:val="24"/>
          <w:szCs w:val="24"/>
          <w:lang w:val="en-GB"/>
        </w:rPr>
        <w:t xml:space="preserve">hifts in diversification </w:t>
      </w:r>
      <w:r w:rsidR="00C20102" w:rsidRPr="0099116B">
        <w:rPr>
          <w:sz w:val="24"/>
          <w:szCs w:val="24"/>
          <w:lang w:val="en-GB"/>
        </w:rPr>
        <w:t xml:space="preserve">rate </w:t>
      </w:r>
      <w:r w:rsidR="00AB67EB" w:rsidRPr="0099116B">
        <w:rPr>
          <w:sz w:val="24"/>
          <w:szCs w:val="24"/>
          <w:lang w:val="en-GB"/>
        </w:rPr>
        <w:t xml:space="preserve">have been detected in Cyperaceae. </w:t>
      </w:r>
      <w:proofErr w:type="spellStart"/>
      <w:r w:rsidR="00AB67EB" w:rsidRPr="00870BB1">
        <w:rPr>
          <w:sz w:val="24"/>
          <w:szCs w:val="24"/>
          <w:lang w:val="en-US"/>
        </w:rPr>
        <w:t>Escudero</w:t>
      </w:r>
      <w:proofErr w:type="spellEnd"/>
      <w:r w:rsidR="00AB67EB" w:rsidRPr="00870BB1">
        <w:rPr>
          <w:sz w:val="24"/>
          <w:szCs w:val="24"/>
          <w:lang w:val="en-US"/>
        </w:rPr>
        <w:t xml:space="preserve"> </w:t>
      </w:r>
      <w:r w:rsidR="00AB67EB" w:rsidRPr="003A56FF">
        <w:rPr>
          <w:i/>
          <w:sz w:val="24"/>
          <w:szCs w:val="24"/>
          <w:lang w:val="en-US"/>
        </w:rPr>
        <w:t>et al</w:t>
      </w:r>
      <w:r w:rsidR="00AB67EB" w:rsidRPr="00870BB1">
        <w:rPr>
          <w:sz w:val="24"/>
          <w:szCs w:val="24"/>
          <w:lang w:val="en-US"/>
        </w:rPr>
        <w:t xml:space="preserve">. </w:t>
      </w:r>
      <w:r w:rsidR="00AB67EB" w:rsidRPr="00870BB1">
        <w:rPr>
          <w:sz w:val="24"/>
          <w:szCs w:val="24"/>
          <w:lang w:val="en-US"/>
        </w:rPr>
        <w:fldChar w:fldCharType="begin" w:fldLock="1"/>
      </w:r>
      <w:r w:rsidR="00026D03">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et al., 2012b)","manualFormatting":"(2012b)","plainTextFormattedCitation":"(Escudero et al., 2012b)","previouslyFormattedCitation":"(Escudero et al. 2012b)"},"properties":{"noteIndex":0},"schema":"https://github.com/citation-style-language/schema/raw/master/csl-citation.json"}</w:instrText>
      </w:r>
      <w:r w:rsidR="00AB67EB" w:rsidRPr="00870BB1">
        <w:rPr>
          <w:sz w:val="24"/>
          <w:szCs w:val="24"/>
          <w:lang w:val="en-US"/>
        </w:rPr>
        <w:fldChar w:fldCharType="separate"/>
      </w:r>
      <w:r w:rsidR="001B10CE" w:rsidRPr="001B10CE">
        <w:rPr>
          <w:noProof/>
          <w:sz w:val="24"/>
          <w:szCs w:val="24"/>
          <w:lang w:val="en-US"/>
        </w:rPr>
        <w:t>(2012b)</w:t>
      </w:r>
      <w:r w:rsidR="00AB67EB" w:rsidRPr="00870BB1">
        <w:rPr>
          <w:sz w:val="24"/>
          <w:szCs w:val="24"/>
          <w:lang w:val="en-US"/>
        </w:rPr>
        <w:fldChar w:fldCharType="end"/>
      </w:r>
      <w:r w:rsidR="00AB67EB" w:rsidRPr="00870BB1">
        <w:rPr>
          <w:sz w:val="24"/>
          <w:szCs w:val="24"/>
          <w:lang w:val="en-US"/>
        </w:rPr>
        <w:t xml:space="preserve"> found an </w:t>
      </w:r>
      <w:r w:rsidR="003B32E2">
        <w:rPr>
          <w:sz w:val="24"/>
          <w:szCs w:val="24"/>
          <w:lang w:val="en-US"/>
        </w:rPr>
        <w:t>increase</w:t>
      </w:r>
      <w:r w:rsidR="003B32E2" w:rsidRPr="00870BB1">
        <w:rPr>
          <w:sz w:val="24"/>
          <w:szCs w:val="24"/>
          <w:lang w:val="en-US"/>
        </w:rPr>
        <w:t xml:space="preserve"> </w:t>
      </w:r>
      <w:r w:rsidR="00AB67EB" w:rsidRPr="00870BB1">
        <w:rPr>
          <w:sz w:val="24"/>
          <w:szCs w:val="24"/>
          <w:lang w:val="en-US"/>
        </w:rPr>
        <w:t xml:space="preserve">in diversification rates in the </w:t>
      </w:r>
      <w:r w:rsidR="005D4F09">
        <w:rPr>
          <w:sz w:val="24"/>
          <w:szCs w:val="24"/>
          <w:lang w:val="en-US"/>
        </w:rPr>
        <w:t>non-</w:t>
      </w:r>
      <w:proofErr w:type="spellStart"/>
      <w:r w:rsidR="004D1E5A" w:rsidRPr="007A5397">
        <w:rPr>
          <w:i/>
          <w:sz w:val="24"/>
          <w:lang w:val="en-US"/>
        </w:rPr>
        <w:t>Siderostictae</w:t>
      </w:r>
      <w:proofErr w:type="spellEnd"/>
      <w:r w:rsidR="004D1E5A">
        <w:rPr>
          <w:i/>
          <w:sz w:val="24"/>
          <w:lang w:val="en-US"/>
        </w:rPr>
        <w:t xml:space="preserve"> </w:t>
      </w:r>
      <w:r w:rsidR="004D1E5A">
        <w:rPr>
          <w:sz w:val="24"/>
          <w:lang w:val="en-US"/>
        </w:rPr>
        <w:t>clade</w:t>
      </w:r>
      <w:r w:rsidR="005D4F09">
        <w:rPr>
          <w:sz w:val="24"/>
          <w:szCs w:val="24"/>
          <w:lang w:val="en-US"/>
        </w:rPr>
        <w:t xml:space="preserve"> (</w:t>
      </w:r>
      <w:r w:rsidR="00AB67EB" w:rsidRPr="00870BB1">
        <w:rPr>
          <w:sz w:val="24"/>
          <w:szCs w:val="24"/>
          <w:lang w:val="en-US"/>
        </w:rPr>
        <w:t xml:space="preserve">that comprises Core </w:t>
      </w:r>
      <w:proofErr w:type="spellStart"/>
      <w:r w:rsidR="00AB67EB" w:rsidRPr="00870BB1">
        <w:rPr>
          <w:i/>
          <w:sz w:val="24"/>
          <w:szCs w:val="24"/>
          <w:lang w:val="en-US"/>
        </w:rPr>
        <w:t>Carex</w:t>
      </w:r>
      <w:proofErr w:type="spellEnd"/>
      <w:r w:rsidR="00AB67EB" w:rsidRPr="00870BB1">
        <w:rPr>
          <w:sz w:val="24"/>
          <w:szCs w:val="24"/>
          <w:lang w:val="en-US"/>
        </w:rPr>
        <w:t xml:space="preserve">, </w:t>
      </w:r>
      <w:proofErr w:type="spellStart"/>
      <w:r w:rsidR="00AB67EB" w:rsidRPr="00870BB1">
        <w:rPr>
          <w:sz w:val="24"/>
          <w:szCs w:val="24"/>
          <w:lang w:val="en-US"/>
        </w:rPr>
        <w:t>Caricoid</w:t>
      </w:r>
      <w:proofErr w:type="spellEnd"/>
      <w:r w:rsidR="00AB67EB" w:rsidRPr="00870BB1">
        <w:rPr>
          <w:sz w:val="24"/>
          <w:szCs w:val="24"/>
          <w:lang w:val="en-US"/>
        </w:rPr>
        <w:t xml:space="preserve"> </w:t>
      </w:r>
      <w:proofErr w:type="spellStart"/>
      <w:r w:rsidR="00AB67EB" w:rsidRPr="00870BB1">
        <w:rPr>
          <w:i/>
          <w:sz w:val="24"/>
          <w:szCs w:val="24"/>
          <w:lang w:val="en-US"/>
        </w:rPr>
        <w:t>Carex</w:t>
      </w:r>
      <w:proofErr w:type="spellEnd"/>
      <w:r w:rsidR="00AB67EB" w:rsidRPr="00870BB1">
        <w:rPr>
          <w:sz w:val="24"/>
          <w:szCs w:val="24"/>
          <w:lang w:val="en-US"/>
        </w:rPr>
        <w:t xml:space="preserve"> and </w:t>
      </w:r>
      <w:proofErr w:type="spellStart"/>
      <w:r w:rsidR="00AB67EB" w:rsidRPr="00870BB1">
        <w:rPr>
          <w:i/>
          <w:sz w:val="24"/>
          <w:szCs w:val="24"/>
          <w:lang w:val="en-US"/>
        </w:rPr>
        <w:t>Carex</w:t>
      </w:r>
      <w:proofErr w:type="spellEnd"/>
      <w:r w:rsidR="00AB67EB" w:rsidRPr="00C97EDA">
        <w:rPr>
          <w:sz w:val="24"/>
          <w:szCs w:val="24"/>
          <w:lang w:val="en-US"/>
        </w:rPr>
        <w:t xml:space="preserve"> subgenus </w:t>
      </w:r>
      <w:proofErr w:type="spellStart"/>
      <w:r w:rsidR="00AB67EB" w:rsidRPr="00C97EDA">
        <w:rPr>
          <w:i/>
          <w:sz w:val="24"/>
          <w:szCs w:val="24"/>
          <w:lang w:val="en-US"/>
        </w:rPr>
        <w:t>Vignea</w:t>
      </w:r>
      <w:proofErr w:type="spellEnd"/>
      <w:r w:rsidR="005D4F09">
        <w:rPr>
          <w:sz w:val="24"/>
          <w:szCs w:val="24"/>
          <w:lang w:val="en-US"/>
        </w:rPr>
        <w:t>)</w:t>
      </w:r>
      <w:r w:rsidR="00AB67EB" w:rsidRPr="00C97EDA">
        <w:rPr>
          <w:sz w:val="24"/>
          <w:szCs w:val="24"/>
          <w:lang w:val="en-US"/>
        </w:rPr>
        <w:t xml:space="preserve">, which has been confirmed in a recent study by </w:t>
      </w:r>
      <w:proofErr w:type="spellStart"/>
      <w:r w:rsidR="00AB67EB" w:rsidRPr="00C97EDA">
        <w:rPr>
          <w:sz w:val="24"/>
          <w:szCs w:val="24"/>
          <w:lang w:val="en-US"/>
        </w:rPr>
        <w:t>Spalink</w:t>
      </w:r>
      <w:proofErr w:type="spellEnd"/>
      <w:r w:rsidR="00AB67EB" w:rsidRPr="00C97EDA">
        <w:rPr>
          <w:sz w:val="24"/>
          <w:szCs w:val="24"/>
          <w:lang w:val="en-US"/>
        </w:rPr>
        <w:t xml:space="preserve"> </w:t>
      </w:r>
      <w:r w:rsidR="00AB67EB" w:rsidRPr="003A56FF">
        <w:rPr>
          <w:i/>
          <w:sz w:val="24"/>
          <w:szCs w:val="24"/>
          <w:lang w:val="en-US"/>
        </w:rPr>
        <w:t>et al</w:t>
      </w:r>
      <w:r w:rsidR="00AB67EB" w:rsidRPr="00C97EDA">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AB67EB" w:rsidRPr="00870BB1">
        <w:rPr>
          <w:sz w:val="24"/>
          <w:szCs w:val="24"/>
          <w:lang w:val="en-US"/>
        </w:rPr>
        <w:fldChar w:fldCharType="separate"/>
      </w:r>
      <w:r w:rsidR="00876873" w:rsidRPr="00876873">
        <w:rPr>
          <w:noProof/>
          <w:sz w:val="24"/>
          <w:szCs w:val="24"/>
          <w:lang w:val="en-US"/>
        </w:rPr>
        <w:t>(2016b)</w:t>
      </w:r>
      <w:r w:rsidR="00AB67EB" w:rsidRPr="00870BB1">
        <w:rPr>
          <w:sz w:val="24"/>
          <w:szCs w:val="24"/>
          <w:lang w:val="en-US"/>
        </w:rPr>
        <w:fldChar w:fldCharType="end"/>
      </w:r>
      <w:r w:rsidR="00AB67EB">
        <w:rPr>
          <w:sz w:val="24"/>
          <w:szCs w:val="24"/>
          <w:lang w:val="en-US"/>
        </w:rPr>
        <w:t xml:space="preserve">. </w:t>
      </w:r>
      <w:proofErr w:type="spellStart"/>
      <w:r w:rsidR="00AB67EB" w:rsidRPr="00870BB1">
        <w:rPr>
          <w:sz w:val="24"/>
          <w:szCs w:val="24"/>
          <w:lang w:val="en-US"/>
        </w:rPr>
        <w:t>Escudero</w:t>
      </w:r>
      <w:proofErr w:type="spellEnd"/>
      <w:r w:rsidR="00AB67EB" w:rsidRPr="00870BB1">
        <w:rPr>
          <w:sz w:val="24"/>
          <w:szCs w:val="24"/>
          <w:lang w:val="en-US"/>
        </w:rPr>
        <w:t xml:space="preserve"> and </w:t>
      </w:r>
      <w:proofErr w:type="spellStart"/>
      <w:r w:rsidR="00AB67EB" w:rsidRPr="00870BB1">
        <w:rPr>
          <w:sz w:val="24"/>
          <w:szCs w:val="24"/>
          <w:lang w:val="en-US"/>
        </w:rPr>
        <w:t>Hipp</w:t>
      </w:r>
      <w:proofErr w:type="spellEnd"/>
      <w:r w:rsidR="00AB67EB" w:rsidRPr="00870BB1">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10.3732/ajb.1300162","ISSN":"0002-9122","author":[{"dropping-particle":"","family":"Escudero","given":"M.","non-dropping-particle":"","parse-names":false,"suffix":""},{"dropping-particle":"","family":"Hipp","given":"A.","non-dropping-particle":"","parse-names":false,"suffix":""}],"container-title":"American Journal of Botany","id":"ITEM-1","issue":"12","issued":{"date-parts":[["2013","12","1"]]},"page":"2403-2411","title":"Shifts in diversification rates and clade ages explain species richness in higher-level sedge taxa (Cyperaceae)","type":"article-journal","volume":"100"},"suppress-author":1,"uris":["http://www.mendeley.com/documents/?uuid=f5a27712-4a73-4f2b-8b05-c464dc853b55"]}],"mendeley":{"formattedCitation":"(2013)","plainTextFormattedCitation":"(2013)","previouslyFormattedCitation":"(2013)"},"properties":{"noteIndex":0},"schema":"https://github.com/citation-style-language/schema/raw/master/csl-citation.json"}</w:instrText>
      </w:r>
      <w:r w:rsidR="00AB67EB" w:rsidRPr="00870BB1">
        <w:rPr>
          <w:sz w:val="24"/>
          <w:szCs w:val="24"/>
          <w:lang w:val="en-US"/>
        </w:rPr>
        <w:fldChar w:fldCharType="separate"/>
      </w:r>
      <w:r w:rsidR="00AB67EB" w:rsidRPr="00870BB1">
        <w:rPr>
          <w:noProof/>
          <w:sz w:val="24"/>
          <w:szCs w:val="24"/>
          <w:lang w:val="en-US"/>
        </w:rPr>
        <w:t>(2013)</w:t>
      </w:r>
      <w:r w:rsidR="00AB67EB" w:rsidRPr="00870BB1">
        <w:rPr>
          <w:sz w:val="24"/>
          <w:szCs w:val="24"/>
          <w:lang w:val="en-US"/>
        </w:rPr>
        <w:fldChar w:fldCharType="end"/>
      </w:r>
      <w:r w:rsidR="00AB67EB" w:rsidRPr="00870BB1">
        <w:rPr>
          <w:sz w:val="24"/>
          <w:szCs w:val="24"/>
          <w:lang w:val="en-US"/>
        </w:rPr>
        <w:t xml:space="preserve"> </w:t>
      </w:r>
      <w:r w:rsidR="005D4F09">
        <w:rPr>
          <w:sz w:val="24"/>
          <w:szCs w:val="24"/>
          <w:lang w:val="en-US"/>
        </w:rPr>
        <w:t xml:space="preserve">used </w:t>
      </w:r>
      <w:proofErr w:type="spellStart"/>
      <w:r w:rsidR="005D4F09" w:rsidRPr="00C97EDA">
        <w:rPr>
          <w:sz w:val="24"/>
          <w:szCs w:val="24"/>
          <w:lang w:val="en-US"/>
        </w:rPr>
        <w:t>Hinchliff</w:t>
      </w:r>
      <w:proofErr w:type="spellEnd"/>
      <w:r w:rsidR="005D4F09" w:rsidRPr="00C97EDA">
        <w:rPr>
          <w:sz w:val="24"/>
          <w:szCs w:val="24"/>
          <w:lang w:val="en-US"/>
        </w:rPr>
        <w:t xml:space="preserve"> and </w:t>
      </w:r>
      <w:proofErr w:type="spellStart"/>
      <w:r w:rsidR="005D4F09" w:rsidRPr="00C97EDA">
        <w:rPr>
          <w:sz w:val="24"/>
          <w:szCs w:val="24"/>
          <w:lang w:val="en-US"/>
        </w:rPr>
        <w:t>Roalson</w:t>
      </w:r>
      <w:r w:rsidR="005D4F09">
        <w:rPr>
          <w:sz w:val="24"/>
          <w:szCs w:val="24"/>
          <w:lang w:val="en-US"/>
        </w:rPr>
        <w:t>'s</w:t>
      </w:r>
      <w:proofErr w:type="spellEnd"/>
      <w:r w:rsidR="005D4F09" w:rsidRPr="00C97EDA">
        <w:rPr>
          <w:sz w:val="24"/>
          <w:szCs w:val="24"/>
          <w:lang w:val="en-US"/>
        </w:rPr>
        <w:t xml:space="preserve"> </w:t>
      </w:r>
      <w:r w:rsidR="005D4F09" w:rsidRPr="00870BB1">
        <w:rPr>
          <w:sz w:val="24"/>
          <w:szCs w:val="24"/>
          <w:lang w:val="en-US"/>
        </w:rPr>
        <w:fldChar w:fldCharType="begin" w:fldLock="1"/>
      </w:r>
      <w:r w:rsidR="0032790A">
        <w:rPr>
          <w:sz w:val="24"/>
          <w:szCs w:val="24"/>
          <w:lang w:val="en-US"/>
        </w:rPr>
        <w:instrText>ADDIN CSL_CITATION {"citationItems":[{"id":"ITEM-1","itemData":{"DOI":"10.1093/sysbio/sys088","ISSN":"1076-836X","author":[{"dropping-particle":"","family":"Hinchliff","given":"Cody E.","non-dropping-particle":"","parse-names":false,"suffix":""},{"dropping-particle":"","family":"Roalson","given":"Eric H.","non-dropping-particle":"","parse-names":false,"suffix":""}],"container-title":"Systematic Biology","id":"ITEM-1","issue":"2","issued":{"date-parts":[["2013","3"]]},"page":"205-219","title":"Using supermatrices for phylogenetic inquiry: An example using the sedges","type":"article-journal","volume":"62"},"suppress-author":1,"uris":["http://www.mendeley.com/documents/?uuid=3a9449ee-3be7-4735-8913-e0af2c6d2962"]}],"mendeley":{"formattedCitation":"(2013)","plainTextFormattedCitation":"(2013)","previouslyFormattedCitation":"(2013)"},"properties":{"noteIndex":0},"schema":"https://github.com/citation-style-language/schema/raw/master/csl-citation.json"}</w:instrText>
      </w:r>
      <w:r w:rsidR="005D4F09" w:rsidRPr="00870BB1">
        <w:rPr>
          <w:sz w:val="24"/>
          <w:szCs w:val="24"/>
          <w:lang w:val="en-US"/>
        </w:rPr>
        <w:fldChar w:fldCharType="separate"/>
      </w:r>
      <w:r w:rsidR="005D4F09" w:rsidRPr="00870BB1">
        <w:rPr>
          <w:noProof/>
          <w:sz w:val="24"/>
          <w:szCs w:val="24"/>
          <w:lang w:val="en-US"/>
        </w:rPr>
        <w:t>(2013)</w:t>
      </w:r>
      <w:r w:rsidR="005D4F09" w:rsidRPr="00870BB1">
        <w:rPr>
          <w:sz w:val="24"/>
          <w:szCs w:val="24"/>
          <w:lang w:val="en-US"/>
        </w:rPr>
        <w:fldChar w:fldCharType="end"/>
      </w:r>
      <w:r w:rsidR="005D4F09" w:rsidRPr="00870BB1">
        <w:rPr>
          <w:sz w:val="24"/>
          <w:szCs w:val="24"/>
          <w:lang w:val="en-US"/>
        </w:rPr>
        <w:t xml:space="preserve"> phylogeny</w:t>
      </w:r>
      <w:r w:rsidR="005D4F09">
        <w:rPr>
          <w:sz w:val="24"/>
          <w:szCs w:val="24"/>
          <w:lang w:val="en-US"/>
        </w:rPr>
        <w:t xml:space="preserve"> to infer an additional shift in diversification rates in the clade </w:t>
      </w:r>
      <w:r w:rsidR="00AB67EB" w:rsidRPr="00870BB1">
        <w:rPr>
          <w:sz w:val="24"/>
          <w:szCs w:val="24"/>
          <w:lang w:val="en-US"/>
        </w:rPr>
        <w:t xml:space="preserve">including the tribes </w:t>
      </w:r>
      <w:proofErr w:type="spellStart"/>
      <w:r w:rsidR="00AB67EB" w:rsidRPr="00870BB1">
        <w:rPr>
          <w:sz w:val="24"/>
          <w:szCs w:val="24"/>
          <w:lang w:val="en-US"/>
        </w:rPr>
        <w:t>Scirpeae</w:t>
      </w:r>
      <w:proofErr w:type="spellEnd"/>
      <w:r w:rsidR="00AB67EB" w:rsidRPr="00870BB1">
        <w:rPr>
          <w:sz w:val="24"/>
          <w:szCs w:val="24"/>
          <w:lang w:val="en-US"/>
        </w:rPr>
        <w:t xml:space="preserve">, </w:t>
      </w:r>
      <w:proofErr w:type="spellStart"/>
      <w:r w:rsidR="00AB67EB" w:rsidRPr="00870BB1">
        <w:rPr>
          <w:sz w:val="24"/>
          <w:szCs w:val="24"/>
          <w:lang w:val="en-US"/>
        </w:rPr>
        <w:t>Dulichieae</w:t>
      </w:r>
      <w:proofErr w:type="spellEnd"/>
      <w:r w:rsidR="00AB67EB" w:rsidRPr="00870BB1">
        <w:rPr>
          <w:sz w:val="24"/>
          <w:szCs w:val="24"/>
          <w:lang w:val="en-US"/>
        </w:rPr>
        <w:t xml:space="preserve">, and </w:t>
      </w:r>
      <w:proofErr w:type="spellStart"/>
      <w:r w:rsidR="00AB67EB" w:rsidRPr="00870BB1">
        <w:rPr>
          <w:sz w:val="24"/>
          <w:szCs w:val="24"/>
          <w:lang w:val="en-US"/>
        </w:rPr>
        <w:t>Cariceae</w:t>
      </w:r>
      <w:proofErr w:type="spellEnd"/>
      <w:r w:rsidR="00AB67EB" w:rsidRPr="00870BB1">
        <w:rPr>
          <w:sz w:val="24"/>
          <w:szCs w:val="24"/>
          <w:lang w:val="en-US"/>
        </w:rPr>
        <w:t xml:space="preserve"> plus </w:t>
      </w:r>
      <w:proofErr w:type="spellStart"/>
      <w:r w:rsidR="00AB67EB" w:rsidRPr="00870BB1">
        <w:rPr>
          <w:i/>
          <w:sz w:val="24"/>
          <w:szCs w:val="24"/>
          <w:lang w:val="en-US"/>
        </w:rPr>
        <w:t>Khaosokia</w:t>
      </w:r>
      <w:proofErr w:type="spellEnd"/>
      <w:r w:rsidR="00AB67EB" w:rsidRPr="00870BB1">
        <w:rPr>
          <w:sz w:val="24"/>
          <w:szCs w:val="24"/>
          <w:lang w:val="en-US"/>
        </w:rPr>
        <w:t xml:space="preserve"> </w:t>
      </w:r>
      <w:proofErr w:type="spellStart"/>
      <w:r w:rsidR="00AB67EB" w:rsidRPr="00870BB1">
        <w:rPr>
          <w:i/>
          <w:sz w:val="24"/>
          <w:szCs w:val="24"/>
          <w:lang w:val="en-US"/>
        </w:rPr>
        <w:t>caricoides</w:t>
      </w:r>
      <w:proofErr w:type="spellEnd"/>
      <w:r w:rsidR="00AB67EB" w:rsidRPr="00870BB1">
        <w:rPr>
          <w:sz w:val="24"/>
          <w:szCs w:val="24"/>
          <w:lang w:val="en-US"/>
        </w:rPr>
        <w:t xml:space="preserve"> (SDC clade) and the tribes </w:t>
      </w:r>
      <w:proofErr w:type="spellStart"/>
      <w:r w:rsidR="00AB67EB" w:rsidRPr="00C97EDA">
        <w:rPr>
          <w:sz w:val="24"/>
          <w:szCs w:val="24"/>
          <w:lang w:val="en-US"/>
        </w:rPr>
        <w:t>Fuireneae</w:t>
      </w:r>
      <w:proofErr w:type="spellEnd"/>
      <w:r w:rsidR="00AB67EB" w:rsidRPr="00C97EDA">
        <w:rPr>
          <w:sz w:val="24"/>
          <w:szCs w:val="24"/>
          <w:lang w:val="en-US"/>
        </w:rPr>
        <w:t xml:space="preserve">, </w:t>
      </w:r>
      <w:proofErr w:type="spellStart"/>
      <w:r w:rsidR="00AB67EB" w:rsidRPr="00C97EDA">
        <w:rPr>
          <w:sz w:val="24"/>
          <w:szCs w:val="24"/>
          <w:lang w:val="en-US"/>
        </w:rPr>
        <w:t>Abildgaardieae</w:t>
      </w:r>
      <w:proofErr w:type="spellEnd"/>
      <w:r w:rsidR="00AB67EB" w:rsidRPr="00C97EDA">
        <w:rPr>
          <w:sz w:val="24"/>
          <w:szCs w:val="24"/>
          <w:lang w:val="en-US"/>
        </w:rPr>
        <w:t xml:space="preserve">, </w:t>
      </w:r>
      <w:proofErr w:type="spellStart"/>
      <w:r w:rsidR="00AB67EB" w:rsidRPr="00C97EDA">
        <w:rPr>
          <w:sz w:val="24"/>
          <w:szCs w:val="24"/>
          <w:lang w:val="en-US"/>
        </w:rPr>
        <w:t>Eleocharideae</w:t>
      </w:r>
      <w:proofErr w:type="spellEnd"/>
      <w:r w:rsidR="00AB67EB" w:rsidRPr="00C97EDA">
        <w:rPr>
          <w:sz w:val="24"/>
          <w:szCs w:val="24"/>
          <w:lang w:val="en-US"/>
        </w:rPr>
        <w:t xml:space="preserve">, and </w:t>
      </w:r>
      <w:proofErr w:type="spellStart"/>
      <w:r w:rsidR="00AB67EB" w:rsidRPr="00C97EDA">
        <w:rPr>
          <w:sz w:val="24"/>
          <w:szCs w:val="24"/>
          <w:lang w:val="en-US"/>
        </w:rPr>
        <w:t>Cypereae</w:t>
      </w:r>
      <w:proofErr w:type="spellEnd"/>
      <w:r w:rsidR="00AB67EB" w:rsidRPr="00C97EDA">
        <w:rPr>
          <w:sz w:val="24"/>
          <w:szCs w:val="24"/>
          <w:lang w:val="en-US"/>
        </w:rPr>
        <w:t xml:space="preserve"> (FAEC clade)</w:t>
      </w:r>
      <w:r w:rsidR="00AB67EB" w:rsidRPr="00870BB1">
        <w:rPr>
          <w:sz w:val="24"/>
          <w:szCs w:val="24"/>
          <w:lang w:val="en-US"/>
        </w:rPr>
        <w:t xml:space="preserve">. </w:t>
      </w:r>
      <w:proofErr w:type="spellStart"/>
      <w:r w:rsidR="00AB67EB" w:rsidRPr="00C97EDA">
        <w:rPr>
          <w:sz w:val="24"/>
          <w:szCs w:val="24"/>
          <w:lang w:val="en-US"/>
        </w:rPr>
        <w:t>Spalink</w:t>
      </w:r>
      <w:proofErr w:type="spellEnd"/>
      <w:r w:rsidR="00AB67EB" w:rsidRPr="00C97EDA">
        <w:rPr>
          <w:sz w:val="24"/>
          <w:szCs w:val="24"/>
          <w:lang w:val="en-US"/>
        </w:rPr>
        <w:t xml:space="preserve"> </w:t>
      </w:r>
      <w:r w:rsidR="00AB67EB" w:rsidRPr="003A56FF">
        <w:rPr>
          <w:i/>
          <w:sz w:val="24"/>
          <w:szCs w:val="24"/>
          <w:lang w:val="en-US"/>
        </w:rPr>
        <w:t>et al</w:t>
      </w:r>
      <w:r w:rsidR="00AB67EB" w:rsidRPr="00C97EDA">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AB67EB" w:rsidRPr="00870BB1">
        <w:rPr>
          <w:sz w:val="24"/>
          <w:szCs w:val="24"/>
          <w:lang w:val="en-US"/>
        </w:rPr>
        <w:fldChar w:fldCharType="separate"/>
      </w:r>
      <w:r w:rsidR="00876873" w:rsidRPr="00876873">
        <w:rPr>
          <w:noProof/>
          <w:sz w:val="24"/>
          <w:szCs w:val="24"/>
          <w:lang w:val="en-US"/>
        </w:rPr>
        <w:t>(2016b)</w:t>
      </w:r>
      <w:r w:rsidR="00AB67EB" w:rsidRPr="00870BB1">
        <w:rPr>
          <w:sz w:val="24"/>
          <w:szCs w:val="24"/>
          <w:lang w:val="en-US"/>
        </w:rPr>
        <w:fldChar w:fldCharType="end"/>
      </w:r>
      <w:r w:rsidR="00AB67EB" w:rsidRPr="00870BB1">
        <w:rPr>
          <w:sz w:val="24"/>
          <w:szCs w:val="24"/>
          <w:lang w:val="en-US"/>
        </w:rPr>
        <w:t xml:space="preserve"> show</w:t>
      </w:r>
      <w:r w:rsidR="00AB67EB">
        <w:rPr>
          <w:sz w:val="24"/>
          <w:szCs w:val="24"/>
          <w:lang w:val="en-US"/>
        </w:rPr>
        <w:t xml:space="preserve">ed </w:t>
      </w:r>
      <w:r w:rsidR="005D4F09">
        <w:rPr>
          <w:sz w:val="24"/>
          <w:szCs w:val="24"/>
          <w:lang w:val="en-US"/>
        </w:rPr>
        <w:t xml:space="preserve">instead </w:t>
      </w:r>
      <w:r w:rsidR="00AB67EB" w:rsidRPr="00870BB1">
        <w:rPr>
          <w:sz w:val="24"/>
          <w:szCs w:val="24"/>
          <w:lang w:val="en-US"/>
        </w:rPr>
        <w:t xml:space="preserve">shifts in three different lineages inside the </w:t>
      </w:r>
      <w:r w:rsidR="0027742C">
        <w:rPr>
          <w:noProof/>
          <w:sz w:val="24"/>
          <w:szCs w:val="24"/>
          <w:lang w:val="en-US"/>
        </w:rPr>
        <w:lastRenderedPageBreak/>
        <w:t>SDC+FAEC</w:t>
      </w:r>
      <w:r w:rsidR="0027742C" w:rsidRPr="00870BB1">
        <w:rPr>
          <w:sz w:val="24"/>
          <w:szCs w:val="24"/>
          <w:lang w:val="en-US"/>
        </w:rPr>
        <w:t xml:space="preserve"> </w:t>
      </w:r>
      <w:r w:rsidR="00AB67EB" w:rsidRPr="00870BB1">
        <w:rPr>
          <w:sz w:val="24"/>
          <w:szCs w:val="24"/>
          <w:lang w:val="en-US"/>
        </w:rPr>
        <w:t xml:space="preserve">clade reported by </w:t>
      </w:r>
      <w:proofErr w:type="spellStart"/>
      <w:r w:rsidR="00AB67EB" w:rsidRPr="00870BB1">
        <w:rPr>
          <w:sz w:val="24"/>
          <w:szCs w:val="24"/>
          <w:lang w:val="en-US"/>
        </w:rPr>
        <w:t>Escudero</w:t>
      </w:r>
      <w:proofErr w:type="spellEnd"/>
      <w:r w:rsidR="00AB67EB" w:rsidRPr="00870BB1">
        <w:rPr>
          <w:sz w:val="24"/>
          <w:szCs w:val="24"/>
          <w:lang w:val="en-US"/>
        </w:rPr>
        <w:t xml:space="preserve"> </w:t>
      </w:r>
      <w:r w:rsidR="0003787C">
        <w:rPr>
          <w:sz w:val="24"/>
          <w:szCs w:val="24"/>
          <w:lang w:val="en-US"/>
        </w:rPr>
        <w:t xml:space="preserve">and </w:t>
      </w:r>
      <w:proofErr w:type="spellStart"/>
      <w:r w:rsidR="0003787C">
        <w:rPr>
          <w:sz w:val="24"/>
          <w:szCs w:val="24"/>
          <w:lang w:val="en-US"/>
        </w:rPr>
        <w:t>Hipp</w:t>
      </w:r>
      <w:proofErr w:type="spellEnd"/>
      <w:r w:rsidR="00AB67EB" w:rsidRPr="00870BB1">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10.3732/ajb.1300162","ISSN":"0002-9122","author":[{"dropping-particle":"","family":"Escudero","given":"M.","non-dropping-particle":"","parse-names":false,"suffix":""},{"dropping-particle":"","family":"Hipp","given":"A.","non-dropping-particle":"","parse-names":false,"suffix":""}],"container-title":"American Journal of Botany","id":"ITEM-1","issue":"12","issued":{"date-parts":[["2013","12","1"]]},"page":"2403-2411","title":"Shifts in diversification rates and clade ages explain species richness in higher-level sedge taxa (Cyperaceae)","type":"article-journal","volume":"100"},"suppress-author":1,"uris":["http://www.mendeley.com/documents/?uuid=f5a27712-4a73-4f2b-8b05-c464dc853b55"]}],"mendeley":{"formattedCitation":"(2013)","manualFormatting":"(2013)","plainTextFormattedCitation":"(2013)","previouslyFormattedCitation":"(2013)"},"properties":{"noteIndex":0},"schema":"https://github.com/citation-style-language/schema/raw/master/csl-citation.json"}</w:instrText>
      </w:r>
      <w:r w:rsidR="00AB67EB" w:rsidRPr="00870BB1">
        <w:rPr>
          <w:sz w:val="24"/>
          <w:szCs w:val="24"/>
          <w:lang w:val="en-US"/>
        </w:rPr>
        <w:fldChar w:fldCharType="separate"/>
      </w:r>
      <w:r w:rsidR="0003787C" w:rsidRPr="0003787C">
        <w:rPr>
          <w:noProof/>
          <w:sz w:val="24"/>
          <w:szCs w:val="24"/>
          <w:lang w:val="en-US"/>
        </w:rPr>
        <w:t>(2013)</w:t>
      </w:r>
      <w:r w:rsidR="00AB67EB" w:rsidRPr="00870BB1">
        <w:rPr>
          <w:sz w:val="24"/>
          <w:szCs w:val="24"/>
          <w:lang w:val="en-US"/>
        </w:rPr>
        <w:fldChar w:fldCharType="end"/>
      </w:r>
      <w:r w:rsidR="005D4F09">
        <w:rPr>
          <w:sz w:val="24"/>
          <w:szCs w:val="24"/>
          <w:lang w:val="en-US"/>
        </w:rPr>
        <w:t>.</w:t>
      </w:r>
      <w:r w:rsidR="00AB67EB" w:rsidRPr="00870BB1">
        <w:rPr>
          <w:sz w:val="24"/>
          <w:szCs w:val="24"/>
          <w:lang w:val="en-US"/>
        </w:rPr>
        <w:t xml:space="preserve"> </w:t>
      </w:r>
      <w:r w:rsidR="007C4BD4">
        <w:rPr>
          <w:sz w:val="24"/>
          <w:szCs w:val="24"/>
          <w:lang w:val="en-US"/>
        </w:rPr>
        <w:t>Th</w:t>
      </w:r>
      <w:r w:rsidR="000265B1">
        <w:rPr>
          <w:sz w:val="24"/>
          <w:szCs w:val="24"/>
          <w:lang w:val="en-US"/>
        </w:rPr>
        <w:t>u</w:t>
      </w:r>
      <w:r w:rsidR="007C4BD4">
        <w:rPr>
          <w:sz w:val="24"/>
          <w:szCs w:val="24"/>
          <w:lang w:val="en-US"/>
        </w:rPr>
        <w:t>s, i</w:t>
      </w:r>
      <w:r w:rsidR="005D4F09">
        <w:rPr>
          <w:sz w:val="24"/>
          <w:szCs w:val="24"/>
          <w:lang w:val="en-US"/>
        </w:rPr>
        <w:t>n addition to the shift in the non-</w:t>
      </w:r>
      <w:proofErr w:type="spellStart"/>
      <w:r w:rsidR="004D1E5A" w:rsidRPr="007A5397">
        <w:rPr>
          <w:i/>
          <w:sz w:val="24"/>
          <w:lang w:val="en-US"/>
        </w:rPr>
        <w:t>Siderostictae</w:t>
      </w:r>
      <w:proofErr w:type="spellEnd"/>
      <w:r w:rsidR="004D1E5A">
        <w:rPr>
          <w:i/>
          <w:sz w:val="24"/>
          <w:lang w:val="en-US"/>
        </w:rPr>
        <w:t xml:space="preserve"> </w:t>
      </w:r>
      <w:r w:rsidR="004D1E5A">
        <w:rPr>
          <w:sz w:val="24"/>
          <w:lang w:val="en-US"/>
        </w:rPr>
        <w:t>clade</w:t>
      </w:r>
      <w:r w:rsidR="004D1E5A">
        <w:rPr>
          <w:sz w:val="24"/>
          <w:szCs w:val="24"/>
          <w:lang w:val="en-US"/>
        </w:rPr>
        <w:t xml:space="preserve"> </w:t>
      </w:r>
      <w:r w:rsidR="005D4F09">
        <w:rPr>
          <w:sz w:val="24"/>
          <w:szCs w:val="24"/>
          <w:lang w:val="en-US"/>
        </w:rPr>
        <w:t>(</w:t>
      </w:r>
      <w:r w:rsidR="00AB67EB" w:rsidRPr="00870BB1">
        <w:rPr>
          <w:sz w:val="24"/>
          <w:szCs w:val="24"/>
          <w:lang w:val="en-US"/>
        </w:rPr>
        <w:t xml:space="preserve">as </w:t>
      </w:r>
      <w:r w:rsidR="005D4F09">
        <w:rPr>
          <w:sz w:val="24"/>
          <w:szCs w:val="24"/>
          <w:lang w:val="en-US"/>
        </w:rPr>
        <w:t xml:space="preserve">in </w:t>
      </w:r>
      <w:proofErr w:type="spellStart"/>
      <w:r w:rsidR="00AB67EB" w:rsidRPr="00870BB1">
        <w:rPr>
          <w:sz w:val="24"/>
          <w:szCs w:val="24"/>
          <w:lang w:val="en-US"/>
        </w:rPr>
        <w:t>Escudero</w:t>
      </w:r>
      <w:proofErr w:type="spellEnd"/>
      <w:r w:rsidR="00AB67EB" w:rsidRPr="00870BB1">
        <w:rPr>
          <w:sz w:val="24"/>
          <w:szCs w:val="24"/>
          <w:lang w:val="en-US"/>
        </w:rPr>
        <w:t xml:space="preserve"> </w:t>
      </w:r>
      <w:r w:rsidR="00AB67EB" w:rsidRPr="003A56FF">
        <w:rPr>
          <w:i/>
          <w:sz w:val="24"/>
          <w:szCs w:val="24"/>
          <w:lang w:val="en-US"/>
        </w:rPr>
        <w:t>et al</w:t>
      </w:r>
      <w:r w:rsidR="00AB67EB" w:rsidRPr="00870BB1">
        <w:rPr>
          <w:sz w:val="24"/>
          <w:szCs w:val="24"/>
          <w:lang w:val="en-US"/>
        </w:rPr>
        <w:t>.</w:t>
      </w:r>
      <w:r>
        <w:rPr>
          <w:sz w:val="24"/>
          <w:szCs w:val="24"/>
          <w:lang w:val="en-US"/>
        </w:rPr>
        <w:t xml:space="preserve"> </w:t>
      </w:r>
      <w:r w:rsidR="00AB67EB" w:rsidRPr="00870BB1">
        <w:rPr>
          <w:sz w:val="24"/>
          <w:szCs w:val="24"/>
          <w:lang w:val="en-US"/>
        </w:rPr>
        <w:fldChar w:fldCharType="begin" w:fldLock="1"/>
      </w:r>
      <w:r w:rsidR="00026D03">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et al., 2012b)","manualFormatting":"2012b)","plainTextFormattedCitation":"(Escudero et al., 2012b)","previouslyFormattedCitation":"(Escudero et al. 2012b)"},"properties":{"noteIndex":0},"schema":"https://github.com/citation-style-language/schema/raw/master/csl-citation.json"}</w:instrText>
      </w:r>
      <w:r w:rsidR="00AB67EB" w:rsidRPr="00870BB1">
        <w:rPr>
          <w:sz w:val="24"/>
          <w:szCs w:val="24"/>
          <w:lang w:val="en-US"/>
        </w:rPr>
        <w:fldChar w:fldCharType="separate"/>
      </w:r>
      <w:r w:rsidR="001B10CE" w:rsidRPr="001B10CE">
        <w:rPr>
          <w:noProof/>
          <w:sz w:val="24"/>
          <w:szCs w:val="24"/>
          <w:lang w:val="en-US"/>
        </w:rPr>
        <w:t>2012b)</w:t>
      </w:r>
      <w:r w:rsidR="00AB67EB" w:rsidRPr="00870BB1">
        <w:rPr>
          <w:sz w:val="24"/>
          <w:szCs w:val="24"/>
          <w:lang w:val="en-US"/>
        </w:rPr>
        <w:fldChar w:fldCharType="end"/>
      </w:r>
      <w:r w:rsidR="005D4F09">
        <w:rPr>
          <w:sz w:val="24"/>
          <w:szCs w:val="24"/>
          <w:lang w:val="en-US"/>
        </w:rPr>
        <w:t xml:space="preserve">, </w:t>
      </w:r>
      <w:proofErr w:type="spellStart"/>
      <w:r w:rsidR="00AB67EB">
        <w:rPr>
          <w:sz w:val="24"/>
          <w:szCs w:val="24"/>
          <w:lang w:val="en-US"/>
        </w:rPr>
        <w:t>Spalink</w:t>
      </w:r>
      <w:proofErr w:type="spellEnd"/>
      <w:r w:rsidR="00AB67EB">
        <w:rPr>
          <w:sz w:val="24"/>
          <w:szCs w:val="24"/>
          <w:lang w:val="en-US"/>
        </w:rPr>
        <w:t xml:space="preserve"> </w:t>
      </w:r>
      <w:r w:rsidR="00AB67EB" w:rsidRPr="003A56FF">
        <w:rPr>
          <w:i/>
          <w:sz w:val="24"/>
          <w:szCs w:val="24"/>
          <w:lang w:val="en-US"/>
        </w:rPr>
        <w:t>et al</w:t>
      </w:r>
      <w:r w:rsidR="00AB67EB">
        <w:rPr>
          <w:sz w:val="24"/>
          <w:szCs w:val="24"/>
          <w:lang w:val="en-US"/>
        </w:rPr>
        <w:t xml:space="preserve">. </w:t>
      </w:r>
      <w:r w:rsidR="00876873">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876873">
        <w:rPr>
          <w:sz w:val="24"/>
          <w:szCs w:val="24"/>
          <w:lang w:val="en-US"/>
        </w:rPr>
        <w:fldChar w:fldCharType="separate"/>
      </w:r>
      <w:r w:rsidR="00876873" w:rsidRPr="00876873">
        <w:rPr>
          <w:noProof/>
          <w:sz w:val="24"/>
          <w:szCs w:val="24"/>
          <w:lang w:val="en-US"/>
        </w:rPr>
        <w:t>(2016b)</w:t>
      </w:r>
      <w:r w:rsidR="00876873">
        <w:rPr>
          <w:sz w:val="24"/>
          <w:szCs w:val="24"/>
          <w:lang w:val="en-US"/>
        </w:rPr>
        <w:fldChar w:fldCharType="end"/>
      </w:r>
      <w:r w:rsidR="00AB67EB">
        <w:rPr>
          <w:sz w:val="24"/>
          <w:szCs w:val="24"/>
          <w:lang w:val="en-US"/>
        </w:rPr>
        <w:t xml:space="preserve"> also found a shift in </w:t>
      </w:r>
      <w:r w:rsidR="00AB67EB" w:rsidRPr="00870BB1">
        <w:rPr>
          <w:sz w:val="24"/>
          <w:szCs w:val="24"/>
          <w:lang w:val="en-US"/>
        </w:rPr>
        <w:t>the FAEC clade and in the represented taxa of the C</w:t>
      </w:r>
      <w:r w:rsidR="00AB67EB" w:rsidRPr="00870BB1">
        <w:rPr>
          <w:sz w:val="24"/>
          <w:szCs w:val="24"/>
          <w:vertAlign w:val="subscript"/>
          <w:lang w:val="en-US"/>
        </w:rPr>
        <w:t>4</w:t>
      </w:r>
      <w:r w:rsidR="00AB67EB" w:rsidRPr="00870BB1">
        <w:rPr>
          <w:sz w:val="24"/>
          <w:szCs w:val="24"/>
          <w:lang w:val="en-US"/>
        </w:rPr>
        <w:t xml:space="preserve"> photosynthetic pathway </w:t>
      </w:r>
      <w:proofErr w:type="spellStart"/>
      <w:r w:rsidR="00AB67EB" w:rsidRPr="00870BB1">
        <w:rPr>
          <w:i/>
          <w:sz w:val="24"/>
          <w:szCs w:val="24"/>
          <w:lang w:val="en-US"/>
        </w:rPr>
        <w:t>Cyperus</w:t>
      </w:r>
      <w:proofErr w:type="spellEnd"/>
      <w:r w:rsidR="00AB67EB" w:rsidRPr="00870BB1">
        <w:rPr>
          <w:sz w:val="24"/>
          <w:szCs w:val="24"/>
          <w:lang w:val="en-US"/>
        </w:rPr>
        <w:t xml:space="preserve"> within </w:t>
      </w:r>
      <w:proofErr w:type="spellStart"/>
      <w:r w:rsidR="00AB67EB" w:rsidRPr="00870BB1">
        <w:rPr>
          <w:sz w:val="24"/>
          <w:szCs w:val="24"/>
          <w:lang w:val="en-US"/>
        </w:rPr>
        <w:t>Cypereae</w:t>
      </w:r>
      <w:proofErr w:type="spellEnd"/>
      <w:r w:rsidR="00AB67EB" w:rsidRPr="00870BB1">
        <w:rPr>
          <w:sz w:val="24"/>
          <w:szCs w:val="24"/>
          <w:lang w:val="en-US"/>
        </w:rPr>
        <w:t xml:space="preserve"> 2 clade</w:t>
      </w:r>
      <w:r w:rsidR="008C5202">
        <w:rPr>
          <w:sz w:val="24"/>
          <w:szCs w:val="24"/>
          <w:lang w:val="en-US"/>
        </w:rPr>
        <w:t xml:space="preserve"> (within FAEC)</w:t>
      </w:r>
      <w:r w:rsidR="00AB67EB" w:rsidRPr="00870BB1">
        <w:rPr>
          <w:sz w:val="24"/>
          <w:szCs w:val="24"/>
          <w:lang w:val="en-US"/>
        </w:rPr>
        <w:t xml:space="preserve">. </w:t>
      </w:r>
    </w:p>
    <w:p w14:paraId="581A74E8" w14:textId="3EF761A5" w:rsidR="00AB67EB" w:rsidRDefault="000461EC" w:rsidP="002E2644">
      <w:pPr>
        <w:autoSpaceDE w:val="0"/>
        <w:autoSpaceDN w:val="0"/>
        <w:spacing w:line="480" w:lineRule="auto"/>
        <w:ind w:firstLine="708"/>
        <w:jc w:val="left"/>
        <w:rPr>
          <w:sz w:val="24"/>
          <w:szCs w:val="24"/>
          <w:lang w:val="en-US"/>
        </w:rPr>
      </w:pPr>
      <w:r w:rsidRPr="00CC261B">
        <w:rPr>
          <w:sz w:val="24"/>
          <w:szCs w:val="24"/>
          <w:lang w:val="en-US"/>
        </w:rPr>
        <w:t>Different modes of chromosomal evolution are present</w:t>
      </w:r>
      <w:r>
        <w:rPr>
          <w:sz w:val="24"/>
          <w:szCs w:val="24"/>
          <w:lang w:val="en-US"/>
        </w:rPr>
        <w:t xml:space="preserve"> in Cyperaceae</w:t>
      </w:r>
      <w:r w:rsidR="00430E77">
        <w:rPr>
          <w:sz w:val="24"/>
          <w:szCs w:val="24"/>
          <w:lang w:val="en-US"/>
        </w:rPr>
        <w:t>.</w:t>
      </w:r>
      <w:r>
        <w:rPr>
          <w:sz w:val="24"/>
          <w:szCs w:val="24"/>
          <w:lang w:val="en-US"/>
        </w:rPr>
        <w:t xml:space="preserve"> </w:t>
      </w:r>
      <w:r w:rsidR="00430E77">
        <w:rPr>
          <w:sz w:val="24"/>
          <w:szCs w:val="24"/>
          <w:lang w:val="en-US"/>
        </w:rPr>
        <w:t xml:space="preserve">For example, </w:t>
      </w:r>
      <w:r w:rsidR="00AB67EB">
        <w:rPr>
          <w:sz w:val="24"/>
          <w:szCs w:val="24"/>
          <w:lang w:val="en-US"/>
        </w:rPr>
        <w:t xml:space="preserve"> </w:t>
      </w:r>
      <w:proofErr w:type="spellStart"/>
      <w:r w:rsidR="00AB67EB" w:rsidRPr="009A22A7">
        <w:rPr>
          <w:i/>
          <w:sz w:val="24"/>
          <w:szCs w:val="24"/>
          <w:lang w:val="en-US"/>
        </w:rPr>
        <w:t>Carex</w:t>
      </w:r>
      <w:proofErr w:type="spellEnd"/>
      <w:r w:rsidR="00AB67EB">
        <w:rPr>
          <w:sz w:val="24"/>
          <w:szCs w:val="24"/>
          <w:lang w:val="en-US"/>
        </w:rPr>
        <w:t xml:space="preserve"> karyotype evolves mainly via agmatoploidy and symploidy </w:t>
      </w:r>
      <w:r w:rsidR="00430E77">
        <w:rPr>
          <w:sz w:val="24"/>
          <w:szCs w:val="24"/>
          <w:lang w:val="en-US"/>
        </w:rPr>
        <w:t>(</w:t>
      </w:r>
      <w:r w:rsidR="00AB67EB">
        <w:rPr>
          <w:sz w:val="24"/>
          <w:szCs w:val="24"/>
          <w:lang w:val="en-US"/>
        </w:rPr>
        <w:fldChar w:fldCharType="begin" w:fldLock="1"/>
      </w:r>
      <w:r w:rsidR="00026D03">
        <w:rPr>
          <w:sz w:val="24"/>
          <w:szCs w:val="24"/>
          <w:lang w:val="en-US"/>
        </w:rPr>
        <w:instrText>ADDIN CSL_CITATION {"citationItems":[{"id":"ITEM-1","itemData":{"DOI":"10.1111/j.1601-5223.1956.tb03022.x","ISSN":"00180661","author":[{"dropping-particle":"","family":"Davies","given":"Elizabeth W.","non-dropping-particle":"","parse-names":false,"suffix":""}],"container-title":"Hereditas","id":"ITEM-1","issue":"3-4","issued":{"date-parts":[["1956","7","9"]]},"page":"349-365","title":"Cytology, evolution and origin of the aneuploid series in the genus &lt;i&gt;Carex&lt;/i&gt;","type":"article-journal","volume":"42"},"uris":["http://www.mendeley.com/documents/?uuid=b11d24dd-0127-4184-b112-79a8b426c30f"]},{"id":"ITEM-2","itemData":{"DOI":"10.1111/j.1601-5223.1924.tb03128.x","ISSN":"00180661","author":[{"dropping-particle":"","family":"Heilborn","given":"O.","non-dropping-particle":"","parse-names":false,"suffix":""}],"container-title":"Hereditas","id":"ITEM-2","issue":"2","issued":{"date-parts":[["1924","7","9"]]},"page":"129-216","title":"Chromosome numbers and dimensions, species-formation and phylogeny in the genus &lt;i&gt;Carex&lt;/i&gt;","type":"article-journal","volume":"5"},"uris":["http://www.mendeley.com/documents/?uuid=ddcdafc7-d0a4-4d07-837b-7150b128f1eb"]}],"mendeley":{"formattedCitation":"(Davies, 1956; Heilborn, 1924)","manualFormatting":"Heilborn 1924; Davies 1956)","plainTextFormattedCitation":"(Davies, 1956; Heilborn, 1924)","previouslyFormattedCitation":"(Heilborn 1924; Davies 1956)"},"properties":{"noteIndex":0},"schema":"https://github.com/citation-style-language/schema/raw/master/csl-citation.json"}</w:instrText>
      </w:r>
      <w:r w:rsidR="00AB67EB">
        <w:rPr>
          <w:sz w:val="24"/>
          <w:szCs w:val="24"/>
          <w:lang w:val="en-US"/>
        </w:rPr>
        <w:fldChar w:fldCharType="separate"/>
      </w:r>
      <w:r w:rsidR="00AB67EB" w:rsidRPr="004429A9">
        <w:rPr>
          <w:noProof/>
          <w:sz w:val="24"/>
          <w:szCs w:val="24"/>
          <w:lang w:val="en-US"/>
        </w:rPr>
        <w:t>Heilborn 1924; Davies 1956)</w:t>
      </w:r>
      <w:r w:rsidR="00AB67EB">
        <w:rPr>
          <w:sz w:val="24"/>
          <w:szCs w:val="24"/>
          <w:lang w:val="en-US"/>
        </w:rPr>
        <w:fldChar w:fldCharType="end"/>
      </w:r>
      <w:r w:rsidR="00430E77">
        <w:rPr>
          <w:sz w:val="24"/>
          <w:szCs w:val="24"/>
          <w:lang w:val="en-US"/>
        </w:rPr>
        <w:t xml:space="preserve">, whereas </w:t>
      </w:r>
      <w:r w:rsidR="00415DE1">
        <w:rPr>
          <w:sz w:val="24"/>
          <w:szCs w:val="24"/>
          <w:lang w:val="en-US"/>
        </w:rPr>
        <w:t xml:space="preserve">polyploidy is more common in the rest of sedges </w:t>
      </w:r>
      <w:r w:rsidR="00415DE1">
        <w:rPr>
          <w:sz w:val="24"/>
          <w:szCs w:val="24"/>
          <w:lang w:val="en-US"/>
        </w:rPr>
        <w:fldChar w:fldCharType="begin" w:fldLock="1"/>
      </w:r>
      <w:r w:rsidR="00026D03">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et al., 2012b)","plainTextFormattedCitation":"(Escudero et al., 2012b)","previouslyFormattedCitation":"(Escudero et al. 2012b)"},"properties":{"noteIndex":0},"schema":"https://github.com/citation-style-language/schema/raw/master/csl-citation.json"}</w:instrText>
      </w:r>
      <w:r w:rsidR="00415DE1">
        <w:rPr>
          <w:sz w:val="24"/>
          <w:szCs w:val="24"/>
          <w:lang w:val="en-US"/>
        </w:rPr>
        <w:fldChar w:fldCharType="separate"/>
      </w:r>
      <w:r w:rsidR="00026D03" w:rsidRPr="00026D03">
        <w:rPr>
          <w:noProof/>
          <w:sz w:val="24"/>
          <w:szCs w:val="24"/>
          <w:lang w:val="en-US"/>
        </w:rPr>
        <w:t>(Escudero et al., 2012b)</w:t>
      </w:r>
      <w:r w:rsidR="00415DE1">
        <w:rPr>
          <w:sz w:val="24"/>
          <w:szCs w:val="24"/>
          <w:lang w:val="en-US"/>
        </w:rPr>
        <w:fldChar w:fldCharType="end"/>
      </w:r>
      <w:r w:rsidR="00AB67EB">
        <w:rPr>
          <w:sz w:val="24"/>
          <w:szCs w:val="24"/>
          <w:lang w:val="en-US"/>
        </w:rPr>
        <w:t>.</w:t>
      </w:r>
      <w:r w:rsidR="00AB67EB" w:rsidRPr="009A22A7">
        <w:rPr>
          <w:sz w:val="24"/>
          <w:szCs w:val="24"/>
          <w:lang w:val="en-US"/>
        </w:rPr>
        <w:t xml:space="preserve"> </w:t>
      </w:r>
      <w:r w:rsidR="00AB67EB" w:rsidRPr="00870BB1">
        <w:rPr>
          <w:sz w:val="24"/>
          <w:szCs w:val="24"/>
          <w:lang w:val="en-US"/>
        </w:rPr>
        <w:t>Thus, this hyperdiverse family and its wide range of karyotypic variation constitute a</w:t>
      </w:r>
      <w:r w:rsidR="007A1A02">
        <w:rPr>
          <w:sz w:val="24"/>
          <w:szCs w:val="24"/>
          <w:lang w:val="en-US"/>
        </w:rPr>
        <w:t>n ideal</w:t>
      </w:r>
      <w:r w:rsidR="00AB67EB" w:rsidRPr="00870BB1">
        <w:rPr>
          <w:sz w:val="24"/>
          <w:szCs w:val="24"/>
          <w:lang w:val="en-US"/>
        </w:rPr>
        <w:t xml:space="preserve"> </w:t>
      </w:r>
      <w:r w:rsidR="005D4F09">
        <w:rPr>
          <w:sz w:val="24"/>
          <w:szCs w:val="24"/>
          <w:lang w:val="en-US"/>
        </w:rPr>
        <w:t>lineage</w:t>
      </w:r>
      <w:r w:rsidR="005D4F09" w:rsidRPr="00870BB1">
        <w:rPr>
          <w:sz w:val="24"/>
          <w:szCs w:val="24"/>
          <w:lang w:val="en-US"/>
        </w:rPr>
        <w:t xml:space="preserve"> </w:t>
      </w:r>
      <w:r w:rsidR="00AB67EB" w:rsidRPr="00870BB1">
        <w:rPr>
          <w:sz w:val="24"/>
          <w:szCs w:val="24"/>
          <w:lang w:val="en-US"/>
        </w:rPr>
        <w:t xml:space="preserve">to study </w:t>
      </w:r>
      <w:r w:rsidR="008C5202">
        <w:rPr>
          <w:sz w:val="24"/>
          <w:szCs w:val="24"/>
          <w:lang w:val="en-US"/>
        </w:rPr>
        <w:t xml:space="preserve">shifts in </w:t>
      </w:r>
      <w:r w:rsidR="00AB67EB" w:rsidRPr="00870BB1">
        <w:rPr>
          <w:sz w:val="24"/>
          <w:szCs w:val="24"/>
          <w:lang w:val="en-US"/>
        </w:rPr>
        <w:t>chromosom</w:t>
      </w:r>
      <w:r w:rsidR="00AB67EB">
        <w:rPr>
          <w:sz w:val="24"/>
          <w:szCs w:val="24"/>
          <w:lang w:val="en-US"/>
        </w:rPr>
        <w:t>e</w:t>
      </w:r>
      <w:r w:rsidR="00AB67EB" w:rsidRPr="00870BB1">
        <w:rPr>
          <w:sz w:val="24"/>
          <w:szCs w:val="24"/>
          <w:lang w:val="en-US"/>
        </w:rPr>
        <w:t xml:space="preserve"> evolution </w:t>
      </w:r>
      <w:r w:rsidR="008C5202">
        <w:rPr>
          <w:sz w:val="24"/>
          <w:szCs w:val="24"/>
          <w:lang w:val="en-US"/>
        </w:rPr>
        <w:t xml:space="preserve">and </w:t>
      </w:r>
      <w:r w:rsidR="008C5202" w:rsidRPr="00870BB1">
        <w:rPr>
          <w:sz w:val="24"/>
          <w:szCs w:val="24"/>
          <w:lang w:val="en-US"/>
        </w:rPr>
        <w:t xml:space="preserve">how </w:t>
      </w:r>
      <w:r w:rsidR="007A1A02">
        <w:rPr>
          <w:sz w:val="24"/>
          <w:szCs w:val="24"/>
          <w:lang w:val="en-US"/>
        </w:rPr>
        <w:t>they</w:t>
      </w:r>
      <w:r w:rsidR="008C5202">
        <w:rPr>
          <w:sz w:val="24"/>
          <w:szCs w:val="24"/>
          <w:lang w:val="en-US"/>
        </w:rPr>
        <w:t xml:space="preserve"> </w:t>
      </w:r>
      <w:r w:rsidR="005D4F09">
        <w:rPr>
          <w:sz w:val="24"/>
          <w:szCs w:val="24"/>
          <w:lang w:val="en-US"/>
        </w:rPr>
        <w:t xml:space="preserve">could be </w:t>
      </w:r>
      <w:r w:rsidR="00AB67EB" w:rsidRPr="00870BB1">
        <w:rPr>
          <w:sz w:val="24"/>
          <w:szCs w:val="24"/>
          <w:lang w:val="en-US"/>
        </w:rPr>
        <w:t>related</w:t>
      </w:r>
      <w:r w:rsidR="008C5202">
        <w:rPr>
          <w:sz w:val="24"/>
          <w:szCs w:val="24"/>
          <w:lang w:val="en-US"/>
        </w:rPr>
        <w:t xml:space="preserve"> with </w:t>
      </w:r>
      <w:r w:rsidR="008C5202" w:rsidRPr="00870BB1">
        <w:rPr>
          <w:sz w:val="24"/>
          <w:szCs w:val="24"/>
          <w:lang w:val="en-US"/>
        </w:rPr>
        <w:t>changes in diversification rates</w:t>
      </w:r>
      <w:r w:rsidR="00AB67EB" w:rsidRPr="00870BB1">
        <w:rPr>
          <w:sz w:val="24"/>
          <w:szCs w:val="24"/>
          <w:lang w:val="en-US"/>
        </w:rPr>
        <w:t>.</w:t>
      </w:r>
      <w:r w:rsidR="00AB67EB">
        <w:rPr>
          <w:sz w:val="24"/>
          <w:szCs w:val="24"/>
          <w:lang w:val="en-US"/>
        </w:rPr>
        <w:t xml:space="preserve"> </w:t>
      </w:r>
      <w:r w:rsidR="007A1A02">
        <w:rPr>
          <w:sz w:val="24"/>
          <w:szCs w:val="24"/>
          <w:lang w:val="en-US"/>
        </w:rPr>
        <w:t>W</w:t>
      </w:r>
      <w:r w:rsidR="00AB67EB">
        <w:rPr>
          <w:sz w:val="24"/>
          <w:szCs w:val="24"/>
          <w:lang w:val="en-US"/>
        </w:rPr>
        <w:t xml:space="preserve">e hypothesize that some shifts in lineage diversification could be </w:t>
      </w:r>
      <w:r w:rsidR="008C5202">
        <w:rPr>
          <w:sz w:val="24"/>
          <w:szCs w:val="24"/>
          <w:lang w:val="en-US"/>
        </w:rPr>
        <w:t>related</w:t>
      </w:r>
      <w:r w:rsidR="00AB67EB">
        <w:rPr>
          <w:sz w:val="24"/>
          <w:szCs w:val="24"/>
          <w:lang w:val="en-US"/>
        </w:rPr>
        <w:t xml:space="preserve">, at least in part, </w:t>
      </w:r>
      <w:r w:rsidR="007A1A02">
        <w:rPr>
          <w:sz w:val="24"/>
          <w:szCs w:val="24"/>
          <w:lang w:val="en-US"/>
        </w:rPr>
        <w:t xml:space="preserve">with </w:t>
      </w:r>
      <w:r w:rsidR="00AB67EB">
        <w:rPr>
          <w:sz w:val="24"/>
          <w:szCs w:val="24"/>
          <w:lang w:val="en-US"/>
        </w:rPr>
        <w:t>changes in the mode of chromosome evolution</w:t>
      </w:r>
      <w:r w:rsidR="008C5202">
        <w:rPr>
          <w:sz w:val="24"/>
          <w:szCs w:val="24"/>
          <w:lang w:val="en-US"/>
        </w:rPr>
        <w:t xml:space="preserve">. This could be explained by the fact that chromosome evolution may </w:t>
      </w:r>
      <w:r w:rsidR="00AB67EB">
        <w:rPr>
          <w:sz w:val="24"/>
          <w:szCs w:val="24"/>
          <w:lang w:val="en-US"/>
        </w:rPr>
        <w:t>lead to different mechanism</w:t>
      </w:r>
      <w:r w:rsidR="00430E77">
        <w:rPr>
          <w:sz w:val="24"/>
          <w:szCs w:val="24"/>
          <w:lang w:val="en-US"/>
        </w:rPr>
        <w:t>s</w:t>
      </w:r>
      <w:r w:rsidR="00AB67EB">
        <w:rPr>
          <w:sz w:val="24"/>
          <w:szCs w:val="24"/>
          <w:lang w:val="en-US"/>
        </w:rPr>
        <w:t xml:space="preserve"> of adaptation</w:t>
      </w:r>
      <w:ins w:id="86" w:author="Jose Ignacio Márquez Corro" w:date="2019-01-27T17:34:00Z">
        <w:r w:rsidR="00021C5B">
          <w:rPr>
            <w:sz w:val="24"/>
            <w:szCs w:val="24"/>
            <w:lang w:val="en-US"/>
          </w:rPr>
          <w:t xml:space="preserve"> (e.g.</w:t>
        </w:r>
      </w:ins>
      <w:ins w:id="87" w:author="Jose Ignacio Márquez Corro" w:date="2019-01-27T17:35:00Z">
        <w:r w:rsidR="00021C5B">
          <w:rPr>
            <w:sz w:val="24"/>
            <w:szCs w:val="24"/>
            <w:lang w:val="en-US"/>
          </w:rPr>
          <w:t xml:space="preserve"> adaptive mutation </w:t>
        </w:r>
      </w:ins>
      <w:ins w:id="88" w:author="Jose Ignacio Márquez Corro" w:date="2019-01-27T17:42:00Z">
        <w:r w:rsidR="00021C5B">
          <w:rPr>
            <w:sz w:val="24"/>
            <w:szCs w:val="24"/>
            <w:lang w:val="en-US"/>
          </w:rPr>
          <w:t>perpetuated</w:t>
        </w:r>
      </w:ins>
      <w:ins w:id="89" w:author="Jose Ignacio Márquez Corro" w:date="2019-01-27T17:35:00Z">
        <w:r w:rsidR="00021C5B">
          <w:rPr>
            <w:sz w:val="24"/>
            <w:szCs w:val="24"/>
            <w:lang w:val="en-US"/>
          </w:rPr>
          <w:t xml:space="preserve"> by </w:t>
        </w:r>
      </w:ins>
      <w:ins w:id="90" w:author="José I. Márquez Corro" w:date="2019-02-25T12:02:00Z">
        <w:r w:rsidR="00EE1608">
          <w:rPr>
            <w:sz w:val="24"/>
            <w:szCs w:val="24"/>
            <w:lang w:val="en-US"/>
          </w:rPr>
          <w:t>fusion</w:t>
        </w:r>
      </w:ins>
      <w:ins w:id="91" w:author="Jose Ignacio Márquez Corro" w:date="2019-01-27T17:35:00Z">
        <w:r w:rsidR="00021C5B">
          <w:rPr>
            <w:sz w:val="24"/>
            <w:szCs w:val="24"/>
            <w:lang w:val="en-US"/>
          </w:rPr>
          <w:t xml:space="preserve"> events)</w:t>
        </w:r>
      </w:ins>
      <w:r w:rsidR="00AB67EB">
        <w:rPr>
          <w:sz w:val="24"/>
          <w:szCs w:val="24"/>
          <w:lang w:val="en-US"/>
        </w:rPr>
        <w:t xml:space="preserve"> </w:t>
      </w:r>
      <w:r w:rsidR="007A1A02">
        <w:rPr>
          <w:sz w:val="24"/>
          <w:szCs w:val="24"/>
          <w:lang w:val="en-US"/>
        </w:rPr>
        <w:t>and/</w:t>
      </w:r>
      <w:r w:rsidR="00AB67EB">
        <w:rPr>
          <w:sz w:val="24"/>
          <w:szCs w:val="24"/>
          <w:lang w:val="en-US"/>
        </w:rPr>
        <w:t>or reproductive isolation</w:t>
      </w:r>
      <w:r w:rsidR="008C5202">
        <w:rPr>
          <w:sz w:val="24"/>
          <w:szCs w:val="24"/>
          <w:lang w:val="en-US"/>
        </w:rPr>
        <w:t xml:space="preserve"> that could drive differentiation and speciation</w:t>
      </w:r>
      <w:r w:rsidR="00AB67EB">
        <w:rPr>
          <w:sz w:val="24"/>
          <w:szCs w:val="24"/>
          <w:lang w:val="en-US"/>
        </w:rPr>
        <w:t xml:space="preserve"> </w:t>
      </w:r>
      <w:r w:rsidR="00AB67EB">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id":"ITEM-2","itemData":{"DOI":"10.1111/j.1365-294X.2005.02617.x","ISSN":"0962-1083","author":[{"dropping-particle":"","family":"Butlin","given":"Roger K.","non-dropping-particle":"","parse-names":false,"suffix":""}],"container-title":"Molecular Ecology","id":"ITEM-2","issue":"9","issued":{"date-parts":[["2005","8"]]},"page":"2621-2635","title":"Recombination and speciation","type":"article-journal","volume":"14"},"uris":["http://www.mendeley.com/documents/?uuid=3e610eec-c650-4742-8a6b-535170ea78d8"]},{"id":"ITEM-3","itemData":{"author":[{"dropping-particle":"","family":"Coyne","given":"J A","non-dropping-particle":"","parse-names":false,"suffix":""},{"dropping-particle":"","family":"Orr","given":"H A","non-dropping-particle":"","parse-names":false,"suffix":""}],"editor":[{"dropping-particle":"","family":"Coyne","given":"J A","non-dropping-particle":"","parse-names":false,"suffix":""},{"dropping-particle":"","family":"Orr","given":"H A","non-dropping-particle":"","parse-names":false,"suffix":""}],"id":"ITEM-3","issued":{"date-parts":[["2004"]]},"number-of-pages":"545","publisher":"Sinauer","publisher-place":"Sunderland, MA, USA","title":"Speciation","type":"book"},"uris":["http://www.mendeley.com/documents/?uuid=9d5d4f6b-644c-40e9-9c20-24683cfb11c7"]},{"id":"ITEM-4","itemData":{"DOI":"10.1016/S0169-5347(01)02187-5","ISSN":"01695347","author":[{"dropping-particle":"","family":"Rieseberg","given":"Loren H.","non-dropping-particle":"","parse-names":false,"suffix":""}],"container-title":"Trends in Ecology &amp; Evolution","id":"ITEM-4","issue":"7","issued":{"date-parts":[["2001","7"]]},"page":"351-358","title":"Chromosomal rearrangements and speciation","type":"article-journal","volume":"16"},"uris":["http://www.mendeley.com/documents/?uuid=a52af85b-1b78-471f-b2f0-cd755612a52c"]},{"id":"ITEM-5","itemData":{"ISSN":"0014-3820","PMID":"12703935","abstract":"Chromosomal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speciation.","author":[{"dropping-particle":"","family":"Navarro","given":"Arcadi","non-dropping-particle":"","parse-names":false,"suffix":""},{"dropping-particle":"","family":"Barton","given":"Nick H","non-dropping-particle":"","parse-names":false,"suffix":""}],"container-title":"Evolution; international journal of organic evolution","id":"ITEM-5","issue":"3","issued":{"date-parts":[["2003","3"]]},"page":"447-59","title":"Accumulating postzygotic isolation genes in parapatry: A new twist on chromosomal speciation","type":"article-journal","volume":"57"},"uris":["http://www.mendeley.com/documents/?uuid=54b4ea2b-e035-47eb-b8cf-f543ebc778c5"]},{"id":"ITEM-6","itemData":{"DOI":"10.1126/science.1080600","ISSN":"1095-9203","PMID":"12690198","abstract":"Humans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lineages.","author":[{"dropping-particle":"","family":"Navarro","given":"Arcadi","non-dropping-particle":"","parse-names":false,"suffix":""},{"dropping-particle":"","family":"Barton","given":"Nick H","non-dropping-particle":"","parse-names":false,"suffix":""}],"container-title":"Science (New York, N.Y.)","id":"ITEM-6","issue":"5617","issued":{"date-parts":[["2003","4","11"]]},"page":"321-4","title":"Chromosomal speciation and molecular divergence – accelerated evolution in rearranged chromosomes","type":"article-journal","volume":"300"},"uris":["http://www.mendeley.com/documents/?uuid=6f62a3d6-2d60-4b03-aa24-96f6547a5b47"]},{"id":"ITEM-7","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Botany","id":"ITEM-7","issue":"1","issued":{"date-parts":[["2009","1","1"]]},"page":"336-348","title":"Polyploidy and angiosperm diversification","type":"article-journal","volume":"96"},"uris":["http://www.mendeley.com/documents/?uuid=34237dfd-4c2c-41e5-93f2-cf148c288b38"]},{"id":"ITEM-8","itemData":{"DOI":"10.1146/annurev.genet.34.1.401","ISSN":"0066-4197","PMID":"11092833","abstract":"Changes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elusive.","author":[{"dropping-particle":"","family":"Otto","given":"S P","non-dropping-particle":"","parse-names":false,"suffix":""},{"dropping-particle":"","family":"Whitton","given":"J","non-dropping-particle":"","parse-names":false,"suffix":""}],"container-title":"Annual review of genetics","id":"ITEM-8","issued":{"date-parts":[["2000"]]},"page":"401-437","title":"Polyploid incidence and evolution","type":"article-journal","volume":"34"},"uris":["http://www.mendeley.com/documents/?uuid=a2e3ec2e-ed1a-4431-9e5d-6630d66a2ac1"]}],"mendeley":{"formattedCitation":"(Butlin, 2005; Coghlan et al., 2005; Coyne and Orr, 2004; Navarro and Barton, 2003a, 2003b; S P Otto and Whitton, 2000; Rieseberg, 2001; Soltis et al., 2009)","manualFormatting":"(Butlin, 2005; Coghlan et al., 2005; Coyne and Orr, 2004; Navarro and Barton, 2003a, 2003b; Otto and Whitton, 2000; Rieseberg, 2001; Soltis et al., 2009)","plainTextFormattedCitation":"(Butlin, 2005; Coghlan et al., 2005; Coyne and Orr, 2004; Navarro and Barton, 2003a, 2003b; S P Otto and Whitton, 2000; Rieseberg, 2001; Soltis et al., 2009)","previouslyFormattedCitation":"(Otto and Whitton 2000a; Rieseberg 2001; Navarro and Barton 2003a,b; Coyne and Orr 2004; Butlin 2005; Coghlan et al. 2005; Soltis et al. 2009)"},"properties":{"noteIndex":0},"schema":"https://github.com/citation-style-language/schema/raw/master/csl-citation.json"}</w:instrText>
      </w:r>
      <w:r w:rsidR="00AB67EB">
        <w:rPr>
          <w:sz w:val="24"/>
          <w:szCs w:val="24"/>
          <w:lang w:val="en-US"/>
        </w:rPr>
        <w:fldChar w:fldCharType="separate"/>
      </w:r>
      <w:r w:rsidR="00431476" w:rsidRPr="00431476">
        <w:rPr>
          <w:noProof/>
          <w:sz w:val="24"/>
          <w:szCs w:val="24"/>
          <w:lang w:val="en-US"/>
        </w:rPr>
        <w:t xml:space="preserve">(Butlin, 2005; Coghlan </w:t>
      </w:r>
      <w:r w:rsidR="00431476" w:rsidRPr="003A56FF">
        <w:rPr>
          <w:i/>
          <w:noProof/>
          <w:sz w:val="24"/>
          <w:szCs w:val="24"/>
          <w:lang w:val="en-US"/>
        </w:rPr>
        <w:t>et al</w:t>
      </w:r>
      <w:r w:rsidR="00431476" w:rsidRPr="00431476">
        <w:rPr>
          <w:noProof/>
          <w:sz w:val="24"/>
          <w:szCs w:val="24"/>
          <w:lang w:val="en-US"/>
        </w:rPr>
        <w:t xml:space="preserve">., 2005; Coyne and Orr, 2004; Navarro and Barton, 2003a, 2003b; Otto and Whitton, 2000; Rieseberg, 2001; Soltis </w:t>
      </w:r>
      <w:r w:rsidR="00431476" w:rsidRPr="003A56FF">
        <w:rPr>
          <w:i/>
          <w:noProof/>
          <w:sz w:val="24"/>
          <w:szCs w:val="24"/>
          <w:lang w:val="en-US"/>
        </w:rPr>
        <w:t>et al</w:t>
      </w:r>
      <w:r w:rsidR="00431476" w:rsidRPr="00431476">
        <w:rPr>
          <w:noProof/>
          <w:sz w:val="24"/>
          <w:szCs w:val="24"/>
          <w:lang w:val="en-US"/>
        </w:rPr>
        <w:t>., 2009)</w:t>
      </w:r>
      <w:r w:rsidR="00AB67EB">
        <w:rPr>
          <w:sz w:val="24"/>
          <w:szCs w:val="24"/>
          <w:lang w:val="en-US"/>
        </w:rPr>
        <w:fldChar w:fldCharType="end"/>
      </w:r>
      <w:r w:rsidR="00AB67EB">
        <w:rPr>
          <w:sz w:val="24"/>
          <w:szCs w:val="24"/>
          <w:lang w:val="en-US"/>
        </w:rPr>
        <w:t xml:space="preserve">. </w:t>
      </w:r>
      <w:ins w:id="92" w:author="Jose Ignacio Márquez Corro" w:date="2019-01-23T09:33:00Z">
        <w:r w:rsidR="00472A56">
          <w:rPr>
            <w:sz w:val="24"/>
            <w:szCs w:val="24"/>
            <w:lang w:val="en-US"/>
          </w:rPr>
          <w:t xml:space="preserve">However, </w:t>
        </w:r>
      </w:ins>
      <w:ins w:id="93" w:author="Jose Ignacio Márquez Corro" w:date="2019-01-23T09:38:00Z">
        <w:del w:id="94" w:author="amesclir" w:date="2019-01-29T16:37:00Z">
          <w:r w:rsidR="00BD71F5" w:rsidDel="00035867">
            <w:rPr>
              <w:sz w:val="24"/>
              <w:szCs w:val="24"/>
              <w:lang w:val="en-US"/>
            </w:rPr>
            <w:delText>there is still possible that</w:delText>
          </w:r>
          <w:r w:rsidR="00472A56" w:rsidDel="00035867">
            <w:rPr>
              <w:sz w:val="24"/>
              <w:szCs w:val="24"/>
              <w:lang w:val="en-US"/>
            </w:rPr>
            <w:delText xml:space="preserve"> </w:delText>
          </w:r>
        </w:del>
      </w:ins>
      <w:ins w:id="95" w:author="Jose Ignacio Márquez Corro" w:date="2019-01-23T09:33:00Z">
        <w:r w:rsidR="00472A56">
          <w:rPr>
            <w:sz w:val="24"/>
            <w:szCs w:val="24"/>
            <w:lang w:val="en-US"/>
          </w:rPr>
          <w:t xml:space="preserve">diversification </w:t>
        </w:r>
      </w:ins>
      <w:ins w:id="96" w:author="Jose Ignacio Márquez Corro" w:date="2019-01-23T09:37:00Z">
        <w:r w:rsidR="00472A56">
          <w:rPr>
            <w:sz w:val="24"/>
            <w:szCs w:val="24"/>
            <w:lang w:val="en-US"/>
          </w:rPr>
          <w:t xml:space="preserve">rates </w:t>
        </w:r>
      </w:ins>
      <w:ins w:id="97" w:author="Jose Ignacio Márquez Corro" w:date="2019-01-23T09:33:00Z">
        <w:r w:rsidR="00472A56">
          <w:rPr>
            <w:sz w:val="24"/>
            <w:szCs w:val="24"/>
            <w:lang w:val="en-US"/>
          </w:rPr>
          <w:t xml:space="preserve">shifts within the </w:t>
        </w:r>
      </w:ins>
      <w:ins w:id="98" w:author="Jose Ignacio Márquez Corro" w:date="2019-01-23T09:38:00Z">
        <w:r w:rsidR="00472A56">
          <w:rPr>
            <w:sz w:val="24"/>
            <w:szCs w:val="24"/>
            <w:lang w:val="en-US"/>
          </w:rPr>
          <w:t xml:space="preserve">family </w:t>
        </w:r>
      </w:ins>
      <w:ins w:id="99" w:author="amesclir" w:date="2019-01-29T16:37:00Z">
        <w:r w:rsidR="00035867" w:rsidRPr="00035867">
          <w:rPr>
            <w:sz w:val="24"/>
            <w:szCs w:val="24"/>
            <w:lang w:val="en-GB"/>
          </w:rPr>
          <w:t>may be linked to phenotypic changes, changes in habitat, etc.</w:t>
        </w:r>
      </w:ins>
      <w:ins w:id="100" w:author="UsuarioUPO" w:date="2019-02-22T11:05:00Z">
        <w:r w:rsidR="005012BB">
          <w:rPr>
            <w:sz w:val="24"/>
            <w:szCs w:val="24"/>
            <w:lang w:val="en-GB"/>
          </w:rPr>
          <w:t>,</w:t>
        </w:r>
      </w:ins>
      <w:ins w:id="101" w:author="amesclir" w:date="2019-01-29T16:37:00Z">
        <w:r w:rsidR="00035867" w:rsidRPr="00035867">
          <w:rPr>
            <w:sz w:val="24"/>
            <w:szCs w:val="24"/>
            <w:lang w:val="en-GB"/>
          </w:rPr>
          <w:t xml:space="preserve"> </w:t>
        </w:r>
      </w:ins>
      <w:ins w:id="102" w:author="Jose Ignacio Márquez Corro" w:date="2019-01-23T09:40:00Z">
        <w:del w:id="103" w:author="amesclir" w:date="2019-01-29T16:37:00Z">
          <w:r w:rsidR="00472A56" w:rsidDel="00035867">
            <w:rPr>
              <w:sz w:val="24"/>
              <w:szCs w:val="24"/>
              <w:lang w:val="en-US"/>
            </w:rPr>
            <w:delText xml:space="preserve">are related with others characteristic </w:delText>
          </w:r>
        </w:del>
        <w:r w:rsidR="00472A56">
          <w:rPr>
            <w:sz w:val="24"/>
            <w:szCs w:val="24"/>
            <w:lang w:val="en-US"/>
          </w:rPr>
          <w:t xml:space="preserve">rather than </w:t>
        </w:r>
      </w:ins>
      <w:ins w:id="104" w:author="UsuarioUPO" w:date="2019-02-22T11:05:00Z">
        <w:r w:rsidR="005012BB">
          <w:rPr>
            <w:sz w:val="24"/>
            <w:szCs w:val="24"/>
            <w:lang w:val="en-US"/>
          </w:rPr>
          <w:t xml:space="preserve">to the </w:t>
        </w:r>
      </w:ins>
      <w:ins w:id="105" w:author="Jose Ignacio Márquez Corro" w:date="2019-01-23T09:40:00Z">
        <w:r w:rsidR="00472A56">
          <w:rPr>
            <w:sz w:val="24"/>
            <w:szCs w:val="24"/>
            <w:lang w:val="en-US"/>
          </w:rPr>
          <w:t>mode of chromosome number evolution</w:t>
        </w:r>
        <w:del w:id="106" w:author="amesclir" w:date="2019-01-29T16:37:00Z">
          <w:r w:rsidR="006C17EC" w:rsidDel="00035867">
            <w:rPr>
              <w:sz w:val="24"/>
              <w:szCs w:val="24"/>
              <w:lang w:val="en-US"/>
            </w:rPr>
            <w:delText>, so f</w:delText>
          </w:r>
        </w:del>
        <w:del w:id="107" w:author="amesclir" w:date="2019-01-29T16:39:00Z">
          <w:r w:rsidR="006C17EC" w:rsidDel="00035867">
            <w:rPr>
              <w:sz w:val="24"/>
              <w:szCs w:val="24"/>
              <w:lang w:val="en-US"/>
            </w:rPr>
            <w:delText xml:space="preserve">urther studies </w:delText>
          </w:r>
        </w:del>
        <w:del w:id="108" w:author="amesclir" w:date="2019-01-29T16:38:00Z">
          <w:r w:rsidR="006C17EC" w:rsidDel="00035867">
            <w:rPr>
              <w:sz w:val="24"/>
              <w:szCs w:val="24"/>
              <w:lang w:val="en-US"/>
            </w:rPr>
            <w:delText>must be carried out</w:delText>
          </w:r>
        </w:del>
        <w:r w:rsidR="00472A56">
          <w:rPr>
            <w:sz w:val="24"/>
            <w:szCs w:val="24"/>
            <w:lang w:val="en-US"/>
          </w:rPr>
          <w:t>.</w:t>
        </w:r>
      </w:ins>
    </w:p>
    <w:p w14:paraId="5142E281" w14:textId="777E305F" w:rsidR="00AB67EB" w:rsidRDefault="00AB67EB" w:rsidP="002E2644">
      <w:pPr>
        <w:autoSpaceDE w:val="0"/>
        <w:autoSpaceDN w:val="0"/>
        <w:spacing w:line="480" w:lineRule="auto"/>
        <w:ind w:firstLine="708"/>
        <w:jc w:val="left"/>
        <w:rPr>
          <w:sz w:val="24"/>
          <w:szCs w:val="24"/>
          <w:lang w:val="en-US"/>
        </w:rPr>
      </w:pPr>
      <w:r>
        <w:rPr>
          <w:sz w:val="24"/>
          <w:szCs w:val="24"/>
          <w:lang w:val="en-US"/>
        </w:rPr>
        <w:t>The aim</w:t>
      </w:r>
      <w:r w:rsidR="00DF39ED">
        <w:rPr>
          <w:sz w:val="24"/>
          <w:szCs w:val="24"/>
          <w:lang w:val="en-US"/>
        </w:rPr>
        <w:t>s</w:t>
      </w:r>
      <w:r>
        <w:rPr>
          <w:sz w:val="24"/>
          <w:szCs w:val="24"/>
          <w:lang w:val="en-US"/>
        </w:rPr>
        <w:t xml:space="preserve"> of this study </w:t>
      </w:r>
      <w:r w:rsidR="00DF39ED">
        <w:rPr>
          <w:sz w:val="24"/>
          <w:szCs w:val="24"/>
          <w:lang w:val="en-US"/>
        </w:rPr>
        <w:t xml:space="preserve">are </w:t>
      </w:r>
      <w:r>
        <w:rPr>
          <w:sz w:val="24"/>
          <w:szCs w:val="24"/>
          <w:lang w:val="en-US"/>
        </w:rPr>
        <w:t xml:space="preserve">(i) to elucidate the role of chromosome evolution in </w:t>
      </w:r>
      <w:r w:rsidR="00DF39ED">
        <w:rPr>
          <w:sz w:val="24"/>
          <w:szCs w:val="24"/>
          <w:lang w:val="en-US"/>
        </w:rPr>
        <w:t xml:space="preserve">the </w:t>
      </w:r>
      <w:r>
        <w:rPr>
          <w:sz w:val="24"/>
          <w:szCs w:val="24"/>
          <w:lang w:val="en-US"/>
        </w:rPr>
        <w:t xml:space="preserve">diversification of </w:t>
      </w:r>
      <w:r w:rsidR="00DF39ED">
        <w:rPr>
          <w:sz w:val="24"/>
          <w:szCs w:val="24"/>
          <w:lang w:val="en-US"/>
        </w:rPr>
        <w:t xml:space="preserve">the </w:t>
      </w:r>
      <w:r>
        <w:rPr>
          <w:sz w:val="24"/>
          <w:szCs w:val="24"/>
          <w:lang w:val="en-US"/>
        </w:rPr>
        <w:t xml:space="preserve">sedge family </w:t>
      </w:r>
      <w:r w:rsidR="007826E2">
        <w:rPr>
          <w:sz w:val="24"/>
          <w:szCs w:val="24"/>
          <w:lang w:val="en-US"/>
        </w:rPr>
        <w:t>using</w:t>
      </w:r>
      <w:r>
        <w:rPr>
          <w:sz w:val="24"/>
          <w:szCs w:val="24"/>
          <w:lang w:val="en-US"/>
        </w:rPr>
        <w:t xml:space="preserve"> probabilistic models, and (ii) to evaluate the </w:t>
      </w:r>
      <w:r w:rsidR="00DF39ED">
        <w:rPr>
          <w:sz w:val="24"/>
          <w:szCs w:val="24"/>
          <w:lang w:val="en-US"/>
        </w:rPr>
        <w:t xml:space="preserve">utility </w:t>
      </w:r>
      <w:r>
        <w:rPr>
          <w:sz w:val="24"/>
          <w:szCs w:val="24"/>
          <w:lang w:val="en-US"/>
        </w:rPr>
        <w:t xml:space="preserve">of nested models </w:t>
      </w:r>
      <w:r w:rsidR="004429A8">
        <w:rPr>
          <w:sz w:val="24"/>
          <w:szCs w:val="24"/>
          <w:lang w:val="en-US"/>
        </w:rPr>
        <w:t xml:space="preserve">for </w:t>
      </w:r>
      <w:r>
        <w:rPr>
          <w:sz w:val="24"/>
          <w:szCs w:val="24"/>
          <w:lang w:val="en-US"/>
        </w:rPr>
        <w:t>stud</w:t>
      </w:r>
      <w:r w:rsidR="004429A8">
        <w:rPr>
          <w:sz w:val="24"/>
          <w:szCs w:val="24"/>
          <w:lang w:val="en-US"/>
        </w:rPr>
        <w:t>ying</w:t>
      </w:r>
      <w:r>
        <w:rPr>
          <w:sz w:val="24"/>
          <w:szCs w:val="24"/>
          <w:lang w:val="en-US"/>
        </w:rPr>
        <w:t xml:space="preserve"> chromosome evolution </w:t>
      </w:r>
      <w:r w:rsidR="004429A8">
        <w:rPr>
          <w:sz w:val="24"/>
          <w:szCs w:val="24"/>
          <w:lang w:val="en-US"/>
        </w:rPr>
        <w:t>in diverse</w:t>
      </w:r>
      <w:r>
        <w:rPr>
          <w:sz w:val="24"/>
          <w:szCs w:val="24"/>
          <w:lang w:val="en-US"/>
        </w:rPr>
        <w:t xml:space="preserve"> lineages. </w:t>
      </w:r>
      <w:r w:rsidR="007826E2">
        <w:rPr>
          <w:sz w:val="24"/>
          <w:szCs w:val="24"/>
          <w:lang w:val="en-US"/>
        </w:rPr>
        <w:t xml:space="preserve">We </w:t>
      </w:r>
      <w:r w:rsidR="007826E2" w:rsidRPr="00CC261B">
        <w:rPr>
          <w:sz w:val="24"/>
          <w:szCs w:val="24"/>
          <w:lang w:val="en-US"/>
        </w:rPr>
        <w:t>hypothesi</w:t>
      </w:r>
      <w:r w:rsidR="007826E2">
        <w:rPr>
          <w:sz w:val="24"/>
          <w:szCs w:val="24"/>
          <w:lang w:val="en-US"/>
        </w:rPr>
        <w:t>ze that</w:t>
      </w:r>
      <w:r w:rsidR="007826E2" w:rsidRPr="00CC261B">
        <w:rPr>
          <w:sz w:val="24"/>
          <w:szCs w:val="24"/>
          <w:lang w:val="en-US"/>
        </w:rPr>
        <w:t xml:space="preserve"> transitions in the mode of chromosome evolution </w:t>
      </w:r>
      <w:r w:rsidR="007826E2">
        <w:rPr>
          <w:sz w:val="24"/>
          <w:szCs w:val="24"/>
          <w:lang w:val="en-US"/>
        </w:rPr>
        <w:t xml:space="preserve">are closely preceded or followed by </w:t>
      </w:r>
      <w:r w:rsidR="007826E2" w:rsidRPr="00CC261B">
        <w:rPr>
          <w:sz w:val="24"/>
          <w:szCs w:val="24"/>
          <w:lang w:val="en-US"/>
        </w:rPr>
        <w:t>a shift in diversification rates</w:t>
      </w:r>
      <w:r w:rsidR="007826E2">
        <w:rPr>
          <w:sz w:val="24"/>
          <w:szCs w:val="24"/>
          <w:lang w:val="en-US"/>
        </w:rPr>
        <w:t xml:space="preserve"> in Cyperaceae</w:t>
      </w:r>
      <w:r w:rsidR="007826E2" w:rsidRPr="00CC261B">
        <w:rPr>
          <w:sz w:val="24"/>
          <w:szCs w:val="24"/>
          <w:lang w:val="en-US"/>
        </w:rPr>
        <w:t>.</w:t>
      </w:r>
      <w:r w:rsidR="007826E2">
        <w:rPr>
          <w:sz w:val="24"/>
          <w:szCs w:val="24"/>
          <w:lang w:val="en-US"/>
        </w:rPr>
        <w:t xml:space="preserve"> Our null hypothesis, by contrast, is that chromosome </w:t>
      </w:r>
      <w:r w:rsidR="007826E2">
        <w:rPr>
          <w:sz w:val="24"/>
          <w:szCs w:val="24"/>
          <w:lang w:val="en-US"/>
        </w:rPr>
        <w:lastRenderedPageBreak/>
        <w:t>number</w:t>
      </w:r>
      <w:del w:id="109" w:author="UsuarioUPO" w:date="2019-02-22T11:06:00Z">
        <w:r w:rsidR="007826E2" w:rsidDel="005012BB">
          <w:rPr>
            <w:sz w:val="24"/>
            <w:szCs w:val="24"/>
            <w:lang w:val="en-US"/>
          </w:rPr>
          <w:delText>s</w:delText>
        </w:r>
      </w:del>
      <w:r w:rsidR="007826E2">
        <w:rPr>
          <w:sz w:val="24"/>
          <w:szCs w:val="24"/>
          <w:lang w:val="en-US"/>
        </w:rPr>
        <w:t xml:space="preserve"> change</w:t>
      </w:r>
      <w:ins w:id="110" w:author="UsuarioUPO" w:date="2019-02-22T11:06:00Z">
        <w:r w:rsidR="005012BB">
          <w:rPr>
            <w:sz w:val="24"/>
            <w:szCs w:val="24"/>
            <w:lang w:val="en-US"/>
          </w:rPr>
          <w:t>s</w:t>
        </w:r>
      </w:ins>
      <w:r w:rsidR="007826E2">
        <w:rPr>
          <w:sz w:val="24"/>
          <w:szCs w:val="24"/>
          <w:lang w:val="en-US"/>
        </w:rPr>
        <w:t xml:space="preserve"> in the family at a constant rate, regardless of the diversification rate of independent clades.</w:t>
      </w:r>
    </w:p>
    <w:p w14:paraId="0DF858F7" w14:textId="77777777" w:rsidR="00797526" w:rsidRPr="002E2644" w:rsidRDefault="00797526" w:rsidP="002E2644">
      <w:pPr>
        <w:spacing w:line="480" w:lineRule="auto"/>
        <w:jc w:val="left"/>
        <w:rPr>
          <w:b/>
          <w:sz w:val="24"/>
          <w:lang w:val="en-US"/>
        </w:rPr>
      </w:pPr>
    </w:p>
    <w:p w14:paraId="0B79B701" w14:textId="445328DB" w:rsidR="00B11016" w:rsidRPr="002E2644" w:rsidRDefault="00390C6F" w:rsidP="002E2644">
      <w:pPr>
        <w:spacing w:line="480" w:lineRule="auto"/>
        <w:jc w:val="left"/>
        <w:rPr>
          <w:b/>
          <w:sz w:val="24"/>
          <w:lang w:val="en-US"/>
        </w:rPr>
      </w:pPr>
      <w:r>
        <w:rPr>
          <w:b/>
          <w:sz w:val="24"/>
          <w:lang w:val="en-US"/>
        </w:rPr>
        <w:t xml:space="preserve">2. </w:t>
      </w:r>
      <w:r w:rsidR="0065263D" w:rsidRPr="002E2644">
        <w:rPr>
          <w:b/>
          <w:sz w:val="24"/>
          <w:lang w:val="en-US"/>
        </w:rPr>
        <w:t>Materials and Methods</w:t>
      </w:r>
    </w:p>
    <w:p w14:paraId="576E487A" w14:textId="0291D0BA" w:rsidR="008014FD" w:rsidRPr="0065263D" w:rsidRDefault="00390C6F" w:rsidP="002E2644">
      <w:pPr>
        <w:spacing w:line="480" w:lineRule="auto"/>
        <w:jc w:val="left"/>
        <w:rPr>
          <w:i/>
          <w:sz w:val="24"/>
          <w:lang w:val="en-US"/>
        </w:rPr>
      </w:pPr>
      <w:r>
        <w:rPr>
          <w:i/>
          <w:sz w:val="24"/>
          <w:lang w:val="en-US"/>
        </w:rPr>
        <w:t xml:space="preserve">2.1. </w:t>
      </w:r>
      <w:r w:rsidR="00CF18D5" w:rsidRPr="0065263D">
        <w:rPr>
          <w:i/>
          <w:sz w:val="24"/>
          <w:lang w:val="en-US"/>
        </w:rPr>
        <w:t xml:space="preserve">Family </w:t>
      </w:r>
      <w:r w:rsidR="0065263D" w:rsidRPr="0065263D">
        <w:rPr>
          <w:i/>
          <w:sz w:val="24"/>
          <w:lang w:val="en-US"/>
        </w:rPr>
        <w:t>T</w:t>
      </w:r>
      <w:r w:rsidR="00CF18D5" w:rsidRPr="0065263D">
        <w:rPr>
          <w:i/>
          <w:sz w:val="24"/>
          <w:lang w:val="en-US"/>
        </w:rPr>
        <w:t>ree</w:t>
      </w:r>
      <w:r w:rsidR="00A522CE" w:rsidRPr="0065263D">
        <w:rPr>
          <w:i/>
          <w:sz w:val="24"/>
          <w:lang w:val="en-US"/>
        </w:rPr>
        <w:t xml:space="preserve"> and </w:t>
      </w:r>
      <w:r w:rsidR="0065263D" w:rsidRPr="0065263D">
        <w:rPr>
          <w:i/>
          <w:sz w:val="24"/>
          <w:lang w:val="en-US"/>
        </w:rPr>
        <w:t>C</w:t>
      </w:r>
      <w:r w:rsidR="00A522CE" w:rsidRPr="0065263D">
        <w:rPr>
          <w:i/>
          <w:sz w:val="24"/>
          <w:lang w:val="en-US"/>
        </w:rPr>
        <w:t xml:space="preserve">hromosome </w:t>
      </w:r>
      <w:r w:rsidR="0065263D" w:rsidRPr="0065263D">
        <w:rPr>
          <w:i/>
          <w:sz w:val="24"/>
          <w:lang w:val="en-US"/>
        </w:rPr>
        <w:t>C</w:t>
      </w:r>
      <w:r w:rsidR="00A522CE" w:rsidRPr="0065263D">
        <w:rPr>
          <w:i/>
          <w:sz w:val="24"/>
          <w:lang w:val="en-US"/>
        </w:rPr>
        <w:t>ounts</w:t>
      </w:r>
    </w:p>
    <w:p w14:paraId="17A4A070" w14:textId="4105CBCD" w:rsidR="0098382F" w:rsidRDefault="0098382F" w:rsidP="002E2644">
      <w:pPr>
        <w:spacing w:line="480" w:lineRule="auto"/>
        <w:ind w:firstLine="708"/>
        <w:jc w:val="left"/>
        <w:rPr>
          <w:noProof/>
          <w:sz w:val="24"/>
          <w:lang w:val="en-US"/>
        </w:rPr>
      </w:pPr>
      <w:r>
        <w:rPr>
          <w:sz w:val="24"/>
          <w:lang w:val="en-US"/>
        </w:rPr>
        <w:t xml:space="preserve">A new comprehensive phylogeny of Cyperaceae was created from NCBI </w:t>
      </w:r>
      <w:proofErr w:type="spellStart"/>
      <w:r>
        <w:rPr>
          <w:sz w:val="24"/>
          <w:lang w:val="en-US"/>
        </w:rPr>
        <w:t>GenBank</w:t>
      </w:r>
      <w:proofErr w:type="spellEnd"/>
      <w:r>
        <w:rPr>
          <w:sz w:val="24"/>
          <w:lang w:val="en-US"/>
        </w:rPr>
        <w:t xml:space="preserve"> database sequences of previous studies (e.g. </w:t>
      </w:r>
      <w:r w:rsidRPr="00431476">
        <w:rPr>
          <w:noProof/>
          <w:sz w:val="24"/>
          <w:lang w:val="en-US"/>
        </w:rPr>
        <w:t xml:space="preserve">Hinchliff and Roalson, 2013; Spalink </w:t>
      </w:r>
      <w:r w:rsidRPr="003A56FF">
        <w:rPr>
          <w:i/>
          <w:noProof/>
          <w:sz w:val="24"/>
          <w:lang w:val="en-US"/>
        </w:rPr>
        <w:t>et al</w:t>
      </w:r>
      <w:r w:rsidRPr="00431476">
        <w:rPr>
          <w:noProof/>
          <w:sz w:val="24"/>
          <w:lang w:val="en-US"/>
        </w:rPr>
        <w:t>., 2016</w:t>
      </w:r>
      <w:r w:rsidR="00876873">
        <w:rPr>
          <w:noProof/>
          <w:sz w:val="24"/>
          <w:lang w:val="en-US"/>
        </w:rPr>
        <w:t>b</w:t>
      </w:r>
      <w:r w:rsidR="00EC2F98">
        <w:rPr>
          <w:noProof/>
          <w:sz w:val="24"/>
          <w:lang w:val="en-US"/>
        </w:rPr>
        <w:t xml:space="preserve">; </w:t>
      </w:r>
      <w:r w:rsidR="00EC2F98">
        <w:rPr>
          <w:noProof/>
          <w:sz w:val="24"/>
          <w:lang w:val="en-US"/>
        </w:rPr>
        <w:fldChar w:fldCharType="begin" w:fldLock="1"/>
      </w:r>
      <w:r w:rsidR="00026D03">
        <w:rPr>
          <w:noProof/>
          <w:sz w:val="24"/>
          <w:lang w:val="en-US"/>
        </w:rPr>
        <w:instrText>ADDIN CSL_CITATION {"citationItems":[{"id":"ITEM-1","itemData":{"DOI":"10.1600/036364416X692497","ISSN":"03636445","author":[{"dropping-particle":"","family":"Jiménez-Mejías","given":"Pedro","non-dropping-particle":"","parse-names":false,"suffix":""},{"dropping-particle":"","family":"Hahn","given":"Marlene","non-dropping-particle":"","parse-names":false,"suffix":""},{"dropping-particle":"","family":"Lueders","given":"Kate","non-dropping-particle":"","parse-names":false,"suffix":""},{"dropping-particle":"","family":"Starr","given":"Julian R.","non-dropping-particle":"","parse-names":false,"suffix":""},{"dropping-particle":"","family":"Brown","given":"Bethany H.","non-dropping-particle":"","parse-names":false,"suffix":""},{"dropping-particle":"","family":"Chouinard","given":"Brianna N.","non-dropping-particle":"","parse-names":false,"suffix":""},{"dropping-particle":"","family":"Chung","given":"Kyong-Sook","non-dropping-particle":"","parse-names":false,"suffix":""},{"dropping-particle":"","family":"Escudero","given":"Marcial","non-dropping-particle":"","parse-names":false,"suffix":""},{"dropping-particle":"","family":"Ford","given":"Bruce A.","non-dropping-particle":"","parse-names":false,"suffix":""},{"dropping-particle":"","family":"Ford","given":"Kerry A.","non-dropping-particle":"","parse-names":false,"suffix":""},{"dropping-particle":"","family":"Gebauer","given":"Sebastian","non-dropping-particle":"","parse-names":false,"suffix":""},{"dropping-particle":"","family":"Gehrke","given":"Berit","non-dropping-particle":"","parse-names":false,"suffix":""},{"dropping-particle":"","family":"Hoffmann","given":"Matthias H.","non-dropping-particle":"","parse-names":false,"suffix":""},{"dropping-particle":"","family":"Jin","given":"Xiao-Feng","non-dropping-particle":"","parse-names":false,"suffix":""},{"dropping-particle":"","family":"Jung","given":"Jongduk","non-dropping-particle":"","parse-names":false,"suffix":""},{"dropping-particle":"","family":"Kim","given":"Sangtae","non-dropping-particle":"","parse-names":false,"suffix":""},{"dropping-particle":"","family":"Luceño","given":"Modesto","non-dropping-particle":"","parse-names":false,"suffix":""},{"dropping-particle":"","family":"Maguilla","given":"Enrique","non-dropping-particle":"","parse-names":false,"suffix":""},{"dropping-particle":"","family":"Martín-Bravo","given":"Santiago","non-dropping-particle":"","parse-names":false,"suffix":""},{"dropping-particle":"","family":"Míguez","given":"Mónica","non-dropping-particle":"","parse-names":false,"suffix":""},{"dropping-particle":"","family":"Molina","given":"Ana","non-dropping-particle":"","parse-names":false,"suffix":""},{"dropping-particle":"","family":"Naczi","given":"Robert F. C.","non-dropping-particle":"","parse-names":false,"suffix":""},{"dropping-particle":"","family":"Pender","given":"Jocelyn E.","non-dropping-particle":"","parse-names":false,"suffix":""},{"dropping-particle":"","family":"Reznicek","given":"Anton A.","non-dropping-particle":"","parse-names":false,"suffix":""},{"dropping-particle":"","family":"Villaverde","given":"Tamara","non-dropping-particle":"","parse-names":false,"suffix":""},{"dropping-particle":"","family":"Waterway","given":"Marcia J.","non-dropping-particle":"","parse-names":false,"suffix":""},{"dropping-particle":"","family":"Wilson","given":"Karen L.","non-dropping-particle":"","parse-names":false,"suffix":""},{"dropping-particle":"","family":"Yang","given":"Jong-Cheol","non-dropping-particle":"","parse-names":false,"suffix":""},{"dropping-particle":"","family":"Zhang","given":"Shuren","non-dropping-particle":"","parse-names":false,"suffix":""},{"dropping-particle":"","family":"Hipp","given":"Andrew. L.","non-dropping-particle":"","parse-names":false,"suffix":""},{"dropping-particle":"","family":"Roalson","given":"Eric H.","non-dropping-particle":"","parse-names":false,"suffix":""}],"container-title":"Systematic Botany","id":"ITEM-1","issue":"3","issued":{"date-parts":[["2016","9","1"]]},"page":"500-518","title":"Megaphylogenetic specimen-level approaches to the &lt;i&gt;Carex&lt;/i&gt; (Cyperaceae) phylogeny using ITS, ETS, and &lt;i&gt;mat&lt;/i&gt;K sequences: Implications for classification","type":"article-journal","volume":"41"},"uris":["http://www.mendeley.com/documents/?uuid=c0f4735a-a689-4cee-8591-7fd6e7131fed"]}],"mendeley":{"formattedCitation":"(Pedro Jiménez-Mejías et al., 2016)","manualFormatting":"Jiménez-Mejías et al. 2016","plainTextFormattedCitation":"(Pedro Jiménez-Mejías et al., 2016)","previouslyFormattedCitation":"(Jiménez-Mejías et al. 2016a)"},"properties":{"noteIndex":0},"schema":"https://github.com/citation-style-language/schema/raw/master/csl-citation.json"}</w:instrText>
      </w:r>
      <w:r w:rsidR="00EC2F98">
        <w:rPr>
          <w:noProof/>
          <w:sz w:val="24"/>
          <w:lang w:val="en-US"/>
        </w:rPr>
        <w:fldChar w:fldCharType="separate"/>
      </w:r>
      <w:r w:rsidR="00EC2F98" w:rsidRPr="00EC2F98">
        <w:rPr>
          <w:noProof/>
          <w:sz w:val="24"/>
          <w:lang w:val="en-US"/>
        </w:rPr>
        <w:t xml:space="preserve">Jiménez-Mejías </w:t>
      </w:r>
      <w:r w:rsidR="00EC2F98" w:rsidRPr="003A56FF">
        <w:rPr>
          <w:i/>
          <w:noProof/>
          <w:sz w:val="24"/>
          <w:lang w:val="en-US"/>
        </w:rPr>
        <w:t>et al</w:t>
      </w:r>
      <w:r w:rsidR="00EC2F98" w:rsidRPr="00EC2F98">
        <w:rPr>
          <w:noProof/>
          <w:sz w:val="24"/>
          <w:lang w:val="en-US"/>
        </w:rPr>
        <w:t>. 2016</w:t>
      </w:r>
      <w:r w:rsidR="00EC2F98">
        <w:rPr>
          <w:noProof/>
          <w:sz w:val="24"/>
          <w:lang w:val="en-US"/>
        </w:rPr>
        <w:fldChar w:fldCharType="end"/>
      </w:r>
      <w:r w:rsidR="00876873">
        <w:rPr>
          <w:noProof/>
          <w:sz w:val="24"/>
          <w:lang w:val="en-US"/>
        </w:rPr>
        <w:t>a</w:t>
      </w:r>
      <w:r>
        <w:rPr>
          <w:noProof/>
          <w:sz w:val="24"/>
          <w:lang w:val="en-US"/>
        </w:rPr>
        <w:t xml:space="preserve">). </w:t>
      </w:r>
      <w:r w:rsidR="005839FB">
        <w:rPr>
          <w:noProof/>
          <w:sz w:val="24"/>
          <w:lang w:val="en-US"/>
        </w:rPr>
        <w:t xml:space="preserve">This analysis included </w:t>
      </w:r>
      <w:r w:rsidR="0071193E">
        <w:rPr>
          <w:noProof/>
          <w:sz w:val="24"/>
          <w:lang w:val="en-US"/>
        </w:rPr>
        <w:t xml:space="preserve">1058 </w:t>
      </w:r>
      <w:r>
        <w:rPr>
          <w:noProof/>
          <w:sz w:val="24"/>
          <w:lang w:val="en-US"/>
        </w:rPr>
        <w:t xml:space="preserve">species out of the ca. 5500 circumscribed to Cyperaceae </w:t>
      </w:r>
      <w:r>
        <w:rPr>
          <w:noProof/>
          <w:sz w:val="24"/>
          <w:lang w:val="en-US"/>
        </w:rPr>
        <w:fldChar w:fldCharType="begin" w:fldLock="1"/>
      </w:r>
      <w:r w:rsidR="00026D03">
        <w:rPr>
          <w:noProof/>
          <w:sz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et al., 2017)","manualFormatting":"(Govaerts et al. 2017","plainTextFormattedCitation":"(Govaerts et al., 2017)","previouslyFormattedCitation":"(Govaerts et al. 2017)"},"properties":{"noteIndex":0},"schema":"https://github.com/citation-style-language/schema/raw/master/csl-citation.json"}</w:instrText>
      </w:r>
      <w:r>
        <w:rPr>
          <w:noProof/>
          <w:sz w:val="24"/>
          <w:lang w:val="en-US"/>
        </w:rPr>
        <w:fldChar w:fldCharType="separate"/>
      </w:r>
      <w:r w:rsidRPr="0098382F">
        <w:rPr>
          <w:noProof/>
          <w:sz w:val="24"/>
          <w:lang w:val="en-US"/>
        </w:rPr>
        <w:t xml:space="preserve">(Govaerts </w:t>
      </w:r>
      <w:r w:rsidRPr="003A56FF">
        <w:rPr>
          <w:i/>
          <w:noProof/>
          <w:sz w:val="24"/>
          <w:lang w:val="en-US"/>
        </w:rPr>
        <w:t>et al</w:t>
      </w:r>
      <w:r w:rsidRPr="0098382F">
        <w:rPr>
          <w:noProof/>
          <w:sz w:val="24"/>
          <w:lang w:val="en-US"/>
        </w:rPr>
        <w:t>. 2017</w:t>
      </w:r>
      <w:r>
        <w:rPr>
          <w:noProof/>
          <w:sz w:val="24"/>
          <w:lang w:val="en-US"/>
        </w:rPr>
        <w:fldChar w:fldCharType="end"/>
      </w:r>
      <w:r w:rsidR="006918E6">
        <w:rPr>
          <w:noProof/>
          <w:sz w:val="24"/>
          <w:lang w:val="en-US"/>
        </w:rPr>
        <w:t>)</w:t>
      </w:r>
      <w:r w:rsidR="005839FB">
        <w:rPr>
          <w:noProof/>
          <w:sz w:val="24"/>
          <w:lang w:val="en-US"/>
        </w:rPr>
        <w:t xml:space="preserve">, and was based on a supermatrix alignment of the nuclear ribosomal genes </w:t>
      </w:r>
      <w:r w:rsidR="005839FB" w:rsidRPr="005839FB">
        <w:rPr>
          <w:noProof/>
          <w:sz w:val="24"/>
          <w:lang w:val="en-US"/>
        </w:rPr>
        <w:t>ETS</w:t>
      </w:r>
      <w:r w:rsidR="005839FB">
        <w:rPr>
          <w:i/>
          <w:noProof/>
          <w:sz w:val="24"/>
          <w:lang w:val="en-US"/>
        </w:rPr>
        <w:t xml:space="preserve"> </w:t>
      </w:r>
      <w:r w:rsidR="005839FB">
        <w:rPr>
          <w:noProof/>
          <w:sz w:val="24"/>
          <w:lang w:val="en-US"/>
        </w:rPr>
        <w:t xml:space="preserve">and </w:t>
      </w:r>
      <w:r w:rsidR="005839FB" w:rsidRPr="005839FB">
        <w:rPr>
          <w:noProof/>
          <w:sz w:val="24"/>
          <w:lang w:val="en-US"/>
        </w:rPr>
        <w:t>ITS</w:t>
      </w:r>
      <w:r w:rsidR="00CF5ED8">
        <w:rPr>
          <w:noProof/>
          <w:sz w:val="24"/>
          <w:lang w:val="en-US"/>
        </w:rPr>
        <w:t>,</w:t>
      </w:r>
      <w:r w:rsidR="005839FB">
        <w:rPr>
          <w:noProof/>
          <w:sz w:val="24"/>
          <w:lang w:val="en-US"/>
        </w:rPr>
        <w:t xml:space="preserve"> the plastid genes </w:t>
      </w:r>
      <w:r w:rsidR="005839FB" w:rsidRPr="004D2A0D">
        <w:rPr>
          <w:i/>
          <w:noProof/>
          <w:sz w:val="24"/>
          <w:lang w:val="en-US"/>
        </w:rPr>
        <w:t>mat</w:t>
      </w:r>
      <w:r w:rsidR="005839FB" w:rsidRPr="005839FB">
        <w:rPr>
          <w:noProof/>
          <w:sz w:val="24"/>
          <w:lang w:val="en-US"/>
        </w:rPr>
        <w:t xml:space="preserve">K, </w:t>
      </w:r>
      <w:r w:rsidR="00630E69" w:rsidRPr="004D2A0D">
        <w:rPr>
          <w:i/>
          <w:noProof/>
          <w:sz w:val="24"/>
          <w:lang w:val="en-US"/>
        </w:rPr>
        <w:t>ndh</w:t>
      </w:r>
      <w:r w:rsidR="00630E69">
        <w:rPr>
          <w:noProof/>
          <w:sz w:val="24"/>
          <w:lang w:val="en-US"/>
        </w:rPr>
        <w:t xml:space="preserve">F, </w:t>
      </w:r>
      <w:r w:rsidR="005839FB" w:rsidRPr="004D2A0D">
        <w:rPr>
          <w:i/>
          <w:noProof/>
          <w:sz w:val="24"/>
          <w:lang w:val="en-US"/>
        </w:rPr>
        <w:t>rbc</w:t>
      </w:r>
      <w:r w:rsidR="005839FB" w:rsidRPr="005839FB">
        <w:rPr>
          <w:noProof/>
          <w:sz w:val="24"/>
          <w:lang w:val="en-US"/>
        </w:rPr>
        <w:t xml:space="preserve">L, </w:t>
      </w:r>
      <w:r w:rsidR="005839FB" w:rsidRPr="004D2A0D">
        <w:rPr>
          <w:i/>
          <w:noProof/>
          <w:sz w:val="24"/>
          <w:lang w:val="en-US"/>
        </w:rPr>
        <w:t>ycf</w:t>
      </w:r>
      <w:r w:rsidR="005839FB">
        <w:rPr>
          <w:noProof/>
          <w:sz w:val="24"/>
          <w:lang w:val="en-US"/>
        </w:rPr>
        <w:t xml:space="preserve">6, and the chloroplast spacer region </w:t>
      </w:r>
      <w:r w:rsidR="005839FB" w:rsidRPr="004D2A0D">
        <w:rPr>
          <w:i/>
          <w:noProof/>
          <w:sz w:val="24"/>
          <w:lang w:val="en-US"/>
        </w:rPr>
        <w:t>trn</w:t>
      </w:r>
      <w:r w:rsidR="005839FB">
        <w:rPr>
          <w:noProof/>
          <w:sz w:val="24"/>
          <w:lang w:val="en-US"/>
        </w:rPr>
        <w:t>C-</w:t>
      </w:r>
      <w:r w:rsidR="005839FB" w:rsidRPr="004D2A0D">
        <w:rPr>
          <w:i/>
          <w:noProof/>
          <w:sz w:val="24"/>
          <w:lang w:val="en-US"/>
        </w:rPr>
        <w:t>ycf</w:t>
      </w:r>
      <w:r w:rsidR="005839FB">
        <w:rPr>
          <w:noProof/>
          <w:sz w:val="24"/>
          <w:lang w:val="en-US"/>
        </w:rPr>
        <w:t>6</w:t>
      </w:r>
      <w:r>
        <w:rPr>
          <w:noProof/>
          <w:sz w:val="24"/>
          <w:lang w:val="en-US"/>
        </w:rPr>
        <w:t>.</w:t>
      </w:r>
      <w:r w:rsidR="00AE6FB3">
        <w:rPr>
          <w:noProof/>
          <w:sz w:val="24"/>
          <w:lang w:val="en-US"/>
        </w:rPr>
        <w:t xml:space="preserve"> </w:t>
      </w:r>
      <w:r w:rsidR="005839FB">
        <w:rPr>
          <w:noProof/>
          <w:sz w:val="24"/>
          <w:lang w:val="en-US"/>
        </w:rPr>
        <w:t>Though we used the</w:t>
      </w:r>
      <w:r w:rsidR="00CF6151">
        <w:rPr>
          <w:noProof/>
          <w:sz w:val="24"/>
          <w:lang w:val="en-US"/>
        </w:rPr>
        <w:t xml:space="preserve"> GTRCAT model </w:t>
      </w:r>
      <w:r w:rsidR="005839FB">
        <w:rPr>
          <w:noProof/>
          <w:sz w:val="24"/>
          <w:lang w:val="en-US"/>
        </w:rPr>
        <w:t xml:space="preserve">in </w:t>
      </w:r>
      <w:r w:rsidR="00CF6151">
        <w:rPr>
          <w:noProof/>
          <w:sz w:val="24"/>
          <w:lang w:val="en-US"/>
        </w:rPr>
        <w:t xml:space="preserve">RAxML </w:t>
      </w:r>
      <w:r w:rsidR="00CF6151">
        <w:rPr>
          <w:noProof/>
          <w:sz w:val="24"/>
          <w:lang w:val="en-US"/>
        </w:rPr>
        <w:fldChar w:fldCharType="begin" w:fldLock="1"/>
      </w:r>
      <w:r w:rsidR="00026D03">
        <w:rPr>
          <w:noProof/>
          <w:sz w:val="24"/>
          <w:lang w:val="en-US"/>
        </w:rPr>
        <w:instrText>ADDIN CSL_CITATION {"citationItems":[{"id":"ITEM-1","itemData":{"DOI":"10.1093/bioinformatics/btl446","ISBN":"1367-4811 (Electronic)\\n1367-4811 (Linking)","ISSN":"13674803","PMID":"16928733","abstract":"RAxML-VI-HPC (randomized axelerated maximum likelihood for high performance computing) is a sequential and parallel program for inference of large phylogenies with maximum likelihood (ML). Low-level technical optimizations, a modification of the search algorithm, and the use of the GTR+CAT approximation as replacement for GTR+Gamma yield a program that is between 2.7 and 52 times faster than the previous version of RAxML. A large-scale performance comparison with GARLI, PHYML, IQPNNI and MrBayes on real data containing 1000 up to 6722 taxa shows that RAxML requires at least 5.6 times less main memory and yields better trees in similar times than the best competing program (GARLI) on datasets up to 2500 taxa. On datasets &gt; or =4000 taxa it also runs 2-3 times faster than GARLI. RAxML has been parallelized with MPI to conduct parallel multiple bootstraps and inferences on distinct starting trees. The program has been used to compute ML trees on two of the largest alignments to date containing 25,057 (1463 bp) and 2182 (51,089 bp) taxa, respectively. AVAILABILITY: icwww.epfl.ch/~stamatak","author":[{"dropping-particle":"","family":"Stamatakis","given":"Alexandros","non-dropping-particle":"","parse-names":false,"suffix":""}],"container-title":"Bioinformatics","id":"ITEM-1","issue":"21","issued":{"date-parts":[["2006"]]},"page":"2688-2690","title":"RAxML-VI-HPC: Maximum likelihood-based phylogenetic analyses with thousands of taxa and mixed models","type":"article-journal","volume":"22"},"uris":["http://www.mendeley.com/documents/?uuid=da9907b3-8315-4879-8117-a1a7c89d78f6"]}],"mendeley":{"formattedCitation":"(Stamatakis, 2006)","plainTextFormattedCitation":"(Stamatakis, 2006)","previouslyFormattedCitation":"(Stamatakis 2006)"},"properties":{"noteIndex":0},"schema":"https://github.com/citation-style-language/schema/raw/master/csl-citation.json"}</w:instrText>
      </w:r>
      <w:r w:rsidR="00CF6151">
        <w:rPr>
          <w:noProof/>
          <w:sz w:val="24"/>
          <w:lang w:val="en-US"/>
        </w:rPr>
        <w:fldChar w:fldCharType="separate"/>
      </w:r>
      <w:r w:rsidR="00026D03" w:rsidRPr="00026D03">
        <w:rPr>
          <w:noProof/>
          <w:sz w:val="24"/>
          <w:lang w:val="en-US"/>
        </w:rPr>
        <w:t>(Stamatakis, 2006)</w:t>
      </w:r>
      <w:r w:rsidR="00CF6151">
        <w:rPr>
          <w:noProof/>
          <w:sz w:val="24"/>
          <w:lang w:val="en-US"/>
        </w:rPr>
        <w:fldChar w:fldCharType="end"/>
      </w:r>
      <w:r w:rsidR="005839FB">
        <w:rPr>
          <w:noProof/>
          <w:sz w:val="24"/>
          <w:lang w:val="en-US"/>
        </w:rPr>
        <w:t xml:space="preserve"> for computational purposes, </w:t>
      </w:r>
      <w:r w:rsidR="00630E69">
        <w:rPr>
          <w:noProof/>
          <w:sz w:val="24"/>
          <w:lang w:val="en-US"/>
        </w:rPr>
        <w:t>the model parameters were individually calculated for five different partitions identified using PartitionFinder v</w:t>
      </w:r>
      <w:ins w:id="111" w:author="UsuarioUPO" w:date="2019-02-22T11:13:00Z">
        <w:r w:rsidR="005012BB">
          <w:rPr>
            <w:noProof/>
            <w:sz w:val="24"/>
            <w:lang w:val="en-US"/>
          </w:rPr>
          <w:t>.</w:t>
        </w:r>
      </w:ins>
      <w:r w:rsidR="00630E69">
        <w:rPr>
          <w:noProof/>
          <w:sz w:val="24"/>
          <w:lang w:val="en-US"/>
        </w:rPr>
        <w:t xml:space="preserve">2 (Lanfear </w:t>
      </w:r>
      <w:r w:rsidR="00630E69" w:rsidRPr="003A56FF">
        <w:rPr>
          <w:i/>
          <w:noProof/>
          <w:sz w:val="24"/>
          <w:lang w:val="en-US"/>
        </w:rPr>
        <w:t>et al</w:t>
      </w:r>
      <w:r w:rsidR="00630E69">
        <w:rPr>
          <w:noProof/>
          <w:sz w:val="24"/>
          <w:lang w:val="en-US"/>
        </w:rPr>
        <w:t>., 2016)</w:t>
      </w:r>
      <w:r w:rsidR="00CF6151">
        <w:rPr>
          <w:noProof/>
          <w:sz w:val="24"/>
          <w:lang w:val="en-US"/>
        </w:rPr>
        <w:t xml:space="preserve">. </w:t>
      </w:r>
      <w:r w:rsidR="00AE6FB3">
        <w:rPr>
          <w:noProof/>
          <w:sz w:val="24"/>
          <w:lang w:val="en-US"/>
        </w:rPr>
        <w:t xml:space="preserve">We </w:t>
      </w:r>
      <w:r w:rsidR="002D655D">
        <w:rPr>
          <w:noProof/>
          <w:sz w:val="24"/>
          <w:lang w:val="en-US"/>
        </w:rPr>
        <w:t>c</w:t>
      </w:r>
      <w:r w:rsidR="00754750">
        <w:rPr>
          <w:noProof/>
          <w:sz w:val="24"/>
          <w:lang w:val="en-US"/>
        </w:rPr>
        <w:t>onverted the</w:t>
      </w:r>
      <w:r w:rsidR="00AE6FB3">
        <w:rPr>
          <w:noProof/>
          <w:sz w:val="24"/>
          <w:lang w:val="en-US"/>
        </w:rPr>
        <w:t xml:space="preserve"> </w:t>
      </w:r>
      <w:r w:rsidR="00CF6151">
        <w:rPr>
          <w:noProof/>
          <w:sz w:val="24"/>
          <w:lang w:val="en-US"/>
        </w:rPr>
        <w:t>resulting</w:t>
      </w:r>
      <w:r w:rsidR="00AE6FB3">
        <w:rPr>
          <w:noProof/>
          <w:sz w:val="24"/>
          <w:lang w:val="en-US"/>
        </w:rPr>
        <w:t xml:space="preserve"> </w:t>
      </w:r>
      <w:r w:rsidR="00CF6151">
        <w:rPr>
          <w:noProof/>
          <w:sz w:val="24"/>
          <w:lang w:val="en-US"/>
        </w:rPr>
        <w:t xml:space="preserve">maximum likelihood </w:t>
      </w:r>
      <w:r w:rsidR="002D655D">
        <w:rPr>
          <w:noProof/>
          <w:sz w:val="24"/>
          <w:lang w:val="en-US"/>
        </w:rPr>
        <w:t xml:space="preserve">phylogeny </w:t>
      </w:r>
      <w:r w:rsidR="00692E3C">
        <w:rPr>
          <w:noProof/>
          <w:sz w:val="24"/>
          <w:lang w:val="en-US"/>
        </w:rPr>
        <w:t xml:space="preserve">to </w:t>
      </w:r>
      <w:r w:rsidR="002D655D">
        <w:rPr>
          <w:noProof/>
          <w:sz w:val="24"/>
          <w:lang w:val="en-US"/>
        </w:rPr>
        <w:t xml:space="preserve">ultrametric </w:t>
      </w:r>
      <w:r w:rsidR="00692E3C">
        <w:rPr>
          <w:noProof/>
          <w:sz w:val="24"/>
          <w:lang w:val="en-US"/>
        </w:rPr>
        <w:t xml:space="preserve">using treePL </w:t>
      </w:r>
      <w:r w:rsidR="00692E3C">
        <w:rPr>
          <w:noProof/>
          <w:sz w:val="24"/>
          <w:lang w:val="en-US"/>
        </w:rPr>
        <w:fldChar w:fldCharType="begin" w:fldLock="1"/>
      </w:r>
      <w:r w:rsidR="00026D03">
        <w:rPr>
          <w:noProof/>
          <w:sz w:val="24"/>
          <w:lang w:val="en-US"/>
        </w:rPr>
        <w:instrText>ADDIN CSL_CITATION {"citationItems":[{"id":"ITEM-1","itemData":{"DOI":"10.1093/bioinformatics/bts492","ISSN":"1460-2059","author":[{"dropping-particle":"","family":"Smith","given":"Stephen A.","non-dropping-particle":"","parse-names":false,"suffix":""},{"dropping-particle":"","family":"O’Meara","given":"Brian C.","non-dropping-particle":"","parse-names":false,"suffix":""}],"container-title":"Bioinformatics","id":"ITEM-1","issue":"20","issued":{"date-parts":[["2012","10","15"]]},"page":"2689-2690","title":"treePL: divergence time estimation using penalized likelihood for large phylogenies","type":"article-journal","volume":"28"},"uris":["http://www.mendeley.com/documents/?uuid=5266a628-1d26-4616-bacc-1dcfcfce2cd5"]}],"mendeley":{"formattedCitation":"(Smith and O’Meara, 2012)","manualFormatting":"(Smith and O’Meara 2012","plainTextFormattedCitation":"(Smith and O’Meara, 2012)","previouslyFormattedCitation":"(Smith and O’Meara 2012)"},"properties":{"noteIndex":0},"schema":"https://github.com/citation-style-language/schema/raw/master/csl-citation.json"}</w:instrText>
      </w:r>
      <w:r w:rsidR="00692E3C">
        <w:rPr>
          <w:noProof/>
          <w:sz w:val="24"/>
          <w:lang w:val="en-US"/>
        </w:rPr>
        <w:fldChar w:fldCharType="separate"/>
      </w:r>
      <w:r w:rsidR="000078E8" w:rsidRPr="000078E8">
        <w:rPr>
          <w:noProof/>
          <w:sz w:val="24"/>
          <w:lang w:val="en-US"/>
        </w:rPr>
        <w:t>(Smith and O’Meara 2012</w:t>
      </w:r>
      <w:r w:rsidR="00692E3C">
        <w:rPr>
          <w:noProof/>
          <w:sz w:val="24"/>
          <w:lang w:val="en-US"/>
        </w:rPr>
        <w:fldChar w:fldCharType="end"/>
      </w:r>
      <w:r w:rsidR="000B5ACD">
        <w:rPr>
          <w:noProof/>
          <w:sz w:val="24"/>
          <w:lang w:val="en-US"/>
        </w:rPr>
        <w:t xml:space="preserve">; see Fig.1, </w:t>
      </w:r>
      <w:r w:rsidR="004C7FA7">
        <w:rPr>
          <w:sz w:val="24"/>
          <w:lang w:val="en-US"/>
        </w:rPr>
        <w:t>Appendix</w:t>
      </w:r>
      <w:r w:rsidR="000B5ACD">
        <w:rPr>
          <w:noProof/>
          <w:sz w:val="24"/>
          <w:lang w:val="en-US"/>
        </w:rPr>
        <w:t xml:space="preserve"> </w:t>
      </w:r>
      <w:r w:rsidR="004C7FA7">
        <w:rPr>
          <w:noProof/>
          <w:sz w:val="24"/>
          <w:lang w:val="en-US"/>
        </w:rPr>
        <w:t>A</w:t>
      </w:r>
      <w:r w:rsidR="000B5ACD">
        <w:rPr>
          <w:noProof/>
          <w:sz w:val="24"/>
          <w:lang w:val="en-US"/>
        </w:rPr>
        <w:t>)</w:t>
      </w:r>
      <w:r w:rsidR="00692E3C">
        <w:rPr>
          <w:noProof/>
          <w:sz w:val="24"/>
          <w:lang w:val="en-US"/>
        </w:rPr>
        <w:t xml:space="preserve">. </w:t>
      </w:r>
      <w:r w:rsidR="00AE6FB3">
        <w:rPr>
          <w:noProof/>
          <w:sz w:val="24"/>
          <w:lang w:val="en-US"/>
        </w:rPr>
        <w:t xml:space="preserve">A total of eleven calibrations were </w:t>
      </w:r>
      <w:r w:rsidR="005B21B9">
        <w:rPr>
          <w:noProof/>
          <w:sz w:val="24"/>
          <w:lang w:val="en-US"/>
        </w:rPr>
        <w:t xml:space="preserve">placed on key nodes throughout the phylogeny based on fossil evidence </w:t>
      </w:r>
      <w:r w:rsidR="00876873">
        <w:rPr>
          <w:noProof/>
          <w:sz w:val="24"/>
          <w:lang w:val="en-US"/>
        </w:rPr>
        <w:fldChar w:fldCharType="begin" w:fldLock="1"/>
      </w:r>
      <w:r w:rsidR="00026D03">
        <w:rPr>
          <w:noProof/>
          <w:sz w:val="24"/>
          <w:lang w:val="en-US"/>
        </w:rPr>
        <w:instrText>ADDIN CSL_CITATION {"citationItems":[{"id":"ITEM-1","itemData":{"DOI":"10.1016/j.ympev.2015.09.028","ISSN":"10557903","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G.","non-dropping-particle":"","parse-names":false,"suffix":""},{"dropping-particle":"","family":"Li","given":"Pan","non-dropping-particle":"","parse-names":false,"suffix":""},{"dropping-particle":"","family":"Cameron","given":"Kenneth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J.","non-dropping-particle":"","parse-names":false,"suffix":""}],"container-title":"Molecular Phylogenetics and Evolution","id":"ITEM-1","issued":{"date-parts":[["2016","2"]]},"page":"183-195","title":"Evolution of geographical place and niche space: Patterns of diversification in the North American sedge (Cyperaceae) flora","type":"article-journal","volume":"95"},"uris":["http://www.mendeley.com/documents/?uuid=3a7865cb-d3e9-4130-a330-7453ed5d705e"]},{"id":"ITEM-2","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Biogeography","id":"ITEM-2","issue":"10","issued":{"date-parts":[["2016","10"]]},"page":"1893-1904","title":"Biogeography of the cosmopolitan sedges (Cyperaceae) and the area-richness correlation in plants","type":"article-journal","volume":"43"},"uris":["http://www.mendeley.com/documents/?uuid=15e0330e-55a6-41ee-b46c-b5bac851f6f0"]},{"id":"ITEM-3","itemData":{"DOI":"10.1007/s12229-016-9169-7","ISSN":"00068101","abstract":"© 2016, The New York Botanical Garden.Despite the existence of a rich record, fossils of Carex have been largely neglected by neobotanists. Here we present an exhaustive critically commented checklist of the so-far published pre-Pleistocene records ascribed to Carex. We have made every attempt to include all pertinent paleobotanical literature. The extensive collection of the Museum für Naturkunde (Berlin, Germany) has also been studied. We found that up to 83 names belonging to different Carex groups may be applied to reliable remains, plus another 23 names of doubtful remains. These fossils come from more than 550 sites, mainly from C and E Europe and the Russian Federation. The age of the reliable fossil record ranges from the Eocene to recent times. Problems detected on the taxonomy, age and naming of these fossils are discussed. We hope that this work will stimulate neobotanical and paleobotanical communities to work together on broad-scope systematic projects as this one.","author":[{"dropping-particle":"","family":"Jiménez-Mejías","given":"P.","non-dropping-particle":"","parse-names":false,"suffix":""},{"dropping-particle":"","family":"Martinetto","given":"E.","non-dropping-particle":"","parse-names":false,"suffix":""},{"dropping-particle":"","family":"Momohara","given":"A.","non-dropping-particle":"","parse-names":false,"suffix":""},{"dropping-particle":"","family":"Popova","given":"S.","non-dropping-particle":"","parse-names":false,"suffix":""},{"dropping-particle":"","family":"Smith","given":"S. Y.","non-dropping-particle":"","parse-names":false,"suffix":""},{"dropping-particle":"","family":"Roalson","given":"E. H.","non-dropping-particle":"","parse-names":false,"suffix":""}],"container-title":"Botanical Review","id":"ITEM-3","issue":"3","issued":{"date-parts":[["2016"]]},"page":"258-345","title":"A Commented synopsis of the pre-Pleistocene fossil record of Carex (Cyperaceae)","type":"article-journal","volume":"82"},"uris":["http://www.mendeley.com/documents/?uuid=3470efb9-1572-4942-adc5-ead57fff6574"]}],"mendeley":{"formattedCitation":"(P. Jiménez-Mejías et al., 2016; Spalink et al., 2016a, 2016b)","manualFormatting":"(Jiménez-Mejías et al. 2016b; Spalink et al. 2016a, 2016b","plainTextFormattedCitation":"(P. Jiménez-Mejías et al., 2016; Spalink et al., 2016a, 2016b)","previouslyFormattedCitation":"(Jiménez-Mejías et al. 2016b; Spalink et al. 2016a,b)"},"properties":{"noteIndex":0},"schema":"https://github.com/citation-style-language/schema/raw/master/csl-citation.json"}</w:instrText>
      </w:r>
      <w:r w:rsidR="00876873">
        <w:rPr>
          <w:noProof/>
          <w:sz w:val="24"/>
          <w:lang w:val="en-US"/>
        </w:rPr>
        <w:fldChar w:fldCharType="separate"/>
      </w:r>
      <w:r w:rsidR="00876873" w:rsidRPr="00876873">
        <w:rPr>
          <w:noProof/>
          <w:sz w:val="24"/>
          <w:lang w:val="en-US"/>
        </w:rPr>
        <w:t xml:space="preserve">(Jiménez-Mejías </w:t>
      </w:r>
      <w:r w:rsidR="00876873" w:rsidRPr="003A56FF">
        <w:rPr>
          <w:i/>
          <w:noProof/>
          <w:sz w:val="24"/>
          <w:lang w:val="en-US"/>
        </w:rPr>
        <w:t>et al</w:t>
      </w:r>
      <w:r w:rsidR="00876873" w:rsidRPr="00876873">
        <w:rPr>
          <w:noProof/>
          <w:sz w:val="24"/>
          <w:lang w:val="en-US"/>
        </w:rPr>
        <w:t xml:space="preserve">. 2016b; Spalink </w:t>
      </w:r>
      <w:r w:rsidR="00876873" w:rsidRPr="003A56FF">
        <w:rPr>
          <w:i/>
          <w:noProof/>
          <w:sz w:val="24"/>
          <w:lang w:val="en-US"/>
        </w:rPr>
        <w:t>et al</w:t>
      </w:r>
      <w:r w:rsidR="00876873" w:rsidRPr="00876873">
        <w:rPr>
          <w:noProof/>
          <w:sz w:val="24"/>
          <w:lang w:val="en-US"/>
        </w:rPr>
        <w:t>. 2016a, 2016b</w:t>
      </w:r>
      <w:r w:rsidR="00876873">
        <w:rPr>
          <w:noProof/>
          <w:sz w:val="24"/>
          <w:lang w:val="en-US"/>
        </w:rPr>
        <w:fldChar w:fldCharType="end"/>
      </w:r>
      <w:r w:rsidR="003263EB">
        <w:rPr>
          <w:noProof/>
          <w:sz w:val="24"/>
          <w:lang w:val="en-US"/>
        </w:rPr>
        <w:t xml:space="preserve">; </w:t>
      </w:r>
      <w:r w:rsidR="004C7FA7">
        <w:rPr>
          <w:noProof/>
          <w:sz w:val="24"/>
          <w:lang w:val="en-US"/>
        </w:rPr>
        <w:t>Appendix B</w:t>
      </w:r>
      <w:r w:rsidR="000B5ACD">
        <w:rPr>
          <w:noProof/>
          <w:sz w:val="24"/>
          <w:lang w:val="en-US"/>
        </w:rPr>
        <w:t>).</w:t>
      </w:r>
    </w:p>
    <w:p w14:paraId="0401486E" w14:textId="5BDF7D7B" w:rsidR="00DF61B6" w:rsidRDefault="00A50809" w:rsidP="002E2644">
      <w:pPr>
        <w:spacing w:line="480" w:lineRule="auto"/>
        <w:ind w:firstLine="708"/>
        <w:jc w:val="left"/>
        <w:rPr>
          <w:sz w:val="24"/>
          <w:lang w:val="en-US"/>
        </w:rPr>
      </w:pPr>
      <w:r>
        <w:rPr>
          <w:sz w:val="24"/>
          <w:lang w:val="en-US"/>
        </w:rPr>
        <w:t>Species h</w:t>
      </w:r>
      <w:r w:rsidR="00CD7DB2">
        <w:rPr>
          <w:sz w:val="24"/>
          <w:lang w:val="en-US"/>
        </w:rPr>
        <w:t>aploid number</w:t>
      </w:r>
      <w:r w:rsidR="0002159D">
        <w:rPr>
          <w:sz w:val="24"/>
          <w:lang w:val="en-US"/>
        </w:rPr>
        <w:t>s</w:t>
      </w:r>
      <w:r w:rsidR="00C00CA1">
        <w:rPr>
          <w:sz w:val="24"/>
          <w:lang w:val="en-US"/>
        </w:rPr>
        <w:t xml:space="preserve"> were </w:t>
      </w:r>
      <w:r w:rsidR="00695771">
        <w:rPr>
          <w:sz w:val="24"/>
          <w:lang w:val="en-US"/>
        </w:rPr>
        <w:t>collected</w:t>
      </w:r>
      <w:r w:rsidR="00C00CA1">
        <w:rPr>
          <w:sz w:val="24"/>
          <w:lang w:val="en-US"/>
        </w:rPr>
        <w:t xml:space="preserve"> from online </w:t>
      </w:r>
      <w:r w:rsidR="009C1A1A">
        <w:rPr>
          <w:sz w:val="24"/>
          <w:lang w:val="en-US"/>
        </w:rPr>
        <w:t>databases IPCN (</w:t>
      </w:r>
      <w:r w:rsidR="009C1A1A" w:rsidRPr="009C1A1A">
        <w:rPr>
          <w:sz w:val="24"/>
          <w:lang w:val="en-US"/>
        </w:rPr>
        <w:t>Index to Plant Chromosome Numbers</w:t>
      </w:r>
      <w:r w:rsidR="009C1A1A">
        <w:rPr>
          <w:sz w:val="24"/>
          <w:lang w:val="en-US"/>
        </w:rPr>
        <w:t>,</w:t>
      </w:r>
      <w:r w:rsidR="00C41365">
        <w:rPr>
          <w:sz w:val="24"/>
          <w:lang w:val="en-US"/>
        </w:rPr>
        <w:t xml:space="preserve"> </w:t>
      </w:r>
      <w:r w:rsidR="00C41365">
        <w:rPr>
          <w:sz w:val="24"/>
          <w:lang w:val="en-US"/>
        </w:rPr>
        <w:fldChar w:fldCharType="begin" w:fldLock="1"/>
      </w:r>
      <w:r w:rsidR="00026D03">
        <w:rPr>
          <w:sz w:val="24"/>
          <w:lang w:val="en-US"/>
        </w:rPr>
        <w:instrText>ADDIN CSL_CITATION {"citationItems":[{"id":"ITEM-1","itemData":{"author":[{"dropping-particle":"","family":"Goldblatt","given":"P","non-dropping-particle":"","parse-names":false,"suffix":""},{"dropping-particle":"","family":"Johnson","given":"D E","non-dropping-particle":"","parse-names":false,"suffix":""}],"container-title":"Missouri Botanical Garden, St. Louis","id":"ITEM-1","issued":{"date-parts":[["0"]]},"title":"Index to Plant Chromosome Numbers","type":"webpage"},"uris":["http://www.mendeley.com/documents/?uuid=2987b904-56ed-4183-8f47-af0f5c8096b4"]}],"mendeley":{"formattedCitation":"(Goldblatt and Johnson, n.d.)","manualFormatting":"Goldblatt and Johnson","plainTextFormattedCitation":"(Goldblatt and Johnson, n.d.)","previouslyFormattedCitation":"(Goldblatt and Johnson n.d.)"},"properties":{"noteIndex":0},"schema":"https://github.com/citation-style-language/schema/raw/master/csl-citation.json"}</w:instrText>
      </w:r>
      <w:r w:rsidR="00C41365">
        <w:rPr>
          <w:sz w:val="24"/>
          <w:lang w:val="en-US"/>
        </w:rPr>
        <w:fldChar w:fldCharType="separate"/>
      </w:r>
      <w:r w:rsidR="00C41365" w:rsidRPr="00C41365">
        <w:rPr>
          <w:noProof/>
          <w:sz w:val="24"/>
          <w:lang w:val="en-US"/>
        </w:rPr>
        <w:t>Goldblatt and Johnson</w:t>
      </w:r>
      <w:r w:rsidR="00C41365">
        <w:rPr>
          <w:sz w:val="24"/>
          <w:lang w:val="en-US"/>
        </w:rPr>
        <w:fldChar w:fldCharType="end"/>
      </w:r>
      <w:r w:rsidR="00C41365">
        <w:rPr>
          <w:sz w:val="24"/>
          <w:lang w:val="en-US"/>
        </w:rPr>
        <w:t xml:space="preserve"> 2017</w:t>
      </w:r>
      <w:r w:rsidR="009C1A1A">
        <w:rPr>
          <w:sz w:val="24"/>
          <w:lang w:val="en-US"/>
        </w:rPr>
        <w:t>)</w:t>
      </w:r>
      <w:r w:rsidR="00FF60E9">
        <w:rPr>
          <w:sz w:val="24"/>
          <w:lang w:val="en-US"/>
        </w:rPr>
        <w:t>,</w:t>
      </w:r>
      <w:r w:rsidR="009C1A1A">
        <w:rPr>
          <w:sz w:val="24"/>
          <w:lang w:val="en-US"/>
        </w:rPr>
        <w:t xml:space="preserve"> CCDB (Chromosome Counts Database,</w:t>
      </w:r>
      <w:r w:rsidR="00601226">
        <w:rPr>
          <w:sz w:val="24"/>
          <w:lang w:val="en-US"/>
        </w:rPr>
        <w:fldChar w:fldCharType="begin" w:fldLock="1"/>
      </w:r>
      <w:r w:rsidR="00026D03">
        <w:rPr>
          <w:sz w:val="24"/>
          <w:lang w:val="en-US"/>
        </w:rPr>
        <w:instrText>ADDIN CSL_CITATION {"citationItems":[{"id":"ITEM-1","itemData":{"DOI":"10.1111/nph.13191","ISSN":"0028646X","author":[{"dropping-particle":"","family":"Rice","given":"Anna","non-dropping-particle":"","parse-names":false,"suffix":""},{"dropping-particle":"","family":"Glick","given":"Lior","non-dropping-particle":"","parse-names":false,"suffix":""},{"dropping-particle":"","family":"Abadi","given":"Shiran","non-dropping-particle":"","parse-names":false,"suffix":""},{"dropping-particle":"","family":"Einhorn","given":"Moshe","non-dropping-particle":"","parse-names":false,"suffix":""},{"dropping-particle":"","family":"Kopelman","given":"Naama M.","non-dropping-particle":"","parse-names":false,"suffix":""},{"dropping-particle":"","family":"Salman-Minkov","given":"Ayelet","non-dropping-particle":"","parse-names":false,"suffix":""},{"dropping-particle":"","family":"Mayzel","given":"Jonathan","non-dropping-particle":"","parse-names":false,"suffix":""},{"dropping-particle":"","family":"Chay","given":"Ofer","non-dropping-particle":"","parse-names":false,"suffix":""},{"dropping-particle":"","family":"Mayrose","given":"Itay","non-dropping-particle":"","parse-names":false,"suffix":""}],"container-title":"New Phytologist","id":"ITEM-1","issue":"1","issued":{"date-parts":[["2015","4"]]},"page":"19-26","title":"The Chromosome Counts Database (CCDB) - a community resource of plant chromosome numbers","type":"article-journal","volume":"206"},"uris":["http://www.mendeley.com/documents/?uuid=a0f7a6ed-7494-4cde-a645-0bd5814eb551"]}],"mendeley":{"formattedCitation":"(Rice et al., 2015)","manualFormatting":" Rice et al. 2015","plainTextFormattedCitation":"(Rice et al., 2015)","previouslyFormattedCitation":"(Rice et al. 2015)"},"properties":{"noteIndex":0},"schema":"https://github.com/citation-style-language/schema/raw/master/csl-citation.json"}</w:instrText>
      </w:r>
      <w:r w:rsidR="00601226">
        <w:rPr>
          <w:sz w:val="24"/>
          <w:lang w:val="en-US"/>
        </w:rPr>
        <w:fldChar w:fldCharType="separate"/>
      </w:r>
      <w:r w:rsidR="00601226">
        <w:rPr>
          <w:noProof/>
          <w:sz w:val="24"/>
          <w:lang w:val="en-US"/>
        </w:rPr>
        <w:t xml:space="preserve"> </w:t>
      </w:r>
      <w:r w:rsidR="00601226" w:rsidRPr="00601226">
        <w:rPr>
          <w:noProof/>
          <w:sz w:val="24"/>
          <w:lang w:val="en-US"/>
        </w:rPr>
        <w:t xml:space="preserve">Rice </w:t>
      </w:r>
      <w:r w:rsidR="00601226" w:rsidRPr="003A56FF">
        <w:rPr>
          <w:i/>
          <w:noProof/>
          <w:sz w:val="24"/>
          <w:lang w:val="en-US"/>
        </w:rPr>
        <w:t>et al</w:t>
      </w:r>
      <w:r w:rsidR="00601226" w:rsidRPr="00601226">
        <w:rPr>
          <w:noProof/>
          <w:sz w:val="24"/>
          <w:lang w:val="en-US"/>
        </w:rPr>
        <w:t>. 2015</w:t>
      </w:r>
      <w:r w:rsidR="00601226">
        <w:rPr>
          <w:sz w:val="24"/>
          <w:lang w:val="en-US"/>
        </w:rPr>
        <w:fldChar w:fldCharType="end"/>
      </w:r>
      <w:r w:rsidR="009C1A1A">
        <w:rPr>
          <w:sz w:val="24"/>
          <w:lang w:val="en-US"/>
        </w:rPr>
        <w:t>),</w:t>
      </w:r>
      <w:r w:rsidR="00C00CA1">
        <w:rPr>
          <w:sz w:val="24"/>
          <w:lang w:val="en-US"/>
        </w:rPr>
        <w:t xml:space="preserve"> and </w:t>
      </w:r>
      <w:r w:rsidR="009A30FF">
        <w:rPr>
          <w:sz w:val="24"/>
          <w:lang w:val="en-US"/>
        </w:rPr>
        <w:t xml:space="preserve">some </w:t>
      </w:r>
      <w:r w:rsidR="00695771">
        <w:rPr>
          <w:sz w:val="24"/>
          <w:lang w:val="en-US"/>
        </w:rPr>
        <w:t>chromosome number</w:t>
      </w:r>
      <w:r w:rsidR="00A75178">
        <w:rPr>
          <w:sz w:val="24"/>
          <w:lang w:val="en-US"/>
        </w:rPr>
        <w:t xml:space="preserve"> reports</w:t>
      </w:r>
      <w:r w:rsidR="00EE4C3C">
        <w:rPr>
          <w:sz w:val="24"/>
          <w:lang w:val="en-US"/>
        </w:rPr>
        <w:t xml:space="preserve"> (see </w:t>
      </w:r>
      <w:r w:rsidR="004C7FA7">
        <w:rPr>
          <w:noProof/>
          <w:sz w:val="24"/>
          <w:lang w:val="en-US"/>
        </w:rPr>
        <w:t>Appendix B</w:t>
      </w:r>
      <w:r w:rsidR="00EE4C3C">
        <w:rPr>
          <w:sz w:val="24"/>
          <w:lang w:val="en-US"/>
        </w:rPr>
        <w:t>)</w:t>
      </w:r>
      <w:r w:rsidR="00695771">
        <w:rPr>
          <w:sz w:val="24"/>
          <w:lang w:val="en-US"/>
        </w:rPr>
        <w:t>.</w:t>
      </w:r>
      <w:r w:rsidR="00CF6151">
        <w:rPr>
          <w:sz w:val="24"/>
          <w:lang w:val="en-US"/>
        </w:rPr>
        <w:t xml:space="preserve"> </w:t>
      </w:r>
      <w:r w:rsidR="00DF61B6">
        <w:rPr>
          <w:sz w:val="24"/>
          <w:lang w:val="en-US"/>
        </w:rPr>
        <w:t>C</w:t>
      </w:r>
      <w:r w:rsidR="00DF61B6" w:rsidRPr="0040261B">
        <w:rPr>
          <w:sz w:val="24"/>
          <w:lang w:val="en-US"/>
        </w:rPr>
        <w:t xml:space="preserve">hromosomes </w:t>
      </w:r>
      <w:r w:rsidR="00DF61B6">
        <w:rPr>
          <w:sz w:val="24"/>
          <w:lang w:val="en-US"/>
        </w:rPr>
        <w:t xml:space="preserve">counts </w:t>
      </w:r>
      <w:r w:rsidR="00DF61B6" w:rsidRPr="0040261B">
        <w:rPr>
          <w:sz w:val="24"/>
          <w:lang w:val="en-US"/>
        </w:rPr>
        <w:t xml:space="preserve">were </w:t>
      </w:r>
      <w:r w:rsidR="00DF61B6">
        <w:rPr>
          <w:sz w:val="24"/>
          <w:lang w:val="en-US"/>
        </w:rPr>
        <w:t>downloaded</w:t>
      </w:r>
      <w:r w:rsidR="00DF61B6" w:rsidRPr="0040261B">
        <w:rPr>
          <w:sz w:val="24"/>
          <w:lang w:val="en-US"/>
        </w:rPr>
        <w:t xml:space="preserve"> for a total of </w:t>
      </w:r>
      <w:r w:rsidR="00014412">
        <w:rPr>
          <w:sz w:val="24"/>
          <w:lang w:val="en-US"/>
        </w:rPr>
        <w:t>825</w:t>
      </w:r>
      <w:r w:rsidR="00014412" w:rsidRPr="0040261B">
        <w:rPr>
          <w:sz w:val="24"/>
          <w:lang w:val="en-US"/>
        </w:rPr>
        <w:t xml:space="preserve"> </w:t>
      </w:r>
      <w:r w:rsidR="00DF61B6">
        <w:rPr>
          <w:sz w:val="24"/>
          <w:lang w:val="en-US"/>
        </w:rPr>
        <w:t>taxa</w:t>
      </w:r>
      <w:r w:rsidR="00D03488">
        <w:rPr>
          <w:sz w:val="24"/>
          <w:lang w:val="en-US"/>
        </w:rPr>
        <w:t xml:space="preserve"> that were included in the phylogeny</w:t>
      </w:r>
      <w:r w:rsidR="00DF61B6">
        <w:rPr>
          <w:sz w:val="24"/>
          <w:lang w:val="en-US"/>
        </w:rPr>
        <w:t xml:space="preserve"> (</w:t>
      </w:r>
      <w:r w:rsidR="004C7FA7">
        <w:rPr>
          <w:noProof/>
          <w:sz w:val="24"/>
          <w:lang w:val="en-US"/>
        </w:rPr>
        <w:t>Appendix B</w:t>
      </w:r>
      <w:r w:rsidR="00014412">
        <w:rPr>
          <w:sz w:val="24"/>
          <w:lang w:val="en-US"/>
        </w:rPr>
        <w:t>)</w:t>
      </w:r>
      <w:r w:rsidR="00DF61B6">
        <w:rPr>
          <w:sz w:val="24"/>
          <w:lang w:val="en-US"/>
        </w:rPr>
        <w:t>.</w:t>
      </w:r>
    </w:p>
    <w:p w14:paraId="1EA22A58" w14:textId="499E4F29" w:rsidR="003632A5" w:rsidRDefault="003632A5" w:rsidP="000521B9">
      <w:pPr>
        <w:spacing w:line="480" w:lineRule="auto"/>
        <w:ind w:firstLine="708"/>
        <w:jc w:val="left"/>
        <w:rPr>
          <w:sz w:val="24"/>
          <w:lang w:val="en-US"/>
        </w:rPr>
      </w:pPr>
      <w:r>
        <w:rPr>
          <w:sz w:val="24"/>
          <w:lang w:val="en-US"/>
        </w:rPr>
        <w:t xml:space="preserve">Due to the holocentric characteristic of sedge chromosomes, counts </w:t>
      </w:r>
      <w:r w:rsidR="005B21B9">
        <w:rPr>
          <w:sz w:val="24"/>
          <w:lang w:val="en-US"/>
        </w:rPr>
        <w:t xml:space="preserve">can </w:t>
      </w:r>
      <w:r w:rsidR="00B4163F">
        <w:rPr>
          <w:sz w:val="24"/>
          <w:lang w:val="en-US"/>
        </w:rPr>
        <w:t>vary</w:t>
      </w:r>
      <w:r>
        <w:rPr>
          <w:sz w:val="24"/>
          <w:lang w:val="en-US"/>
        </w:rPr>
        <w:t xml:space="preserve"> within si</w:t>
      </w:r>
      <w:r w:rsidR="00E27F98">
        <w:rPr>
          <w:sz w:val="24"/>
          <w:lang w:val="en-US"/>
        </w:rPr>
        <w:t>ngle species</w:t>
      </w:r>
      <w:r w:rsidR="009C1A1A">
        <w:rPr>
          <w:sz w:val="24"/>
          <w:lang w:val="en-US"/>
        </w:rPr>
        <w:t xml:space="preserve"> </w:t>
      </w:r>
      <w:r w:rsidR="00257EFF">
        <w:rPr>
          <w:sz w:val="24"/>
          <w:lang w:val="en-US"/>
        </w:rPr>
        <w:fldChar w:fldCharType="begin" w:fldLock="1"/>
      </w:r>
      <w:r w:rsidR="00026D03">
        <w:rPr>
          <w:sz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2008)","plainTextFormattedCitation":"(Roalson, 2008)","previouslyFormattedCitation":"(Roalson 2008)"},"properties":{"noteIndex":0},"schema":"https://github.com/citation-style-language/schema/raw/master/csl-citation.json"}</w:instrText>
      </w:r>
      <w:r w:rsidR="00257EFF">
        <w:rPr>
          <w:sz w:val="24"/>
          <w:lang w:val="en-US"/>
        </w:rPr>
        <w:fldChar w:fldCharType="separate"/>
      </w:r>
      <w:r w:rsidR="00026D03" w:rsidRPr="00026D03">
        <w:rPr>
          <w:noProof/>
          <w:sz w:val="24"/>
          <w:lang w:val="en-US"/>
        </w:rPr>
        <w:t>(Roalson, 2008)</w:t>
      </w:r>
      <w:r w:rsidR="00257EFF">
        <w:rPr>
          <w:sz w:val="24"/>
          <w:lang w:val="en-US"/>
        </w:rPr>
        <w:fldChar w:fldCharType="end"/>
      </w:r>
      <w:r>
        <w:rPr>
          <w:sz w:val="24"/>
          <w:lang w:val="en-US"/>
        </w:rPr>
        <w:t xml:space="preserve">. Because we aimed to </w:t>
      </w:r>
      <w:r w:rsidR="009C1A1A">
        <w:rPr>
          <w:sz w:val="24"/>
          <w:lang w:val="en-US"/>
        </w:rPr>
        <w:t>detect</w:t>
      </w:r>
      <w:r>
        <w:rPr>
          <w:sz w:val="24"/>
          <w:lang w:val="en-US"/>
        </w:rPr>
        <w:t xml:space="preserve"> </w:t>
      </w:r>
      <w:r w:rsidR="009C1A1A">
        <w:rPr>
          <w:sz w:val="24"/>
          <w:lang w:val="en-US"/>
        </w:rPr>
        <w:t xml:space="preserve">shifts in chromosome number </w:t>
      </w:r>
      <w:r w:rsidR="009C1A1A">
        <w:rPr>
          <w:sz w:val="24"/>
          <w:lang w:val="en-US"/>
        </w:rPr>
        <w:lastRenderedPageBreak/>
        <w:t>evolution</w:t>
      </w:r>
      <w:r>
        <w:rPr>
          <w:sz w:val="24"/>
          <w:lang w:val="en-US"/>
        </w:rPr>
        <w:t xml:space="preserve"> along the </w:t>
      </w:r>
      <w:r w:rsidR="009C1A1A">
        <w:rPr>
          <w:sz w:val="24"/>
          <w:lang w:val="en-US"/>
        </w:rPr>
        <w:t xml:space="preserve">family </w:t>
      </w:r>
      <w:r>
        <w:rPr>
          <w:sz w:val="24"/>
          <w:lang w:val="en-US"/>
        </w:rPr>
        <w:t xml:space="preserve">tree, we assigned to the tips </w:t>
      </w:r>
      <w:r w:rsidR="000521B9">
        <w:rPr>
          <w:sz w:val="24"/>
          <w:lang w:val="en-US"/>
        </w:rPr>
        <w:t xml:space="preserve">the most frequent number in the </w:t>
      </w:r>
      <w:r>
        <w:rPr>
          <w:sz w:val="24"/>
          <w:lang w:val="en-US"/>
        </w:rPr>
        <w:t xml:space="preserve">species </w:t>
      </w:r>
      <w:r w:rsidR="009C1A1A">
        <w:rPr>
          <w:sz w:val="24"/>
          <w:lang w:val="en-US"/>
        </w:rPr>
        <w:t xml:space="preserve">dominated </w:t>
      </w:r>
      <w:r w:rsidR="00007B3C">
        <w:rPr>
          <w:sz w:val="24"/>
          <w:lang w:val="en-US"/>
        </w:rPr>
        <w:t>by</w:t>
      </w:r>
      <w:r>
        <w:rPr>
          <w:sz w:val="24"/>
          <w:lang w:val="en-US"/>
        </w:rPr>
        <w:t xml:space="preserve"> </w:t>
      </w:r>
      <w:r w:rsidR="00CD3DFD">
        <w:rPr>
          <w:sz w:val="24"/>
          <w:lang w:val="en-US"/>
        </w:rPr>
        <w:t>symploidy</w:t>
      </w:r>
      <w:r>
        <w:rPr>
          <w:sz w:val="24"/>
          <w:lang w:val="en-US"/>
        </w:rPr>
        <w:t>/agmatoploidy</w:t>
      </w:r>
      <w:r w:rsidR="00007B3C">
        <w:rPr>
          <w:sz w:val="24"/>
          <w:lang w:val="en-US"/>
        </w:rPr>
        <w:t xml:space="preserve"> </w:t>
      </w:r>
      <w:r w:rsidR="00B4163F">
        <w:rPr>
          <w:sz w:val="24"/>
          <w:lang w:val="en-US"/>
        </w:rPr>
        <w:t>series</w:t>
      </w:r>
      <w:r>
        <w:rPr>
          <w:sz w:val="24"/>
          <w:lang w:val="en-US"/>
        </w:rPr>
        <w:t>, and the record with the lowe</w:t>
      </w:r>
      <w:r w:rsidR="002D007C">
        <w:rPr>
          <w:sz w:val="24"/>
          <w:lang w:val="en-US"/>
        </w:rPr>
        <w:t>st</w:t>
      </w:r>
      <w:r>
        <w:rPr>
          <w:sz w:val="24"/>
          <w:lang w:val="en-US"/>
        </w:rPr>
        <w:t xml:space="preserve"> chromosome number </w:t>
      </w:r>
      <w:r w:rsidR="00007B3C">
        <w:rPr>
          <w:sz w:val="24"/>
          <w:lang w:val="en-US"/>
        </w:rPr>
        <w:t>for</w:t>
      </w:r>
      <w:r>
        <w:rPr>
          <w:sz w:val="24"/>
          <w:lang w:val="en-US"/>
        </w:rPr>
        <w:t xml:space="preserve"> </w:t>
      </w:r>
      <w:r w:rsidR="00727CB1">
        <w:rPr>
          <w:sz w:val="24"/>
          <w:lang w:val="en-US"/>
        </w:rPr>
        <w:t>species</w:t>
      </w:r>
      <w:r>
        <w:rPr>
          <w:sz w:val="24"/>
          <w:lang w:val="en-US"/>
        </w:rPr>
        <w:t xml:space="preserve"> presenting </w:t>
      </w:r>
      <w:r w:rsidR="009C1A1A">
        <w:rPr>
          <w:sz w:val="24"/>
          <w:lang w:val="en-US"/>
        </w:rPr>
        <w:t>polyploidy</w:t>
      </w:r>
      <w:r>
        <w:rPr>
          <w:sz w:val="24"/>
          <w:lang w:val="en-US"/>
        </w:rPr>
        <w:t xml:space="preserve"> (see</w:t>
      </w:r>
      <w:r w:rsidR="00842510">
        <w:rPr>
          <w:sz w:val="24"/>
          <w:lang w:val="en-US"/>
        </w:rPr>
        <w:t xml:space="preserve"> </w:t>
      </w:r>
      <w:r w:rsidR="004C7FA7">
        <w:rPr>
          <w:noProof/>
          <w:sz w:val="24"/>
          <w:lang w:val="en-US"/>
        </w:rPr>
        <w:t>Appendix B</w:t>
      </w:r>
      <w:r>
        <w:rPr>
          <w:sz w:val="24"/>
          <w:lang w:val="en-US"/>
        </w:rPr>
        <w:t xml:space="preserve">). </w:t>
      </w:r>
    </w:p>
    <w:p w14:paraId="4E3F4357" w14:textId="77777777" w:rsidR="00695771" w:rsidRDefault="00695771" w:rsidP="002E2644">
      <w:pPr>
        <w:spacing w:line="480" w:lineRule="auto"/>
        <w:jc w:val="left"/>
        <w:rPr>
          <w:b/>
          <w:sz w:val="24"/>
          <w:lang w:val="en-US"/>
        </w:rPr>
      </w:pPr>
    </w:p>
    <w:p w14:paraId="6C07447C" w14:textId="3F0FDAE2" w:rsidR="008C7161" w:rsidRPr="0065263D" w:rsidRDefault="00390C6F" w:rsidP="002E2644">
      <w:pPr>
        <w:spacing w:line="480" w:lineRule="auto"/>
        <w:jc w:val="left"/>
        <w:rPr>
          <w:i/>
          <w:sz w:val="24"/>
          <w:lang w:val="en-US"/>
        </w:rPr>
      </w:pPr>
      <w:r>
        <w:rPr>
          <w:i/>
          <w:sz w:val="24"/>
          <w:lang w:val="en-US"/>
        </w:rPr>
        <w:t xml:space="preserve">2.2. </w:t>
      </w:r>
      <w:r w:rsidR="008F1EC8" w:rsidRPr="0065263D">
        <w:rPr>
          <w:i/>
          <w:sz w:val="24"/>
          <w:lang w:val="en-US"/>
        </w:rPr>
        <w:t>Selecting</w:t>
      </w:r>
      <w:r w:rsidR="008C2B52" w:rsidRPr="0065263D">
        <w:rPr>
          <w:i/>
          <w:sz w:val="24"/>
          <w:lang w:val="en-US"/>
        </w:rPr>
        <w:t xml:space="preserve"> the </w:t>
      </w:r>
      <w:r w:rsidR="0065263D" w:rsidRPr="0065263D">
        <w:rPr>
          <w:i/>
          <w:sz w:val="24"/>
          <w:lang w:val="en-US"/>
        </w:rPr>
        <w:t>B</w:t>
      </w:r>
      <w:r w:rsidR="008C2B52" w:rsidRPr="0065263D">
        <w:rPr>
          <w:i/>
          <w:sz w:val="24"/>
          <w:lang w:val="en-US"/>
        </w:rPr>
        <w:t xml:space="preserve">est </w:t>
      </w:r>
      <w:r w:rsidR="00612749">
        <w:rPr>
          <w:i/>
          <w:sz w:val="24"/>
          <w:lang w:val="en-US"/>
        </w:rPr>
        <w:t>Scenario</w:t>
      </w:r>
      <w:r w:rsidR="00612749" w:rsidRPr="0065263D">
        <w:rPr>
          <w:i/>
          <w:sz w:val="24"/>
          <w:lang w:val="en-US"/>
        </w:rPr>
        <w:t xml:space="preserve"> </w:t>
      </w:r>
      <w:r w:rsidR="008C2B52" w:rsidRPr="0065263D">
        <w:rPr>
          <w:i/>
          <w:sz w:val="24"/>
          <w:lang w:val="en-US"/>
        </w:rPr>
        <w:t xml:space="preserve">of </w:t>
      </w:r>
      <w:r w:rsidR="0065263D" w:rsidRPr="0065263D">
        <w:rPr>
          <w:i/>
          <w:sz w:val="24"/>
          <w:lang w:val="en-US"/>
        </w:rPr>
        <w:t>C</w:t>
      </w:r>
      <w:r w:rsidR="008C2B52" w:rsidRPr="0065263D">
        <w:rPr>
          <w:i/>
          <w:sz w:val="24"/>
          <w:lang w:val="en-US"/>
        </w:rPr>
        <w:t xml:space="preserve">hromosome </w:t>
      </w:r>
      <w:r w:rsidR="0065263D" w:rsidRPr="0065263D">
        <w:rPr>
          <w:i/>
          <w:sz w:val="24"/>
          <w:lang w:val="en-US"/>
        </w:rPr>
        <w:t>E</w:t>
      </w:r>
      <w:r w:rsidR="008C2B52" w:rsidRPr="0065263D">
        <w:rPr>
          <w:i/>
          <w:sz w:val="24"/>
          <w:lang w:val="en-US"/>
        </w:rPr>
        <w:t>volution</w:t>
      </w:r>
    </w:p>
    <w:p w14:paraId="6DDB27C1" w14:textId="3BEB1604" w:rsidR="00E13B3F" w:rsidRDefault="004429A8" w:rsidP="002E2644">
      <w:pPr>
        <w:spacing w:line="480" w:lineRule="auto"/>
        <w:ind w:firstLine="708"/>
        <w:jc w:val="left"/>
        <w:rPr>
          <w:sz w:val="24"/>
          <w:lang w:val="en-US"/>
        </w:rPr>
      </w:pPr>
      <w:r>
        <w:rPr>
          <w:sz w:val="24"/>
          <w:lang w:val="en-US"/>
        </w:rPr>
        <w:t xml:space="preserve">We used </w:t>
      </w:r>
      <w:proofErr w:type="spellStart"/>
      <w:r w:rsidR="009E49BC">
        <w:rPr>
          <w:sz w:val="24"/>
          <w:lang w:val="en-US"/>
        </w:rPr>
        <w:t>ChromEvol</w:t>
      </w:r>
      <w:proofErr w:type="spellEnd"/>
      <w:r w:rsidR="00CE0B04">
        <w:rPr>
          <w:sz w:val="24"/>
          <w:lang w:val="en-US"/>
        </w:rPr>
        <w:t xml:space="preserve"> v.2.0</w:t>
      </w:r>
      <w:r w:rsidR="009E49BC">
        <w:rPr>
          <w:sz w:val="24"/>
          <w:lang w:val="en-US"/>
        </w:rPr>
        <w:t xml:space="preserve"> </w:t>
      </w:r>
      <w:r w:rsidR="00E13B3F">
        <w:rPr>
          <w:sz w:val="24"/>
          <w:lang w:val="en-US"/>
        </w:rPr>
        <w:fldChar w:fldCharType="begin" w:fldLock="1"/>
      </w:r>
      <w:r w:rsidR="00026D03">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id":"ITEM-2","itemData":{"DOI":"10.1093/molbev/msu122","ISSN":"1537-1719","author":[{"dropping-particle":"","family":"Glick","given":"Lior","non-dropping-particle":"","parse-names":false,"suffix":""},{"dropping-particle":"","family":"Mayrose","given":"Itay","non-dropping-particle":"","parse-names":false,"suffix":""}],"container-title":"Molecular Biology and Evolution","id":"ITEM-2","issue":"7","issued":{"date-parts":[["2014","7"]]},"page":"1914-1922","title":"ChromEvol: Assessing the pattern of chromosome number evolution and the inference of polyploidy along a phylogeny","type":"article-journal","volume":"31"},"uris":["http://www.mendeley.com/documents/?uuid=e5da562c-08a4-46d7-b507-405b474c1e6a"]}],"mendeley":{"formattedCitation":"(Glick and Mayrose, 2014; Mayrose et al., 2010)","plainTextFormattedCitation":"(Glick and Mayrose, 2014; Mayrose et al., 2010)","previouslyFormattedCitation":"(Mayrose et al. 2010; Glick and Mayrose 2014)"},"properties":{"noteIndex":0},"schema":"https://github.com/citation-style-language/schema/raw/master/csl-citation.json"}</w:instrText>
      </w:r>
      <w:r w:rsidR="00E13B3F">
        <w:rPr>
          <w:sz w:val="24"/>
          <w:lang w:val="en-US"/>
        </w:rPr>
        <w:fldChar w:fldCharType="separate"/>
      </w:r>
      <w:r w:rsidR="00026D03" w:rsidRPr="00026D03">
        <w:rPr>
          <w:noProof/>
          <w:sz w:val="24"/>
          <w:lang w:val="en-US"/>
        </w:rPr>
        <w:t>(Glick and Mayrose, 2014; Mayrose et al., 2010)</w:t>
      </w:r>
      <w:r w:rsidR="00E13B3F">
        <w:rPr>
          <w:sz w:val="24"/>
          <w:lang w:val="en-US"/>
        </w:rPr>
        <w:fldChar w:fldCharType="end"/>
      </w:r>
      <w:r w:rsidR="009E49BC">
        <w:rPr>
          <w:sz w:val="24"/>
          <w:lang w:val="en-US"/>
        </w:rPr>
        <w:t xml:space="preserve"> to </w:t>
      </w:r>
      <w:r w:rsidR="00FF60E9">
        <w:rPr>
          <w:sz w:val="24"/>
          <w:lang w:val="en-US"/>
        </w:rPr>
        <w:t xml:space="preserve">model </w:t>
      </w:r>
      <w:r w:rsidR="009E49BC">
        <w:rPr>
          <w:sz w:val="24"/>
          <w:lang w:val="en-US"/>
        </w:rPr>
        <w:t xml:space="preserve">the mode of chromosome evolution. </w:t>
      </w:r>
      <w:r w:rsidR="00CE0B04">
        <w:rPr>
          <w:sz w:val="24"/>
          <w:lang w:val="en-US"/>
        </w:rPr>
        <w:t xml:space="preserve">This software </w:t>
      </w:r>
      <w:r w:rsidR="00E54ABC">
        <w:rPr>
          <w:sz w:val="24"/>
          <w:lang w:val="en-US"/>
        </w:rPr>
        <w:t>determin</w:t>
      </w:r>
      <w:r>
        <w:rPr>
          <w:sz w:val="24"/>
          <w:lang w:val="en-US"/>
        </w:rPr>
        <w:t>es</w:t>
      </w:r>
      <w:r w:rsidR="00CE0B04">
        <w:rPr>
          <w:sz w:val="24"/>
          <w:lang w:val="en-US"/>
        </w:rPr>
        <w:t xml:space="preserve"> the </w:t>
      </w:r>
      <w:del w:id="112" w:author="Jose Ignacio Márquez Corro" w:date="2019-01-27T15:55:00Z">
        <w:r w:rsidR="00CE0B04" w:rsidDel="001E6EA7">
          <w:rPr>
            <w:sz w:val="24"/>
            <w:lang w:val="en-US"/>
          </w:rPr>
          <w:delText xml:space="preserve">probability </w:delText>
        </w:r>
      </w:del>
      <w:ins w:id="113" w:author="Jose Ignacio Márquez Corro" w:date="2019-01-27T15:55:00Z">
        <w:r w:rsidR="001E6EA7">
          <w:rPr>
            <w:sz w:val="24"/>
            <w:lang w:val="en-US"/>
          </w:rPr>
          <w:t xml:space="preserve">likelihood </w:t>
        </w:r>
      </w:ins>
      <w:r w:rsidR="005867D5">
        <w:rPr>
          <w:sz w:val="24"/>
          <w:lang w:val="en-US"/>
        </w:rPr>
        <w:t xml:space="preserve">of a model to </w:t>
      </w:r>
      <w:r w:rsidR="00994ECF">
        <w:rPr>
          <w:sz w:val="24"/>
          <w:lang w:val="en-US"/>
        </w:rPr>
        <w:t xml:space="preserve">explain the given data along the phylogeny, based on </w:t>
      </w:r>
      <w:r w:rsidR="00B6487E">
        <w:rPr>
          <w:sz w:val="24"/>
          <w:lang w:val="en-US"/>
        </w:rPr>
        <w:t xml:space="preserve">the </w:t>
      </w:r>
      <w:r w:rsidR="004C3BD0">
        <w:rPr>
          <w:sz w:val="24"/>
          <w:lang w:val="en-US"/>
        </w:rPr>
        <w:t xml:space="preserve">combination of </w:t>
      </w:r>
      <w:r w:rsidR="00B6487E">
        <w:rPr>
          <w:sz w:val="24"/>
          <w:lang w:val="en-US"/>
        </w:rPr>
        <w:t xml:space="preserve">two </w:t>
      </w:r>
      <w:r w:rsidR="00994ECF">
        <w:rPr>
          <w:sz w:val="24"/>
          <w:lang w:val="en-US"/>
        </w:rPr>
        <w:t>or more of the following parameters:</w:t>
      </w:r>
      <w:r w:rsidR="00CE0B04">
        <w:rPr>
          <w:sz w:val="24"/>
          <w:lang w:val="en-US"/>
        </w:rPr>
        <w:t xml:space="preserve"> </w:t>
      </w:r>
      <w:r w:rsidR="00E54ABC">
        <w:rPr>
          <w:sz w:val="24"/>
          <w:lang w:val="en-US"/>
        </w:rPr>
        <w:t xml:space="preserve">(i) </w:t>
      </w:r>
      <w:r w:rsidR="00505F00">
        <w:rPr>
          <w:sz w:val="24"/>
          <w:lang w:val="en-US"/>
        </w:rPr>
        <w:t xml:space="preserve">gain or </w:t>
      </w:r>
      <w:r w:rsidR="00E54ABC">
        <w:rPr>
          <w:sz w:val="24"/>
          <w:lang w:val="en-US"/>
        </w:rPr>
        <w:t xml:space="preserve">(ii) </w:t>
      </w:r>
      <w:r w:rsidR="00505F00">
        <w:rPr>
          <w:sz w:val="24"/>
          <w:lang w:val="en-US"/>
        </w:rPr>
        <w:t xml:space="preserve">loss of a single chromosome, </w:t>
      </w:r>
      <w:r w:rsidR="00E54ABC">
        <w:rPr>
          <w:sz w:val="24"/>
          <w:lang w:val="en-US"/>
        </w:rPr>
        <w:t xml:space="preserve">(iii) </w:t>
      </w:r>
      <w:r w:rsidR="00505F00">
        <w:rPr>
          <w:sz w:val="24"/>
          <w:lang w:val="en-US"/>
        </w:rPr>
        <w:t>polyploidization,</w:t>
      </w:r>
      <w:r w:rsidR="006F60DE">
        <w:rPr>
          <w:sz w:val="24"/>
          <w:lang w:val="en-US"/>
        </w:rPr>
        <w:t xml:space="preserve"> </w:t>
      </w:r>
      <w:r w:rsidR="00E54ABC">
        <w:rPr>
          <w:sz w:val="24"/>
          <w:lang w:val="en-US"/>
        </w:rPr>
        <w:t>(</w:t>
      </w:r>
      <w:r w:rsidR="001D63CB">
        <w:rPr>
          <w:sz w:val="24"/>
          <w:lang w:val="en-US"/>
        </w:rPr>
        <w:t>iv</w:t>
      </w:r>
      <w:r w:rsidR="00E54ABC">
        <w:rPr>
          <w:sz w:val="24"/>
          <w:lang w:val="en-US"/>
        </w:rPr>
        <w:t xml:space="preserve">) </w:t>
      </w:r>
      <w:r>
        <w:rPr>
          <w:sz w:val="24"/>
          <w:lang w:val="en-US"/>
        </w:rPr>
        <w:t>demi-polyploidization (</w:t>
      </w:r>
      <w:r w:rsidR="005608F0">
        <w:rPr>
          <w:sz w:val="24"/>
          <w:lang w:val="en-US"/>
        </w:rPr>
        <w:t xml:space="preserve">half </w:t>
      </w:r>
      <w:r w:rsidR="00505F00">
        <w:rPr>
          <w:sz w:val="24"/>
          <w:lang w:val="en-US"/>
        </w:rPr>
        <w:t>increment of the chromosome number</w:t>
      </w:r>
      <w:r>
        <w:rPr>
          <w:sz w:val="24"/>
          <w:lang w:val="en-US"/>
        </w:rPr>
        <w:t xml:space="preserve">) </w:t>
      </w:r>
      <w:r w:rsidR="00505F00">
        <w:rPr>
          <w:sz w:val="24"/>
          <w:lang w:val="en-US"/>
        </w:rPr>
        <w:t xml:space="preserve">and </w:t>
      </w:r>
      <w:r w:rsidR="00E54ABC">
        <w:rPr>
          <w:sz w:val="24"/>
          <w:lang w:val="en-US"/>
        </w:rPr>
        <w:t>(v) increment</w:t>
      </w:r>
      <w:r w:rsidR="00091EFF">
        <w:rPr>
          <w:sz w:val="24"/>
          <w:lang w:val="en-US"/>
        </w:rPr>
        <w:t xml:space="preserve">al changes to the </w:t>
      </w:r>
      <w:r w:rsidR="00EE2F09">
        <w:rPr>
          <w:sz w:val="24"/>
          <w:lang w:val="en-US"/>
        </w:rPr>
        <w:t>base number</w:t>
      </w:r>
      <w:r w:rsidR="00E54ABC">
        <w:rPr>
          <w:sz w:val="24"/>
          <w:lang w:val="en-US"/>
        </w:rPr>
        <w:t xml:space="preserve"> with regard </w:t>
      </w:r>
      <w:r w:rsidR="00091EFF">
        <w:rPr>
          <w:sz w:val="24"/>
          <w:lang w:val="en-US"/>
        </w:rPr>
        <w:t xml:space="preserve">to </w:t>
      </w:r>
      <w:r w:rsidR="00EE2F09">
        <w:rPr>
          <w:sz w:val="24"/>
          <w:lang w:val="en-US"/>
        </w:rPr>
        <w:t>a rate of multiplication</w:t>
      </w:r>
      <w:r w:rsidR="00091EFF">
        <w:rPr>
          <w:sz w:val="24"/>
          <w:lang w:val="en-US"/>
        </w:rPr>
        <w:t xml:space="preserve"> that is</w:t>
      </w:r>
      <w:r w:rsidR="00EE2F09">
        <w:rPr>
          <w:sz w:val="24"/>
          <w:lang w:val="en-US"/>
        </w:rPr>
        <w:t xml:space="preserve"> different from a regular duplication</w:t>
      </w:r>
      <w:r w:rsidR="00CE0B04">
        <w:rPr>
          <w:sz w:val="24"/>
          <w:lang w:val="en-US"/>
        </w:rPr>
        <w:t>.</w:t>
      </w:r>
      <w:r w:rsidR="006F60DE">
        <w:rPr>
          <w:sz w:val="24"/>
          <w:lang w:val="en-US"/>
        </w:rPr>
        <w:t xml:space="preserve"> </w:t>
      </w:r>
      <w:r w:rsidR="00FF60E9">
        <w:rPr>
          <w:sz w:val="24"/>
          <w:lang w:val="en-US"/>
        </w:rPr>
        <w:t>T</w:t>
      </w:r>
      <w:r w:rsidR="006F60DE">
        <w:rPr>
          <w:sz w:val="24"/>
          <w:lang w:val="en-US"/>
        </w:rPr>
        <w:t xml:space="preserve">wo </w:t>
      </w:r>
      <w:r w:rsidR="002D007C">
        <w:rPr>
          <w:sz w:val="24"/>
          <w:lang w:val="en-US"/>
        </w:rPr>
        <w:t xml:space="preserve">additional </w:t>
      </w:r>
      <w:r w:rsidR="006F60DE">
        <w:rPr>
          <w:sz w:val="24"/>
          <w:lang w:val="en-US"/>
        </w:rPr>
        <w:t xml:space="preserve">parameters </w:t>
      </w:r>
      <w:r w:rsidR="00FF60E9">
        <w:rPr>
          <w:sz w:val="24"/>
          <w:lang w:val="en-US"/>
        </w:rPr>
        <w:t>detect</w:t>
      </w:r>
      <w:r w:rsidR="006F60DE">
        <w:rPr>
          <w:sz w:val="24"/>
          <w:lang w:val="en-US"/>
        </w:rPr>
        <w:t xml:space="preserve"> </w:t>
      </w:r>
      <w:r w:rsidR="006F60DE">
        <w:rPr>
          <w:sz w:val="24"/>
          <w:szCs w:val="24"/>
          <w:lang w:val="en-US"/>
        </w:rPr>
        <w:t xml:space="preserve">linear dependency between the </w:t>
      </w:r>
      <w:r w:rsidR="00727CB1">
        <w:rPr>
          <w:sz w:val="24"/>
          <w:szCs w:val="24"/>
          <w:lang w:val="en-US"/>
        </w:rPr>
        <w:t xml:space="preserve">current </w:t>
      </w:r>
      <w:r w:rsidR="006F60DE">
        <w:rPr>
          <w:sz w:val="24"/>
          <w:szCs w:val="24"/>
          <w:lang w:val="en-US"/>
        </w:rPr>
        <w:t>haploid number and the rate of (</w:t>
      </w:r>
      <w:proofErr w:type="gramStart"/>
      <w:r w:rsidR="006F60DE">
        <w:rPr>
          <w:sz w:val="24"/>
          <w:szCs w:val="24"/>
          <w:lang w:val="en-US"/>
        </w:rPr>
        <w:t>vi</w:t>
      </w:r>
      <w:proofErr w:type="gramEnd"/>
      <w:r w:rsidR="006F60DE">
        <w:rPr>
          <w:sz w:val="24"/>
          <w:szCs w:val="24"/>
          <w:lang w:val="en-US"/>
        </w:rPr>
        <w:t>) gain and (vii) loss of chromosomes.</w:t>
      </w:r>
      <w:r w:rsidR="00CE0B04">
        <w:rPr>
          <w:sz w:val="24"/>
          <w:lang w:val="en-US"/>
        </w:rPr>
        <w:t xml:space="preserve"> </w:t>
      </w:r>
    </w:p>
    <w:p w14:paraId="0B9107BC" w14:textId="36ACEA77" w:rsidR="00896E0C" w:rsidRPr="000521B9" w:rsidRDefault="00FF60E9" w:rsidP="000521B9">
      <w:pPr>
        <w:spacing w:line="480" w:lineRule="auto"/>
        <w:ind w:firstLine="708"/>
        <w:jc w:val="left"/>
        <w:rPr>
          <w:noProof/>
          <w:sz w:val="24"/>
          <w:lang w:val="en-US"/>
        </w:rPr>
      </w:pPr>
      <w:r>
        <w:rPr>
          <w:sz w:val="24"/>
          <w:lang w:val="en-US"/>
        </w:rPr>
        <w:t>S</w:t>
      </w:r>
      <w:r w:rsidR="00FB7298" w:rsidRPr="00FB7298">
        <w:rPr>
          <w:sz w:val="24"/>
          <w:szCs w:val="24"/>
          <w:lang w:val="en-US"/>
        </w:rPr>
        <w:t xml:space="preserve">hifts in diversification have been </w:t>
      </w:r>
      <w:r w:rsidR="00815E12">
        <w:rPr>
          <w:sz w:val="24"/>
          <w:szCs w:val="24"/>
          <w:lang w:val="en-US"/>
        </w:rPr>
        <w:t xml:space="preserve">previously </w:t>
      </w:r>
      <w:r w:rsidR="00FB7298" w:rsidRPr="00FB7298">
        <w:rPr>
          <w:sz w:val="24"/>
          <w:szCs w:val="24"/>
          <w:lang w:val="en-US"/>
        </w:rPr>
        <w:t xml:space="preserve">detected in four main nodes </w:t>
      </w:r>
      <w:r w:rsidR="00EE4C3C" w:rsidRPr="00D669E5">
        <w:rPr>
          <w:sz w:val="24"/>
          <w:szCs w:val="24"/>
          <w:lang w:val="en-US"/>
        </w:rPr>
        <w:t xml:space="preserve">(1-4; Fig. </w:t>
      </w:r>
      <w:r w:rsidR="00D669E5">
        <w:rPr>
          <w:sz w:val="24"/>
          <w:szCs w:val="24"/>
          <w:lang w:val="en-US"/>
        </w:rPr>
        <w:t>2</w:t>
      </w:r>
      <w:r w:rsidR="00EE4C3C" w:rsidRPr="00D669E5">
        <w:rPr>
          <w:sz w:val="24"/>
          <w:szCs w:val="24"/>
          <w:lang w:val="en-US"/>
        </w:rPr>
        <w:t>)</w:t>
      </w:r>
      <w:r w:rsidR="00EE4C3C">
        <w:rPr>
          <w:sz w:val="24"/>
          <w:szCs w:val="24"/>
          <w:lang w:val="en-US"/>
        </w:rPr>
        <w:t xml:space="preserve"> </w:t>
      </w:r>
      <w:r w:rsidR="00FB7298" w:rsidRPr="00FB7298">
        <w:rPr>
          <w:sz w:val="24"/>
          <w:szCs w:val="24"/>
          <w:lang w:val="en-US"/>
        </w:rPr>
        <w:t>of Cyperaceae</w:t>
      </w:r>
      <w:r w:rsidR="00FB7298">
        <w:rPr>
          <w:sz w:val="24"/>
          <w:lang w:val="en-US"/>
        </w:rPr>
        <w:t xml:space="preserve"> </w:t>
      </w:r>
      <w:r w:rsidR="00125C91">
        <w:rPr>
          <w:sz w:val="24"/>
          <w:lang w:val="en-US"/>
        </w:rPr>
        <w:fldChar w:fldCharType="begin" w:fldLock="1"/>
      </w:r>
      <w:r w:rsidR="00026D03">
        <w:rPr>
          <w:sz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id":"ITEM-2","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Biogeography","id":"ITEM-2","issue":"10","issued":{"date-parts":[["2016","10"]]},"page":"1893-1904","title":"Biogeography of the cosmopolitan sedges (Cyperaceae) and the area-richness correlation in plants","type":"article-journal","volume":"43"},"uris":["http://www.mendeley.com/documents/?uuid=15e0330e-55a6-41ee-b46c-b5bac851f6f0"]},{"id":"ITEM-3","itemData":{"DOI":"10.3732/ajb.1300162","ISSN":"0002-9122","author":[{"dropping-particle":"","family":"Escudero","given":"M.","non-dropping-particle":"","parse-names":false,"suffix":""},{"dropping-particle":"","family":"Hipp","given":"A.","non-dropping-particle":"","parse-names":false,"suffix":""}],"container-title":"American Journal of Botany","id":"ITEM-3","issue":"12","issued":{"date-parts":[["2013","12","1"]]},"page":"2403-2411","title":"Shifts in diversification rates and clade ages explain species richness in higher-level sedge taxa (Cyperaceae)","type":"article-journal","volume":"100"},"uris":["http://www.mendeley.com/documents/?uuid=f5a27712-4a73-4f2b-8b05-c464dc853b55"]}],"mendeley":{"formattedCitation":"(Escudero et al., 2012b; Escudero and Hipp, 2013; Spalink et al., 2016b)","manualFormatting":"(SDC+FAEC, FAEC, non-Siderostictae Carex and C4 Cyperus; Escudero et al., 2012b; Escudero and Hipp, 2013; Spalink et al., 2016b)","plainTextFormattedCitation":"(Escudero et al., 2012b; Escudero and Hipp, 2013; Spalink et al., 2016b)","previouslyFormattedCitation":"(Escudero et al. 2012b; Escudero and Hipp 2013; Spalink et al. 2016b)"},"properties":{"noteIndex":0},"schema":"https://github.com/citation-style-language/schema/raw/master/csl-citation.json"}</w:instrText>
      </w:r>
      <w:r w:rsidR="00125C91">
        <w:rPr>
          <w:sz w:val="24"/>
          <w:lang w:val="en-US"/>
        </w:rPr>
        <w:fldChar w:fldCharType="separate"/>
      </w:r>
      <w:r w:rsidR="005B3A6B" w:rsidRPr="005B3A6B">
        <w:rPr>
          <w:noProof/>
          <w:sz w:val="24"/>
          <w:lang w:val="en-US"/>
        </w:rPr>
        <w:t>(</w:t>
      </w:r>
      <w:r w:rsidR="00C51B98">
        <w:rPr>
          <w:noProof/>
          <w:sz w:val="24"/>
          <w:lang w:val="en-US"/>
        </w:rPr>
        <w:t>SDC+FAEC</w:t>
      </w:r>
      <w:r w:rsidR="00EF004D">
        <w:rPr>
          <w:noProof/>
          <w:sz w:val="24"/>
          <w:lang w:val="en-US"/>
        </w:rPr>
        <w:t xml:space="preserve">, </w:t>
      </w:r>
      <w:r w:rsidR="00C51B98">
        <w:rPr>
          <w:noProof/>
          <w:sz w:val="24"/>
          <w:lang w:val="en-US"/>
        </w:rPr>
        <w:t>FAEC</w:t>
      </w:r>
      <w:r w:rsidR="00EF004D">
        <w:rPr>
          <w:noProof/>
          <w:sz w:val="24"/>
          <w:lang w:val="en-US"/>
        </w:rPr>
        <w:t>, non-</w:t>
      </w:r>
      <w:r w:rsidR="00EF004D" w:rsidRPr="00EF004D">
        <w:rPr>
          <w:i/>
          <w:noProof/>
          <w:sz w:val="24"/>
          <w:lang w:val="en-US"/>
        </w:rPr>
        <w:t>Siderosticta</w:t>
      </w:r>
      <w:r w:rsidR="00EF004D">
        <w:rPr>
          <w:i/>
          <w:noProof/>
          <w:sz w:val="24"/>
          <w:lang w:val="en-US"/>
        </w:rPr>
        <w:t>e</w:t>
      </w:r>
      <w:r w:rsidR="00EF004D">
        <w:rPr>
          <w:noProof/>
          <w:sz w:val="24"/>
          <w:lang w:val="en-US"/>
        </w:rPr>
        <w:t xml:space="preserve"> </w:t>
      </w:r>
      <w:r w:rsidR="00EF004D" w:rsidRPr="00EF004D">
        <w:rPr>
          <w:i/>
          <w:noProof/>
          <w:sz w:val="24"/>
          <w:lang w:val="en-US"/>
        </w:rPr>
        <w:t>Carex</w:t>
      </w:r>
      <w:r w:rsidR="00EF004D">
        <w:rPr>
          <w:noProof/>
          <w:sz w:val="24"/>
          <w:lang w:val="en-US"/>
        </w:rPr>
        <w:t xml:space="preserve"> and C</w:t>
      </w:r>
      <w:r w:rsidR="00EF004D" w:rsidRPr="00EF004D">
        <w:rPr>
          <w:noProof/>
          <w:sz w:val="24"/>
          <w:vertAlign w:val="subscript"/>
          <w:lang w:val="en-US"/>
        </w:rPr>
        <w:t>4</w:t>
      </w:r>
      <w:r w:rsidR="00EF004D">
        <w:rPr>
          <w:noProof/>
          <w:sz w:val="24"/>
          <w:lang w:val="en-US"/>
        </w:rPr>
        <w:t xml:space="preserve"> </w:t>
      </w:r>
      <w:r w:rsidR="00EF004D" w:rsidRPr="00EF004D">
        <w:rPr>
          <w:i/>
          <w:noProof/>
          <w:sz w:val="24"/>
          <w:lang w:val="en-US"/>
        </w:rPr>
        <w:t>Cyperus</w:t>
      </w:r>
      <w:r w:rsidR="00EF004D" w:rsidRPr="00EF004D">
        <w:rPr>
          <w:noProof/>
          <w:sz w:val="24"/>
          <w:lang w:val="en-US"/>
        </w:rPr>
        <w:t xml:space="preserve">; </w:t>
      </w:r>
      <w:r w:rsidR="005B3A6B" w:rsidRPr="00EF004D">
        <w:rPr>
          <w:noProof/>
          <w:sz w:val="24"/>
          <w:lang w:val="en-US"/>
        </w:rPr>
        <w:t>Escudero</w:t>
      </w:r>
      <w:r w:rsidR="005B3A6B" w:rsidRPr="005B3A6B">
        <w:rPr>
          <w:noProof/>
          <w:sz w:val="24"/>
          <w:lang w:val="en-US"/>
        </w:rPr>
        <w:t xml:space="preserve"> </w:t>
      </w:r>
      <w:r w:rsidR="005B3A6B" w:rsidRPr="003A56FF">
        <w:rPr>
          <w:i/>
          <w:noProof/>
          <w:sz w:val="24"/>
          <w:lang w:val="en-US"/>
        </w:rPr>
        <w:t>et al</w:t>
      </w:r>
      <w:r w:rsidR="005B3A6B" w:rsidRPr="005B3A6B">
        <w:rPr>
          <w:noProof/>
          <w:sz w:val="24"/>
          <w:lang w:val="en-US"/>
        </w:rPr>
        <w:t xml:space="preserve">., 2012b; Escudero and Hipp, 2013; Spalink </w:t>
      </w:r>
      <w:r w:rsidR="005B3A6B" w:rsidRPr="003A56FF">
        <w:rPr>
          <w:i/>
          <w:noProof/>
          <w:sz w:val="24"/>
          <w:lang w:val="en-US"/>
        </w:rPr>
        <w:t>et al</w:t>
      </w:r>
      <w:r w:rsidR="005B3A6B" w:rsidRPr="005B3A6B">
        <w:rPr>
          <w:noProof/>
          <w:sz w:val="24"/>
          <w:lang w:val="en-US"/>
        </w:rPr>
        <w:t>., 2016</w:t>
      </w:r>
      <w:r w:rsidR="00876873">
        <w:rPr>
          <w:noProof/>
          <w:sz w:val="24"/>
          <w:lang w:val="en-US"/>
        </w:rPr>
        <w:t>b</w:t>
      </w:r>
      <w:r w:rsidR="005B3A6B" w:rsidRPr="005B3A6B">
        <w:rPr>
          <w:noProof/>
          <w:sz w:val="24"/>
          <w:lang w:val="en-US"/>
        </w:rPr>
        <w:t>)</w:t>
      </w:r>
      <w:r w:rsidR="00125C91">
        <w:rPr>
          <w:sz w:val="24"/>
          <w:lang w:val="en-US"/>
        </w:rPr>
        <w:fldChar w:fldCharType="end"/>
      </w:r>
      <w:r w:rsidR="00896E0C">
        <w:rPr>
          <w:sz w:val="24"/>
          <w:lang w:val="en-US"/>
        </w:rPr>
        <w:t xml:space="preserve">, so </w:t>
      </w:r>
      <w:r w:rsidR="009E49BC">
        <w:rPr>
          <w:sz w:val="24"/>
          <w:lang w:val="en-US"/>
        </w:rPr>
        <w:t>analys</w:t>
      </w:r>
      <w:r w:rsidR="004C3BD0">
        <w:rPr>
          <w:sz w:val="24"/>
          <w:lang w:val="en-US"/>
        </w:rPr>
        <w:t>e</w:t>
      </w:r>
      <w:r w:rsidR="009E49BC">
        <w:rPr>
          <w:sz w:val="24"/>
          <w:lang w:val="en-US"/>
        </w:rPr>
        <w:t>s w</w:t>
      </w:r>
      <w:r w:rsidR="004C3BD0">
        <w:rPr>
          <w:sz w:val="24"/>
          <w:lang w:val="en-US"/>
        </w:rPr>
        <w:t>ere</w:t>
      </w:r>
      <w:r w:rsidR="009E49BC">
        <w:rPr>
          <w:sz w:val="24"/>
          <w:lang w:val="en-US"/>
        </w:rPr>
        <w:t xml:space="preserve"> c</w:t>
      </w:r>
      <w:r w:rsidR="00A86524">
        <w:rPr>
          <w:sz w:val="24"/>
          <w:lang w:val="en-US"/>
        </w:rPr>
        <w:t xml:space="preserve">onducted independently </w:t>
      </w:r>
      <w:r w:rsidR="00896E0C">
        <w:rPr>
          <w:sz w:val="24"/>
          <w:lang w:val="en-US"/>
        </w:rPr>
        <w:t xml:space="preserve">not only </w:t>
      </w:r>
      <w:r w:rsidR="006160D7">
        <w:rPr>
          <w:sz w:val="24"/>
          <w:lang w:val="en-US"/>
        </w:rPr>
        <w:t>for</w:t>
      </w:r>
      <w:r w:rsidR="009E49BC">
        <w:rPr>
          <w:sz w:val="24"/>
          <w:lang w:val="en-US"/>
        </w:rPr>
        <w:t xml:space="preserve"> the complete </w:t>
      </w:r>
      <w:r w:rsidR="006C2B64">
        <w:rPr>
          <w:sz w:val="24"/>
          <w:lang w:val="en-US"/>
        </w:rPr>
        <w:t xml:space="preserve">phylogeny </w:t>
      </w:r>
      <w:r w:rsidR="00896E0C">
        <w:rPr>
          <w:sz w:val="24"/>
          <w:lang w:val="en-US"/>
        </w:rPr>
        <w:t xml:space="preserve">but </w:t>
      </w:r>
      <w:r w:rsidR="00683959">
        <w:rPr>
          <w:sz w:val="24"/>
          <w:lang w:val="en-US"/>
        </w:rPr>
        <w:t>also</w:t>
      </w:r>
      <w:r w:rsidR="006C2B64">
        <w:rPr>
          <w:sz w:val="24"/>
          <w:lang w:val="en-US"/>
        </w:rPr>
        <w:t xml:space="preserve"> for</w:t>
      </w:r>
      <w:r w:rsidR="00683959">
        <w:rPr>
          <w:sz w:val="24"/>
          <w:lang w:val="en-US"/>
        </w:rPr>
        <w:t xml:space="preserve"> the same phylogeny split in</w:t>
      </w:r>
      <w:r w:rsidR="006C2B64">
        <w:rPr>
          <w:sz w:val="24"/>
          <w:lang w:val="en-US"/>
        </w:rPr>
        <w:t xml:space="preserve"> several </w:t>
      </w:r>
      <w:r w:rsidR="00683959">
        <w:rPr>
          <w:sz w:val="24"/>
          <w:lang w:val="en-US"/>
        </w:rPr>
        <w:t xml:space="preserve">combinations of </w:t>
      </w:r>
      <w:proofErr w:type="spellStart"/>
      <w:r w:rsidR="00481C5E">
        <w:rPr>
          <w:sz w:val="24"/>
          <w:lang w:val="en-US"/>
        </w:rPr>
        <w:t>subtrees</w:t>
      </w:r>
      <w:proofErr w:type="spellEnd"/>
      <w:r w:rsidR="00704626">
        <w:rPr>
          <w:sz w:val="24"/>
          <w:lang w:val="en-US"/>
        </w:rPr>
        <w:t xml:space="preserve"> (see below)</w:t>
      </w:r>
      <w:r w:rsidR="00896E0C">
        <w:rPr>
          <w:sz w:val="24"/>
          <w:lang w:val="en-US"/>
        </w:rPr>
        <w:t xml:space="preserve">. </w:t>
      </w:r>
      <w:r w:rsidR="00815E12">
        <w:rPr>
          <w:sz w:val="24"/>
          <w:lang w:val="en-US"/>
        </w:rPr>
        <w:t>Th</w:t>
      </w:r>
      <w:r w:rsidR="00B50FA4">
        <w:rPr>
          <w:sz w:val="24"/>
          <w:lang w:val="en-US"/>
        </w:rPr>
        <w:t xml:space="preserve">ese </w:t>
      </w:r>
      <w:r w:rsidR="006C2B64">
        <w:rPr>
          <w:sz w:val="24"/>
          <w:lang w:val="en-US"/>
        </w:rPr>
        <w:t xml:space="preserve">included clades </w:t>
      </w:r>
      <w:r w:rsidR="005F25DB">
        <w:rPr>
          <w:sz w:val="24"/>
          <w:lang w:val="en-US"/>
        </w:rPr>
        <w:t xml:space="preserve">that </w:t>
      </w:r>
      <w:r w:rsidR="00A47982">
        <w:rPr>
          <w:sz w:val="24"/>
          <w:lang w:val="en-US"/>
        </w:rPr>
        <w:t>exhibit</w:t>
      </w:r>
      <w:r w:rsidR="005F25DB">
        <w:rPr>
          <w:sz w:val="24"/>
          <w:lang w:val="en-US"/>
        </w:rPr>
        <w:t xml:space="preserve"> diversification rates shifts,</w:t>
      </w:r>
      <w:r w:rsidR="00D40CC6">
        <w:rPr>
          <w:sz w:val="24"/>
          <w:lang w:val="en-US"/>
        </w:rPr>
        <w:t xml:space="preserve"> the</w:t>
      </w:r>
      <w:r w:rsidR="005F25DB">
        <w:rPr>
          <w:sz w:val="24"/>
          <w:lang w:val="en-US"/>
        </w:rPr>
        <w:t xml:space="preserve"> background</w:t>
      </w:r>
      <w:r w:rsidR="00481C5E">
        <w:rPr>
          <w:sz w:val="24"/>
          <w:lang w:val="en-US"/>
        </w:rPr>
        <w:t xml:space="preserve"> phylogeny</w:t>
      </w:r>
      <w:r w:rsidR="005F25DB">
        <w:rPr>
          <w:sz w:val="24"/>
          <w:lang w:val="en-US"/>
        </w:rPr>
        <w:t xml:space="preserve"> of </w:t>
      </w:r>
      <w:r w:rsidR="006C2B64">
        <w:rPr>
          <w:sz w:val="24"/>
          <w:lang w:val="en-US"/>
        </w:rPr>
        <w:t xml:space="preserve">these </w:t>
      </w:r>
      <w:r w:rsidR="005F25DB">
        <w:rPr>
          <w:sz w:val="24"/>
          <w:lang w:val="en-US"/>
        </w:rPr>
        <w:t>clade</w:t>
      </w:r>
      <w:r w:rsidR="006C2B64">
        <w:rPr>
          <w:sz w:val="24"/>
          <w:lang w:val="en-US"/>
        </w:rPr>
        <w:t>s</w:t>
      </w:r>
      <w:r w:rsidR="00C21F82">
        <w:rPr>
          <w:sz w:val="24"/>
          <w:lang w:val="en-US"/>
        </w:rPr>
        <w:t xml:space="preserve"> (</w:t>
      </w:r>
      <w:r w:rsidR="00EA66E1">
        <w:rPr>
          <w:sz w:val="24"/>
          <w:lang w:val="en-US"/>
        </w:rPr>
        <w:t xml:space="preserve">i.e. </w:t>
      </w:r>
      <w:r w:rsidR="00C21F82">
        <w:rPr>
          <w:sz w:val="24"/>
          <w:lang w:val="en-US"/>
        </w:rPr>
        <w:t>pruned tree without the corresponding clade)</w:t>
      </w:r>
      <w:r w:rsidR="005F25DB">
        <w:rPr>
          <w:sz w:val="24"/>
          <w:lang w:val="en-US"/>
        </w:rPr>
        <w:t xml:space="preserve">, and further combinations of clades and </w:t>
      </w:r>
      <w:r w:rsidR="00DF566B">
        <w:rPr>
          <w:sz w:val="24"/>
          <w:lang w:val="en-US"/>
        </w:rPr>
        <w:t>backgrounds.</w:t>
      </w:r>
      <w:r w:rsidR="005F25DB">
        <w:rPr>
          <w:sz w:val="24"/>
          <w:lang w:val="en-US"/>
        </w:rPr>
        <w:t xml:space="preserve"> </w:t>
      </w:r>
      <w:r w:rsidR="004C3BD0">
        <w:rPr>
          <w:sz w:val="24"/>
          <w:lang w:val="en-US"/>
        </w:rPr>
        <w:t xml:space="preserve">A similar </w:t>
      </w:r>
      <w:r w:rsidR="00896E0C">
        <w:rPr>
          <w:sz w:val="24"/>
          <w:lang w:val="en-US"/>
        </w:rPr>
        <w:t>methodology</w:t>
      </w:r>
      <w:r w:rsidR="00DA23AB">
        <w:rPr>
          <w:sz w:val="24"/>
          <w:lang w:val="en-US"/>
        </w:rPr>
        <w:t xml:space="preserve">, but not with </w:t>
      </w:r>
      <w:r w:rsidR="00C51B98">
        <w:rPr>
          <w:sz w:val="24"/>
          <w:lang w:val="en-US"/>
        </w:rPr>
        <w:t>models of chromosome number evolution</w:t>
      </w:r>
      <w:r w:rsidR="00DA23AB">
        <w:rPr>
          <w:sz w:val="24"/>
          <w:lang w:val="en-US"/>
        </w:rPr>
        <w:t>,</w:t>
      </w:r>
      <w:r w:rsidR="00A47982">
        <w:rPr>
          <w:sz w:val="24"/>
          <w:lang w:val="en-US"/>
        </w:rPr>
        <w:t xml:space="preserve"> </w:t>
      </w:r>
      <w:r w:rsidR="004C3BD0">
        <w:rPr>
          <w:sz w:val="24"/>
          <w:lang w:val="en-US"/>
        </w:rPr>
        <w:t>has been previous</w:t>
      </w:r>
      <w:r w:rsidR="0025163E">
        <w:rPr>
          <w:sz w:val="24"/>
          <w:lang w:val="en-US"/>
        </w:rPr>
        <w:t>ly</w:t>
      </w:r>
      <w:r w:rsidR="004C3BD0">
        <w:rPr>
          <w:sz w:val="24"/>
          <w:lang w:val="en-US"/>
        </w:rPr>
        <w:t xml:space="preserve"> used to infer transition</w:t>
      </w:r>
      <w:r w:rsidR="002D007C">
        <w:rPr>
          <w:sz w:val="24"/>
          <w:lang w:val="en-US"/>
        </w:rPr>
        <w:t>s</w:t>
      </w:r>
      <w:r w:rsidR="004C3BD0">
        <w:rPr>
          <w:sz w:val="24"/>
          <w:lang w:val="en-US"/>
        </w:rPr>
        <w:t xml:space="preserve"> in continuous character evolution using Brownian and Ornstein-</w:t>
      </w:r>
      <w:proofErr w:type="spellStart"/>
      <w:r w:rsidR="004C3BD0">
        <w:rPr>
          <w:sz w:val="24"/>
          <w:lang w:val="en-US"/>
        </w:rPr>
        <w:t>Uhlenbeck</w:t>
      </w:r>
      <w:proofErr w:type="spellEnd"/>
      <w:r w:rsidR="004C3BD0">
        <w:rPr>
          <w:sz w:val="24"/>
          <w:lang w:val="en-US"/>
        </w:rPr>
        <w:t xml:space="preserve"> models</w:t>
      </w:r>
      <w:r w:rsidR="00896E0C">
        <w:rPr>
          <w:sz w:val="24"/>
          <w:lang w:val="en-US"/>
        </w:rPr>
        <w:t xml:space="preserve"> </w:t>
      </w:r>
      <w:r w:rsidR="00BF2D94">
        <w:rPr>
          <w:sz w:val="24"/>
          <w:lang w:val="en-US"/>
        </w:rPr>
        <w:fldChar w:fldCharType="begin" w:fldLock="1"/>
      </w:r>
      <w:r w:rsidR="00026D03">
        <w:rPr>
          <w:sz w:val="24"/>
          <w:lang w:val="en-US"/>
        </w:rPr>
        <w:instrText>ADDIN CSL_CITATION {"citationItems":[{"id":"ITEM-1","itemData":{"DOI":"10.1111/j.1469-8137.2012.04137.x","ISSN":"0028646X","author":[{"dropping-particle":"","family":"Escudero","given":"Marcial","non-dropping-particle":"","parse-names":false,"suffix":""},{"dropping-particle":"","family":"Hipp","given":"Andrew L.","non-dropping-particle":"","parse-names":false,"suffix":""},{"dropping-particle":"","family":"Hansen","given":"Thomas F.","non-dropping-particle":"","parse-names":false,"suffix":""},{"dropping-particle":"","family":"Voje","given":"Kjetil L.","non-dropping-particle":"","parse-names":false,"suffix":""},{"dropping-particle":"","family":"Luceño","given":"Modesto","non-dropping-particle":"","parse-names":false,"suffix":""}],"container-title":"New Phytologist","id":"ITEM-1","issue":"1","issued":{"date-parts":[["2012","7"]]},"page":"237-247","title":"Selection and inertia in the evolution of holocentric chromosomes in sedges (&lt;i&gt;Carex&lt;/i&gt;, Cyperaceae)","type":"article-journal","volume":"195"},"uris":["http://www.mendeley.com/documents/?uuid=6884b987-db3b-4609-8411-1f81632824cd"]},{"id":"ITEM-2","itemData":{"DOI":"10.1111/j.1558-5646.2007.00183.x","ISSN":"0014-3820","author":[{"dropping-particle":"","family":"Hipp","given":"Andrew L.","non-dropping-particle":"","parse-names":false,"suffix":""}],"container-title":"Evolution","id":"ITEM-2","issue":"9","issued":{"date-parts":[["2007","9"]]},"page":"2175-2194","title":"Nonuniform processes of chromosome evolution in sedges (&lt;i&gt;Carex&lt;/i&gt;: Cyperaceae)","type":"article-journal","volume":"61"},"uris":["http://www.mendeley.com/documents/?uuid=f1893d43-8bcf-4060-a984-41734e65b911"]},{"id":"ITEM-3","itemData":{"DOI":"10.1016/j.ympev.2010.07.009","ISSN":"10557903","author":[{"dropping-particle":"","family":"Escudero","given":"Marcial","non-dropping-particle":"","parse-names":false,"suffix":""},{"dropping-particle":"","family":"Hipp","given":"Andrew L.","non-dropping-particle":"","parse-names":false,"suffix":""},{"dropping-particle":"","family":"Luceño","given":"Modesto","non-dropping-particle":"","parse-names":false,"suffix":""}],"container-title":"Molecular Phylogenetics and Evolution","id":"ITEM-3","issue":"1","issued":{"date-parts":[["2010","10"]]},"page":"353-363","title":"Karyotype stability and predictors of chromosome number variation in sedges: A study in &lt;i&gt;Carex&lt;/i&gt; section Spirostachyae (Cyperaceae)","type":"article-journal","volume":"57"},"uris":["http://www.mendeley.com/documents/?uuid=1007ffa6-ee9e-44e2-bf32-28eba10e671c"]},{"id":"ITEM-4","itemData":{"DOI":"10.1554/05-130.1","ISSN":"0014-3820","author":[{"dropping-particle":"","family":"O'Meara","given":"Brian C.","non-dropping-particle":"","parse-names":false,"suffix":""},{"dropping-particle":"","family":"Ané","given":"Cécile","non-dropping-particle":"","parse-names":false,"suffix":""},{"dropping-particle":"","family":"Sanderson","given":"Michael J.","non-dropping-particle":"","parse-names":false,"suffix":""},{"dropping-particle":"","family":"Wainwright","given":"Peter C.","non-dropping-particle":"","parse-names":false,"suffix":""}],"container-title":"Evolution","id":"ITEM-4","issue":"5","issued":{"date-parts":[["2006"]]},"page":"922","title":"Testing for different rates of continuous trait evolution using likelihood","type":"article-journal","volume":"60"},"uris":["http://www.mendeley.com/documents/?uuid=272b212e-9cd4-4d14-9106-0ac9c8ec9571"]}],"mendeley":{"formattedCitation":"(Escudero et al., 2012a, 2010; Hipp, 2007; O’Meara et al., 2006)","manualFormatting":"(see Escudero et al., 2012a, 2010; Hipp, 2007; O’Meara et al., 2006)","plainTextFormattedCitation":"(Escudero et al., 2012a, 2010; Hipp, 2007; O’Meara et al., 2006)","previouslyFormattedCitation":"(O’Meara et al. 2006; Hipp 2007; Escudero et al. 2010, 2012a)"},"properties":{"noteIndex":0},"schema":"https://github.com/citation-style-language/schema/raw/master/csl-citation.json"}</w:instrText>
      </w:r>
      <w:r w:rsidR="00BF2D94">
        <w:rPr>
          <w:sz w:val="24"/>
          <w:lang w:val="en-US"/>
        </w:rPr>
        <w:fldChar w:fldCharType="separate"/>
      </w:r>
      <w:r w:rsidR="00BF2D94" w:rsidRPr="00BF2D94">
        <w:rPr>
          <w:noProof/>
          <w:sz w:val="24"/>
          <w:lang w:val="en-US"/>
        </w:rPr>
        <w:t>(</w:t>
      </w:r>
      <w:r w:rsidR="00BF2D94">
        <w:rPr>
          <w:noProof/>
          <w:sz w:val="24"/>
          <w:lang w:val="en-US"/>
        </w:rPr>
        <w:t xml:space="preserve">see </w:t>
      </w:r>
      <w:r w:rsidR="00BF2D94" w:rsidRPr="00BF2D94">
        <w:rPr>
          <w:noProof/>
          <w:sz w:val="24"/>
          <w:lang w:val="en-US"/>
        </w:rPr>
        <w:t xml:space="preserve">Escudero </w:t>
      </w:r>
      <w:r w:rsidR="00BF2D94" w:rsidRPr="003A56FF">
        <w:rPr>
          <w:i/>
          <w:noProof/>
          <w:sz w:val="24"/>
          <w:lang w:val="en-US"/>
        </w:rPr>
        <w:t>et al</w:t>
      </w:r>
      <w:r w:rsidR="00BF2D94" w:rsidRPr="00BF2D94">
        <w:rPr>
          <w:noProof/>
          <w:sz w:val="24"/>
          <w:lang w:val="en-US"/>
        </w:rPr>
        <w:t xml:space="preserve">., 2012a, 2010; Hipp, 2007; O’Meara </w:t>
      </w:r>
      <w:r w:rsidR="00BF2D94" w:rsidRPr="003A56FF">
        <w:rPr>
          <w:i/>
          <w:noProof/>
          <w:sz w:val="24"/>
          <w:lang w:val="en-US"/>
        </w:rPr>
        <w:t>et al</w:t>
      </w:r>
      <w:r w:rsidR="00BF2D94" w:rsidRPr="00BF2D94">
        <w:rPr>
          <w:noProof/>
          <w:sz w:val="24"/>
          <w:lang w:val="en-US"/>
        </w:rPr>
        <w:t>., 2006)</w:t>
      </w:r>
      <w:r w:rsidR="00BF2D94">
        <w:rPr>
          <w:sz w:val="24"/>
          <w:lang w:val="en-US"/>
        </w:rPr>
        <w:fldChar w:fldCharType="end"/>
      </w:r>
      <w:r w:rsidR="00BF2D94">
        <w:rPr>
          <w:sz w:val="24"/>
          <w:lang w:val="en-US"/>
        </w:rPr>
        <w:t>.</w:t>
      </w:r>
      <w:r w:rsidR="00AB1F1F" w:rsidRPr="00270ECD">
        <w:rPr>
          <w:sz w:val="24"/>
          <w:lang w:val="en-US"/>
        </w:rPr>
        <w:t xml:space="preserve"> </w:t>
      </w:r>
      <w:r w:rsidR="00D03488">
        <w:rPr>
          <w:sz w:val="24"/>
          <w:lang w:val="en-US"/>
        </w:rPr>
        <w:t xml:space="preserve">Specifically, we used the censored approach described by </w:t>
      </w:r>
      <w:r w:rsidR="00D03488">
        <w:rPr>
          <w:noProof/>
          <w:sz w:val="24"/>
          <w:lang w:val="en-US"/>
        </w:rPr>
        <w:t xml:space="preserve">O’Meara </w:t>
      </w:r>
      <w:r w:rsidR="00D03488" w:rsidRPr="003A56FF">
        <w:rPr>
          <w:i/>
          <w:noProof/>
          <w:sz w:val="24"/>
          <w:lang w:val="en-US"/>
        </w:rPr>
        <w:t>et al</w:t>
      </w:r>
      <w:r w:rsidR="00D03488">
        <w:rPr>
          <w:noProof/>
          <w:sz w:val="24"/>
          <w:lang w:val="en-US"/>
        </w:rPr>
        <w:t>.</w:t>
      </w:r>
      <w:r w:rsidR="00D03488" w:rsidRPr="00BF2D94">
        <w:rPr>
          <w:noProof/>
          <w:sz w:val="24"/>
          <w:lang w:val="en-US"/>
        </w:rPr>
        <w:t xml:space="preserve"> </w:t>
      </w:r>
      <w:r w:rsidR="00D03488">
        <w:rPr>
          <w:noProof/>
          <w:sz w:val="24"/>
          <w:lang w:val="en-US"/>
        </w:rPr>
        <w:t>(</w:t>
      </w:r>
      <w:r w:rsidR="00D03488" w:rsidRPr="00BF2D94">
        <w:rPr>
          <w:noProof/>
          <w:sz w:val="24"/>
          <w:lang w:val="en-US"/>
        </w:rPr>
        <w:t>2006</w:t>
      </w:r>
      <w:r w:rsidR="00D03488">
        <w:rPr>
          <w:noProof/>
          <w:sz w:val="24"/>
          <w:lang w:val="en-US"/>
        </w:rPr>
        <w:t xml:space="preserve">). This </w:t>
      </w:r>
      <w:r w:rsidR="00D03488">
        <w:rPr>
          <w:noProof/>
          <w:sz w:val="24"/>
          <w:lang w:val="en-US"/>
        </w:rPr>
        <w:lastRenderedPageBreak/>
        <w:t>approach break</w:t>
      </w:r>
      <w:r w:rsidR="00B50FA4">
        <w:rPr>
          <w:noProof/>
          <w:sz w:val="24"/>
          <w:lang w:val="en-US"/>
        </w:rPr>
        <w:t>s</w:t>
      </w:r>
      <w:r w:rsidR="00D03488">
        <w:rPr>
          <w:noProof/>
          <w:sz w:val="24"/>
          <w:lang w:val="en-US"/>
        </w:rPr>
        <w:t xml:space="preserve"> up the original tree in several subtress and the branch</w:t>
      </w:r>
      <w:r w:rsidR="00B50FA4">
        <w:rPr>
          <w:noProof/>
          <w:sz w:val="24"/>
          <w:lang w:val="en-US"/>
        </w:rPr>
        <w:t>e</w:t>
      </w:r>
      <w:r w:rsidR="000521B9">
        <w:rPr>
          <w:noProof/>
          <w:sz w:val="24"/>
          <w:lang w:val="en-US"/>
        </w:rPr>
        <w:t xml:space="preserve">s that connect the </w:t>
      </w:r>
      <w:r w:rsidR="00D03488">
        <w:rPr>
          <w:noProof/>
          <w:sz w:val="24"/>
          <w:lang w:val="en-US"/>
        </w:rPr>
        <w:t xml:space="preserve">subtrees are </w:t>
      </w:r>
      <w:r w:rsidR="008C0F5B">
        <w:rPr>
          <w:noProof/>
          <w:sz w:val="24"/>
          <w:lang w:val="en-US"/>
        </w:rPr>
        <w:t xml:space="preserve">excluded </w:t>
      </w:r>
      <w:r w:rsidR="002E712D">
        <w:rPr>
          <w:noProof/>
          <w:sz w:val="24"/>
          <w:lang w:val="en-US"/>
        </w:rPr>
        <w:t>from</w:t>
      </w:r>
      <w:r w:rsidR="008C0F5B">
        <w:rPr>
          <w:noProof/>
          <w:sz w:val="24"/>
          <w:lang w:val="en-US"/>
        </w:rPr>
        <w:t xml:space="preserve"> the analyses</w:t>
      </w:r>
      <w:r w:rsidR="00D03488">
        <w:rPr>
          <w:noProof/>
          <w:sz w:val="24"/>
          <w:lang w:val="en-US"/>
        </w:rPr>
        <w:t>. The main advantage of this approach is that as</w:t>
      </w:r>
      <w:ins w:id="114" w:author="Jose Ignacio Márquez Corro" w:date="2019-01-17T13:05:00Z">
        <w:r w:rsidR="007276E5">
          <w:rPr>
            <w:noProof/>
            <w:sz w:val="24"/>
            <w:lang w:val="en-US"/>
          </w:rPr>
          <w:t>s</w:t>
        </w:r>
      </w:ins>
      <w:r w:rsidR="00D03488">
        <w:rPr>
          <w:noProof/>
          <w:sz w:val="24"/>
          <w:lang w:val="en-US"/>
        </w:rPr>
        <w:t>umptions are not made about when and how the trait shift</w:t>
      </w:r>
      <w:r w:rsidR="00A86524" w:rsidRPr="00A86524">
        <w:rPr>
          <w:noProof/>
          <w:sz w:val="24"/>
          <w:lang w:val="en-US"/>
        </w:rPr>
        <w:t xml:space="preserve"> </w:t>
      </w:r>
      <w:r w:rsidR="00A86524">
        <w:rPr>
          <w:noProof/>
          <w:sz w:val="24"/>
          <w:lang w:val="en-US"/>
        </w:rPr>
        <w:t>occurs</w:t>
      </w:r>
      <w:r w:rsidR="00A86524" w:rsidRPr="00A86524">
        <w:rPr>
          <w:noProof/>
          <w:sz w:val="24"/>
          <w:lang w:val="en-US"/>
        </w:rPr>
        <w:t xml:space="preserve"> </w:t>
      </w:r>
      <w:r w:rsidR="00A86524">
        <w:rPr>
          <w:noProof/>
          <w:sz w:val="24"/>
          <w:lang w:val="en-US"/>
        </w:rPr>
        <w:t>in the missing branch</w:t>
      </w:r>
      <w:r w:rsidR="00D03488">
        <w:rPr>
          <w:noProof/>
          <w:sz w:val="24"/>
          <w:lang w:val="en-US"/>
        </w:rPr>
        <w:t>.</w:t>
      </w:r>
      <w:r w:rsidR="00D03488">
        <w:rPr>
          <w:sz w:val="24"/>
          <w:lang w:val="en-US"/>
        </w:rPr>
        <w:t xml:space="preserve"> </w:t>
      </w:r>
      <w:r w:rsidR="00CA5117" w:rsidRPr="00CA5117">
        <w:rPr>
          <w:sz w:val="24"/>
          <w:lang w:val="en-US"/>
        </w:rPr>
        <w:t xml:space="preserve">We </w:t>
      </w:r>
      <w:r>
        <w:rPr>
          <w:sz w:val="24"/>
          <w:lang w:val="en-US"/>
        </w:rPr>
        <w:t xml:space="preserve">developed models </w:t>
      </w:r>
      <w:r w:rsidR="006C2B64">
        <w:rPr>
          <w:sz w:val="24"/>
          <w:lang w:val="en-US"/>
        </w:rPr>
        <w:t>ranging from</w:t>
      </w:r>
      <w:r>
        <w:rPr>
          <w:sz w:val="24"/>
          <w:lang w:val="en-US"/>
        </w:rPr>
        <w:t xml:space="preserve"> the</w:t>
      </w:r>
      <w:r w:rsidR="00CA5117" w:rsidRPr="00CA5117">
        <w:rPr>
          <w:sz w:val="24"/>
          <w:lang w:val="en-US"/>
        </w:rPr>
        <w:t xml:space="preserve"> simplest</w:t>
      </w:r>
      <w:r w:rsidR="006C2B64">
        <w:rPr>
          <w:sz w:val="24"/>
          <w:lang w:val="en-US"/>
        </w:rPr>
        <w:t xml:space="preserve"> (</w:t>
      </w:r>
      <w:r w:rsidR="00D03488">
        <w:rPr>
          <w:sz w:val="24"/>
          <w:lang w:val="en-US"/>
        </w:rPr>
        <w:t>one model</w:t>
      </w:r>
      <w:r w:rsidR="006C2B64">
        <w:rPr>
          <w:sz w:val="24"/>
          <w:lang w:val="en-US"/>
        </w:rPr>
        <w:t>)</w:t>
      </w:r>
      <w:r w:rsidR="00CA5117" w:rsidRPr="00CA5117">
        <w:rPr>
          <w:sz w:val="24"/>
          <w:lang w:val="en-US"/>
        </w:rPr>
        <w:t xml:space="preserve"> to </w:t>
      </w:r>
      <w:ins w:id="115" w:author="UsuarioUPO" w:date="2019-02-22T11:41:00Z">
        <w:r w:rsidR="00B66C3F">
          <w:rPr>
            <w:sz w:val="24"/>
            <w:lang w:val="en-US"/>
          </w:rPr>
          <w:t xml:space="preserve">the </w:t>
        </w:r>
      </w:ins>
      <w:r w:rsidR="00CA5117" w:rsidRPr="00CA5117">
        <w:rPr>
          <w:sz w:val="24"/>
          <w:lang w:val="en-US"/>
        </w:rPr>
        <w:t xml:space="preserve">most complex </w:t>
      </w:r>
      <w:r w:rsidR="006C2B64">
        <w:rPr>
          <w:sz w:val="24"/>
          <w:lang w:val="en-US"/>
        </w:rPr>
        <w:t>(</w:t>
      </w:r>
      <w:r w:rsidR="00D03488">
        <w:rPr>
          <w:sz w:val="24"/>
          <w:lang w:val="en-US"/>
        </w:rPr>
        <w:t>five models</w:t>
      </w:r>
      <w:r w:rsidR="006C2B64">
        <w:rPr>
          <w:sz w:val="24"/>
          <w:lang w:val="en-US"/>
        </w:rPr>
        <w:t xml:space="preserve">) </w:t>
      </w:r>
      <w:r w:rsidR="00CA5117" w:rsidRPr="00CA5117">
        <w:rPr>
          <w:sz w:val="24"/>
          <w:lang w:val="en-US"/>
        </w:rPr>
        <w:t>scenario</w:t>
      </w:r>
      <w:del w:id="116" w:author="UsuarioUPO" w:date="2019-02-22T11:41:00Z">
        <w:r w:rsidR="00CA5117" w:rsidRPr="00CA5117" w:rsidDel="00B66C3F">
          <w:rPr>
            <w:sz w:val="24"/>
            <w:lang w:val="en-US"/>
          </w:rPr>
          <w:delText>s</w:delText>
        </w:r>
      </w:del>
      <w:r w:rsidR="00CA5117" w:rsidRPr="00CA5117">
        <w:rPr>
          <w:sz w:val="24"/>
          <w:lang w:val="en-US"/>
        </w:rPr>
        <w:t xml:space="preserve">, </w:t>
      </w:r>
      <w:r>
        <w:rPr>
          <w:sz w:val="24"/>
          <w:lang w:val="en-US"/>
        </w:rPr>
        <w:t>identifying</w:t>
      </w:r>
      <w:r w:rsidR="00CA5117" w:rsidRPr="00CA5117">
        <w:rPr>
          <w:sz w:val="24"/>
          <w:lang w:val="en-US"/>
        </w:rPr>
        <w:t xml:space="preserve"> the models that best fit the data by </w:t>
      </w:r>
      <w:r w:rsidR="009A30FF">
        <w:rPr>
          <w:sz w:val="24"/>
          <w:lang w:val="en-US"/>
        </w:rPr>
        <w:t xml:space="preserve">calculating the </w:t>
      </w:r>
      <w:proofErr w:type="spellStart"/>
      <w:r w:rsidR="00CA5117" w:rsidRPr="00CA5117">
        <w:rPr>
          <w:sz w:val="24"/>
          <w:lang w:val="en-US"/>
        </w:rPr>
        <w:t>Akaike</w:t>
      </w:r>
      <w:proofErr w:type="spellEnd"/>
      <w:r w:rsidR="00CA5117" w:rsidRPr="00CA5117">
        <w:rPr>
          <w:sz w:val="24"/>
          <w:lang w:val="en-US"/>
        </w:rPr>
        <w:t xml:space="preserve"> </w:t>
      </w:r>
      <w:r w:rsidR="00CD627B">
        <w:rPr>
          <w:sz w:val="24"/>
          <w:lang w:val="en-US"/>
        </w:rPr>
        <w:t>i</w:t>
      </w:r>
      <w:r w:rsidR="00CA5117" w:rsidRPr="00CA5117">
        <w:rPr>
          <w:sz w:val="24"/>
          <w:lang w:val="en-US"/>
        </w:rPr>
        <w:t xml:space="preserve">nformation </w:t>
      </w:r>
      <w:r w:rsidR="00CD627B">
        <w:rPr>
          <w:sz w:val="24"/>
          <w:lang w:val="en-US"/>
        </w:rPr>
        <w:t>c</w:t>
      </w:r>
      <w:r w:rsidR="00CA5117" w:rsidRPr="00CA5117">
        <w:rPr>
          <w:sz w:val="24"/>
          <w:lang w:val="en-US"/>
        </w:rPr>
        <w:t xml:space="preserve">riterion </w:t>
      </w:r>
      <w:r w:rsidR="00B87AF2">
        <w:rPr>
          <w:sz w:val="24"/>
          <w:lang w:val="en-US"/>
        </w:rPr>
        <w:t xml:space="preserve">score </w:t>
      </w:r>
      <w:r w:rsidR="00CE34B4" w:rsidRPr="003015DB">
        <w:rPr>
          <w:sz w:val="24"/>
          <w:lang w:val="en-US"/>
        </w:rPr>
        <w:t xml:space="preserve">with </w:t>
      </w:r>
      <w:proofErr w:type="spellStart"/>
      <w:r w:rsidR="00CE34B4" w:rsidRPr="003015DB">
        <w:rPr>
          <w:sz w:val="24"/>
          <w:lang w:val="en-US"/>
        </w:rPr>
        <w:t>ChromEvol</w:t>
      </w:r>
      <w:proofErr w:type="spellEnd"/>
      <w:r w:rsidR="00CE34B4">
        <w:rPr>
          <w:sz w:val="24"/>
          <w:lang w:val="en-US"/>
        </w:rPr>
        <w:t xml:space="preserve"> </w:t>
      </w:r>
      <w:r w:rsidR="00CA5117" w:rsidRPr="00CA5117">
        <w:rPr>
          <w:sz w:val="24"/>
          <w:lang w:val="en-US"/>
        </w:rPr>
        <w:t xml:space="preserve">(AIC, </w:t>
      </w:r>
      <w:r w:rsidR="00525B43">
        <w:rPr>
          <w:sz w:val="24"/>
          <w:lang w:val="en-US"/>
        </w:rPr>
        <w:fldChar w:fldCharType="begin" w:fldLock="1"/>
      </w:r>
      <w:r w:rsidR="00026D03">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polyploidy","type":"article-journal","volume":"59"},"uris":["http://www.mendeley.com/documents/?uuid=16d010c7-8961-46a7-b64f-aa82d5f349d0"]}],"mendeley":{"formattedCitation":"(Mayrose et al., 2010)","manualFormatting":"Mayrose et al. 2010","plainTextFormattedCitation":"(Mayrose et al., 2010)","previouslyFormattedCitation":"(Mayrose et al. 2010)"},"properties":{"noteIndex":0},"schema":"https://github.com/citation-style-language/schema/raw/master/csl-citation.json"}</w:instrText>
      </w:r>
      <w:r w:rsidR="00525B43">
        <w:rPr>
          <w:sz w:val="24"/>
          <w:lang w:val="en-US"/>
        </w:rPr>
        <w:fldChar w:fldCharType="separate"/>
      </w:r>
      <w:r w:rsidR="00525B43" w:rsidRPr="00525B43">
        <w:rPr>
          <w:noProof/>
          <w:sz w:val="24"/>
          <w:lang w:val="en-US"/>
        </w:rPr>
        <w:t xml:space="preserve">Mayrose </w:t>
      </w:r>
      <w:r w:rsidR="00525B43" w:rsidRPr="003A56FF">
        <w:rPr>
          <w:i/>
          <w:noProof/>
          <w:sz w:val="24"/>
          <w:lang w:val="en-US"/>
        </w:rPr>
        <w:t>et al</w:t>
      </w:r>
      <w:r w:rsidR="00525B43" w:rsidRPr="00525B43">
        <w:rPr>
          <w:noProof/>
          <w:sz w:val="24"/>
          <w:lang w:val="en-US"/>
        </w:rPr>
        <w:t>. 2010</w:t>
      </w:r>
      <w:r w:rsidR="00525B43">
        <w:rPr>
          <w:sz w:val="24"/>
          <w:lang w:val="en-US"/>
        </w:rPr>
        <w:fldChar w:fldCharType="end"/>
      </w:r>
      <w:r w:rsidR="00CA5117" w:rsidRPr="00CA5117">
        <w:rPr>
          <w:sz w:val="24"/>
          <w:lang w:val="en-US"/>
        </w:rPr>
        <w:t>)</w:t>
      </w:r>
      <w:r w:rsidR="00CD627B">
        <w:rPr>
          <w:sz w:val="24"/>
          <w:lang w:val="en-US"/>
        </w:rPr>
        <w:t>.</w:t>
      </w:r>
      <w:r w:rsidR="00192B82">
        <w:rPr>
          <w:sz w:val="24"/>
          <w:lang w:val="en-US"/>
        </w:rPr>
        <w:t xml:space="preserve"> </w:t>
      </w:r>
      <w:r w:rsidR="00777A7A">
        <w:rPr>
          <w:sz w:val="24"/>
          <w:lang w:val="en-US"/>
        </w:rPr>
        <w:t xml:space="preserve">In order to compare the simplest (one model) with the more complex scenarios (two to five models), </w:t>
      </w:r>
      <w:r w:rsidR="00777A7A" w:rsidRPr="00777A7A">
        <w:rPr>
          <w:sz w:val="24"/>
          <w:lang w:val="en-US"/>
        </w:rPr>
        <w:t>the branch</w:t>
      </w:r>
      <w:r w:rsidR="00777A7A">
        <w:rPr>
          <w:sz w:val="24"/>
          <w:lang w:val="en-US"/>
        </w:rPr>
        <w:t xml:space="preserve">es connecting the </w:t>
      </w:r>
      <w:proofErr w:type="spellStart"/>
      <w:r w:rsidR="00777A7A">
        <w:rPr>
          <w:sz w:val="24"/>
          <w:lang w:val="en-US"/>
        </w:rPr>
        <w:t>subtrees</w:t>
      </w:r>
      <w:proofErr w:type="spellEnd"/>
      <w:r w:rsidR="00777A7A" w:rsidRPr="00777A7A">
        <w:rPr>
          <w:sz w:val="24"/>
          <w:lang w:val="en-US"/>
        </w:rPr>
        <w:t xml:space="preserve"> </w:t>
      </w:r>
      <w:r w:rsidR="00777A7A">
        <w:rPr>
          <w:sz w:val="24"/>
          <w:lang w:val="en-US"/>
        </w:rPr>
        <w:t>were</w:t>
      </w:r>
      <w:r w:rsidR="00777A7A" w:rsidRPr="00777A7A">
        <w:rPr>
          <w:sz w:val="24"/>
          <w:lang w:val="en-US"/>
        </w:rPr>
        <w:t xml:space="preserve"> removed in both the single model and two</w:t>
      </w:r>
      <w:r w:rsidR="00777A7A">
        <w:rPr>
          <w:sz w:val="24"/>
          <w:lang w:val="en-US"/>
        </w:rPr>
        <w:t xml:space="preserve"> to five</w:t>
      </w:r>
      <w:r w:rsidR="00777A7A" w:rsidRPr="00777A7A">
        <w:rPr>
          <w:sz w:val="24"/>
          <w:lang w:val="en-US"/>
        </w:rPr>
        <w:t xml:space="preserve"> model case</w:t>
      </w:r>
      <w:r w:rsidR="00777A7A">
        <w:rPr>
          <w:sz w:val="24"/>
          <w:lang w:val="en-US"/>
        </w:rPr>
        <w:t>s.</w:t>
      </w:r>
      <w:r w:rsidR="003F5C30">
        <w:rPr>
          <w:sz w:val="24"/>
          <w:szCs w:val="24"/>
          <w:lang w:val="en-US"/>
        </w:rPr>
        <w:t xml:space="preserve"> AIC weights </w:t>
      </w:r>
      <w:r w:rsidR="00632D79">
        <w:rPr>
          <w:sz w:val="24"/>
          <w:szCs w:val="24"/>
          <w:lang w:val="en-US"/>
        </w:rPr>
        <w:fldChar w:fldCharType="begin" w:fldLock="1"/>
      </w:r>
      <w:r w:rsidR="00026D03">
        <w:rPr>
          <w:sz w:val="24"/>
          <w:szCs w:val="24"/>
          <w:lang w:val="en-US"/>
        </w:rPr>
        <w:instrText>ADDIN CSL_CITATION {"citationItems":[{"id":"ITEM-1","itemData":{"DOI":"10.3758/BF03206482","ISSN":"1069-9384","author":[{"dropping-particle":"","family":"Wagenmakers","given":"Eric-Jan","non-dropping-particle":"","parse-names":false,"suffix":""},{"dropping-particle":"","family":"Farrell","given":"Simon","non-dropping-particle":"","parse-names":false,"suffix":""}],"container-title":"Psychonomic Bulletin &amp; Review","id":"ITEM-1","issue":"1","issued":{"date-parts":[["2004","2"]]},"page":"192-196","title":"AIC model selection using Akaike weights","type":"article-journal","volume":"11"},"uris":["http://www.mendeley.com/documents/?uuid=ffcbe05b-f99f-49c1-b492-f371823a7b1a","http://www.mendeley.com/documents/?uuid=f5a1d1a2-456d-4442-b4ac-631caff28497"]}],"mendeley":{"formattedCitation":"(Wagenmakers and Farrell, 2004)","plainTextFormattedCitation":"(Wagenmakers and Farrell, 2004)","previouslyFormattedCitation":"(Wagenmakers and Farrell 2004)"},"properties":{"noteIndex":0},"schema":"https://github.com/citation-style-language/schema/raw/master/csl-citation.json"}</w:instrText>
      </w:r>
      <w:r w:rsidR="00632D79">
        <w:rPr>
          <w:sz w:val="24"/>
          <w:szCs w:val="24"/>
          <w:lang w:val="en-US"/>
        </w:rPr>
        <w:fldChar w:fldCharType="separate"/>
      </w:r>
      <w:r w:rsidR="00026D03" w:rsidRPr="00026D03">
        <w:rPr>
          <w:noProof/>
          <w:sz w:val="24"/>
          <w:szCs w:val="24"/>
          <w:lang w:val="en-US"/>
        </w:rPr>
        <w:t>(Wagenmakers and Farrell, 2004)</w:t>
      </w:r>
      <w:r w:rsidR="00632D79">
        <w:rPr>
          <w:sz w:val="24"/>
          <w:szCs w:val="24"/>
          <w:lang w:val="en-US"/>
        </w:rPr>
        <w:fldChar w:fldCharType="end"/>
      </w:r>
      <w:r w:rsidR="003F5C30">
        <w:rPr>
          <w:sz w:val="24"/>
          <w:szCs w:val="24"/>
          <w:lang w:val="en-US"/>
        </w:rPr>
        <w:t xml:space="preserve"> were</w:t>
      </w:r>
      <w:r w:rsidR="006B3E8B">
        <w:rPr>
          <w:sz w:val="24"/>
          <w:szCs w:val="24"/>
          <w:lang w:val="en-US"/>
        </w:rPr>
        <w:t xml:space="preserve"> </w:t>
      </w:r>
      <w:r w:rsidR="003F5C30">
        <w:rPr>
          <w:sz w:val="24"/>
          <w:szCs w:val="24"/>
          <w:lang w:val="en-US"/>
        </w:rPr>
        <w:t>calculated</w:t>
      </w:r>
      <w:r w:rsidR="008F7221">
        <w:rPr>
          <w:sz w:val="24"/>
          <w:szCs w:val="24"/>
          <w:lang w:val="en-US"/>
        </w:rPr>
        <w:t xml:space="preserve"> and summed</w:t>
      </w:r>
      <w:r w:rsidR="00871F5B">
        <w:rPr>
          <w:sz w:val="24"/>
          <w:szCs w:val="24"/>
          <w:lang w:val="en-US"/>
        </w:rPr>
        <w:t xml:space="preserve"> to infer the importance weights of a transition occurring on each </w:t>
      </w:r>
      <w:r w:rsidR="001338B7">
        <w:rPr>
          <w:sz w:val="24"/>
          <w:szCs w:val="24"/>
          <w:lang w:val="en-US"/>
        </w:rPr>
        <w:t xml:space="preserve">specific </w:t>
      </w:r>
      <w:r w:rsidR="00871F5B">
        <w:rPr>
          <w:sz w:val="24"/>
          <w:szCs w:val="24"/>
          <w:lang w:val="en-US"/>
        </w:rPr>
        <w:t>clade</w:t>
      </w:r>
      <w:r w:rsidR="008F7221">
        <w:rPr>
          <w:sz w:val="24"/>
          <w:szCs w:val="24"/>
          <w:lang w:val="en-US"/>
        </w:rPr>
        <w:t>.</w:t>
      </w:r>
      <w:r w:rsidR="003F5C30">
        <w:rPr>
          <w:sz w:val="24"/>
          <w:szCs w:val="24"/>
          <w:lang w:val="en-US"/>
        </w:rPr>
        <w:t xml:space="preserve"> </w:t>
      </w:r>
    </w:p>
    <w:p w14:paraId="55E26B12" w14:textId="15A57A09" w:rsidR="00B11016" w:rsidRPr="00C746E5" w:rsidRDefault="00D11873" w:rsidP="002E2644">
      <w:pPr>
        <w:spacing w:line="480" w:lineRule="auto"/>
        <w:ind w:firstLine="708"/>
        <w:jc w:val="left"/>
        <w:rPr>
          <w:sz w:val="24"/>
          <w:lang w:val="en-US"/>
        </w:rPr>
      </w:pPr>
      <w:r>
        <w:rPr>
          <w:sz w:val="24"/>
          <w:lang w:val="en-US"/>
        </w:rPr>
        <w:t>In our specific study case, we defined four main clades (where shift in diversification rates were previously detected</w:t>
      </w:r>
      <w:r w:rsidR="000D0166">
        <w:rPr>
          <w:sz w:val="24"/>
          <w:lang w:val="en-US"/>
        </w:rPr>
        <w:t>)</w:t>
      </w:r>
      <w:r>
        <w:rPr>
          <w:sz w:val="24"/>
          <w:lang w:val="en-US"/>
        </w:rPr>
        <w:t xml:space="preserve">: (i) clade 1 is FAEC clade; (ii) clade 2 corresponds </w:t>
      </w:r>
      <w:r w:rsidR="00704626">
        <w:rPr>
          <w:sz w:val="24"/>
          <w:lang w:val="en-US"/>
        </w:rPr>
        <w:t xml:space="preserve">to </w:t>
      </w:r>
      <w:r>
        <w:rPr>
          <w:sz w:val="24"/>
          <w:lang w:val="en-US"/>
        </w:rPr>
        <w:t>non-</w:t>
      </w:r>
      <w:proofErr w:type="spellStart"/>
      <w:r w:rsidRPr="000D0166">
        <w:rPr>
          <w:i/>
          <w:sz w:val="24"/>
          <w:lang w:val="en-US"/>
        </w:rPr>
        <w:t>Siderosticta</w:t>
      </w:r>
      <w:r w:rsidR="000D0166" w:rsidRPr="000D0166">
        <w:rPr>
          <w:i/>
          <w:sz w:val="24"/>
          <w:lang w:val="en-US"/>
        </w:rPr>
        <w:t>e</w:t>
      </w:r>
      <w:proofErr w:type="spellEnd"/>
      <w:r>
        <w:rPr>
          <w:sz w:val="24"/>
          <w:lang w:val="en-US"/>
        </w:rPr>
        <w:t xml:space="preserve"> </w:t>
      </w:r>
      <w:proofErr w:type="spellStart"/>
      <w:r w:rsidRPr="007A590C">
        <w:rPr>
          <w:i/>
          <w:sz w:val="24"/>
          <w:lang w:val="en-US"/>
        </w:rPr>
        <w:t>Carex</w:t>
      </w:r>
      <w:proofErr w:type="spellEnd"/>
      <w:r>
        <w:rPr>
          <w:sz w:val="24"/>
          <w:lang w:val="en-US"/>
        </w:rPr>
        <w:t xml:space="preserve"> clade; (iii) clade 3 is C</w:t>
      </w:r>
      <w:r w:rsidRPr="00E6327B">
        <w:rPr>
          <w:sz w:val="24"/>
          <w:vertAlign w:val="subscript"/>
          <w:lang w:val="en-US"/>
        </w:rPr>
        <w:t>4</w:t>
      </w:r>
      <w:r>
        <w:rPr>
          <w:sz w:val="24"/>
          <w:lang w:val="en-US"/>
        </w:rPr>
        <w:t xml:space="preserve"> </w:t>
      </w:r>
      <w:proofErr w:type="spellStart"/>
      <w:r w:rsidRPr="000D0166">
        <w:rPr>
          <w:i/>
          <w:sz w:val="24"/>
          <w:lang w:val="en-US"/>
        </w:rPr>
        <w:t>Cyperus</w:t>
      </w:r>
      <w:proofErr w:type="spellEnd"/>
      <w:r>
        <w:rPr>
          <w:sz w:val="24"/>
          <w:lang w:val="en-US"/>
        </w:rPr>
        <w:t xml:space="preserve">; and </w:t>
      </w:r>
      <w:proofErr w:type="gramStart"/>
      <w:ins w:id="117" w:author="UsuarioUPO" w:date="2019-02-22T11:42:00Z">
        <w:r w:rsidR="00B66C3F">
          <w:rPr>
            <w:sz w:val="24"/>
            <w:lang w:val="en-US"/>
          </w:rPr>
          <w:t xml:space="preserve">(iv) </w:t>
        </w:r>
      </w:ins>
      <w:r>
        <w:rPr>
          <w:sz w:val="24"/>
          <w:lang w:val="en-US"/>
        </w:rPr>
        <w:t>clade</w:t>
      </w:r>
      <w:proofErr w:type="gramEnd"/>
      <w:r>
        <w:rPr>
          <w:sz w:val="24"/>
          <w:lang w:val="en-US"/>
        </w:rPr>
        <w:t xml:space="preserve"> 4 conforms SDC+FAEC clade. Our chromosome modeling analyses were performed in up to five different </w:t>
      </w:r>
      <w:proofErr w:type="spellStart"/>
      <w:r>
        <w:rPr>
          <w:sz w:val="24"/>
          <w:lang w:val="en-US"/>
        </w:rPr>
        <w:t>subtrees</w:t>
      </w:r>
      <w:proofErr w:type="spellEnd"/>
      <w:r>
        <w:rPr>
          <w:sz w:val="24"/>
          <w:lang w:val="en-US"/>
        </w:rPr>
        <w:t xml:space="preserve">: (i) </w:t>
      </w:r>
      <w:proofErr w:type="spellStart"/>
      <w:r>
        <w:rPr>
          <w:sz w:val="24"/>
          <w:lang w:val="en-US"/>
        </w:rPr>
        <w:t>subtree</w:t>
      </w:r>
      <w:proofErr w:type="spellEnd"/>
      <w:r>
        <w:rPr>
          <w:sz w:val="24"/>
          <w:lang w:val="en-US"/>
        </w:rPr>
        <w:t xml:space="preserve"> 1 is clade 1 after excluding clade 3; (ii) </w:t>
      </w:r>
      <w:proofErr w:type="spellStart"/>
      <w:r>
        <w:rPr>
          <w:sz w:val="24"/>
          <w:lang w:val="en-US"/>
        </w:rPr>
        <w:t>subtree</w:t>
      </w:r>
      <w:proofErr w:type="spellEnd"/>
      <w:r>
        <w:rPr>
          <w:sz w:val="24"/>
          <w:lang w:val="en-US"/>
        </w:rPr>
        <w:t xml:space="preserve"> 2 corresponds to clade 2; (iii) </w:t>
      </w:r>
      <w:proofErr w:type="spellStart"/>
      <w:r>
        <w:rPr>
          <w:sz w:val="24"/>
          <w:lang w:val="en-US"/>
        </w:rPr>
        <w:t>subtree</w:t>
      </w:r>
      <w:proofErr w:type="spellEnd"/>
      <w:r>
        <w:rPr>
          <w:sz w:val="24"/>
          <w:lang w:val="en-US"/>
        </w:rPr>
        <w:t xml:space="preserve"> 3 conforms clade 3; (iv) </w:t>
      </w:r>
      <w:proofErr w:type="spellStart"/>
      <w:r>
        <w:rPr>
          <w:sz w:val="24"/>
          <w:lang w:val="en-US"/>
        </w:rPr>
        <w:t>subtree</w:t>
      </w:r>
      <w:proofErr w:type="spellEnd"/>
      <w:r>
        <w:rPr>
          <w:sz w:val="24"/>
          <w:lang w:val="en-US"/>
        </w:rPr>
        <w:t xml:space="preserve"> 4 corresponds to clade 4 after excluding </w:t>
      </w:r>
      <w:proofErr w:type="spellStart"/>
      <w:r>
        <w:rPr>
          <w:sz w:val="24"/>
          <w:lang w:val="en-US"/>
        </w:rPr>
        <w:t>subtrees</w:t>
      </w:r>
      <w:proofErr w:type="spellEnd"/>
      <w:r>
        <w:rPr>
          <w:sz w:val="24"/>
          <w:lang w:val="en-US"/>
        </w:rPr>
        <w:t xml:space="preserve"> 1, 2, and 3; and (v) </w:t>
      </w:r>
      <w:proofErr w:type="spellStart"/>
      <w:r>
        <w:rPr>
          <w:sz w:val="24"/>
          <w:lang w:val="en-US"/>
        </w:rPr>
        <w:t>subtree</w:t>
      </w:r>
      <w:proofErr w:type="spellEnd"/>
      <w:r>
        <w:rPr>
          <w:sz w:val="24"/>
          <w:lang w:val="en-US"/>
        </w:rPr>
        <w:t xml:space="preserve"> 5 corresponds to the remaining phylogeny after excluding clade 4</w:t>
      </w:r>
      <w:r w:rsidR="000D0166">
        <w:rPr>
          <w:sz w:val="24"/>
          <w:lang w:val="en-US"/>
        </w:rPr>
        <w:t xml:space="preserve"> (see Fig. 2)</w:t>
      </w:r>
      <w:r>
        <w:rPr>
          <w:sz w:val="24"/>
          <w:lang w:val="en-US"/>
        </w:rPr>
        <w:t>.</w:t>
      </w:r>
    </w:p>
    <w:p w14:paraId="17B493B7" w14:textId="77777777" w:rsidR="00390C6F" w:rsidRDefault="00390C6F" w:rsidP="002E2644">
      <w:pPr>
        <w:spacing w:line="480" w:lineRule="auto"/>
        <w:jc w:val="left"/>
        <w:rPr>
          <w:b/>
          <w:sz w:val="24"/>
          <w:lang w:val="en-US"/>
        </w:rPr>
      </w:pPr>
    </w:p>
    <w:p w14:paraId="6A327F15" w14:textId="3AEC5639" w:rsidR="00B11016" w:rsidRPr="00390C6F" w:rsidRDefault="00390C6F" w:rsidP="002E2644">
      <w:pPr>
        <w:spacing w:line="480" w:lineRule="auto"/>
        <w:jc w:val="left"/>
        <w:rPr>
          <w:b/>
          <w:sz w:val="24"/>
          <w:lang w:val="en-US"/>
        </w:rPr>
      </w:pPr>
      <w:r w:rsidRPr="00390C6F">
        <w:rPr>
          <w:b/>
          <w:sz w:val="24"/>
          <w:lang w:val="en-US"/>
        </w:rPr>
        <w:t xml:space="preserve">3. </w:t>
      </w:r>
      <w:r w:rsidR="00597B20" w:rsidRPr="00390C6F">
        <w:rPr>
          <w:b/>
          <w:sz w:val="24"/>
          <w:lang w:val="en-US"/>
        </w:rPr>
        <w:t>R</w:t>
      </w:r>
      <w:r w:rsidRPr="00390C6F">
        <w:rPr>
          <w:b/>
          <w:sz w:val="24"/>
          <w:lang w:val="en-US"/>
        </w:rPr>
        <w:t>esults</w:t>
      </w:r>
    </w:p>
    <w:p w14:paraId="1E1B89FD" w14:textId="40754D92" w:rsidR="00035867" w:rsidRDefault="00E96270" w:rsidP="002E2644">
      <w:pPr>
        <w:spacing w:line="480" w:lineRule="auto"/>
        <w:ind w:firstLine="708"/>
        <w:jc w:val="left"/>
        <w:rPr>
          <w:ins w:id="118" w:author="amesclir" w:date="2019-01-29T16:42:00Z"/>
          <w:sz w:val="24"/>
          <w:lang w:val="en-US"/>
        </w:rPr>
      </w:pPr>
      <w:ins w:id="119" w:author="José I. Márquez Corro" w:date="2019-01-31T11:56:00Z">
        <w:r>
          <w:rPr>
            <w:sz w:val="24"/>
            <w:lang w:val="en-US"/>
          </w:rPr>
          <w:t xml:space="preserve">Phylogenetic relationships </w:t>
        </w:r>
      </w:ins>
      <w:ins w:id="120" w:author="José I. Márquez Corro" w:date="2019-01-31T12:01:00Z">
        <w:r>
          <w:rPr>
            <w:sz w:val="24"/>
            <w:lang w:val="en-US"/>
          </w:rPr>
          <w:t xml:space="preserve">among species </w:t>
        </w:r>
      </w:ins>
      <w:ins w:id="121" w:author="José I. Márquez Corro" w:date="2019-01-31T11:56:00Z">
        <w:r>
          <w:rPr>
            <w:sz w:val="24"/>
            <w:lang w:val="en-US"/>
          </w:rPr>
          <w:t xml:space="preserve">are consistent with previous phylogenetic studies, as far as </w:t>
        </w:r>
      </w:ins>
      <w:ins w:id="122" w:author="José I. Márquez Corro" w:date="2019-01-31T11:57:00Z">
        <w:r>
          <w:rPr>
            <w:sz w:val="24"/>
            <w:lang w:val="en-US"/>
          </w:rPr>
          <w:t xml:space="preserve">the </w:t>
        </w:r>
      </w:ins>
      <w:ins w:id="123" w:author="José I. Márquez Corro" w:date="2019-01-31T11:56:00Z">
        <w:r>
          <w:rPr>
            <w:sz w:val="24"/>
            <w:lang w:val="en-US"/>
          </w:rPr>
          <w:t>gaps in the data are taken into account.</w:t>
        </w:r>
      </w:ins>
      <w:ins w:id="124" w:author="José I. Márquez Corro" w:date="2019-01-31T12:02:00Z">
        <w:r>
          <w:rPr>
            <w:sz w:val="24"/>
            <w:lang w:val="en-US"/>
          </w:rPr>
          <w:t xml:space="preserve"> </w:t>
        </w:r>
        <w:proofErr w:type="gramStart"/>
        <w:r>
          <w:rPr>
            <w:sz w:val="24"/>
            <w:lang w:val="en-US"/>
          </w:rPr>
          <w:t>This suggest</w:t>
        </w:r>
        <w:proofErr w:type="gramEnd"/>
        <w:r>
          <w:rPr>
            <w:sz w:val="24"/>
            <w:lang w:val="en-US"/>
          </w:rPr>
          <w:t xml:space="preserve"> that missing data does not interfere </w:t>
        </w:r>
        <w:del w:id="125" w:author="UsuarioUPO" w:date="2019-02-22T11:44:00Z">
          <w:r w:rsidDel="00B66C3F">
            <w:rPr>
              <w:sz w:val="24"/>
              <w:lang w:val="en-US"/>
            </w:rPr>
            <w:delText xml:space="preserve">with the </w:delText>
          </w:r>
        </w:del>
      </w:ins>
      <w:ins w:id="126" w:author="Jose Ignacio Márquez Corro" w:date="2019-02-01T11:04:00Z">
        <w:del w:id="127" w:author="UsuarioUPO" w:date="2019-02-22T11:44:00Z">
          <w:r w:rsidR="003964A3" w:rsidDel="00B66C3F">
            <w:rPr>
              <w:sz w:val="24"/>
              <w:lang w:val="en-US"/>
            </w:rPr>
            <w:delText xml:space="preserve">much </w:delText>
          </w:r>
        </w:del>
        <w:r w:rsidR="003964A3">
          <w:rPr>
            <w:sz w:val="24"/>
            <w:lang w:val="en-US"/>
          </w:rPr>
          <w:t>with the macroevolutionary relationships which are useful for this study.</w:t>
        </w:r>
      </w:ins>
    </w:p>
    <w:p w14:paraId="105B90DE" w14:textId="7867CEB1" w:rsidR="00AE621D" w:rsidRDefault="008574EB" w:rsidP="002E2644">
      <w:pPr>
        <w:spacing w:line="480" w:lineRule="auto"/>
        <w:ind w:firstLine="708"/>
        <w:jc w:val="left"/>
        <w:rPr>
          <w:sz w:val="24"/>
          <w:lang w:val="en-US"/>
        </w:rPr>
      </w:pPr>
      <w:r>
        <w:rPr>
          <w:sz w:val="24"/>
          <w:lang w:val="en-US"/>
        </w:rPr>
        <w:t>The b</w:t>
      </w:r>
      <w:r w:rsidR="00290590">
        <w:rPr>
          <w:sz w:val="24"/>
          <w:lang w:val="en-US"/>
        </w:rPr>
        <w:t>est</w:t>
      </w:r>
      <w:r w:rsidR="009A6905">
        <w:rPr>
          <w:sz w:val="24"/>
          <w:lang w:val="en-US"/>
        </w:rPr>
        <w:t>-</w:t>
      </w:r>
      <w:r w:rsidR="00290590">
        <w:rPr>
          <w:sz w:val="24"/>
          <w:lang w:val="en-US"/>
        </w:rPr>
        <w:t xml:space="preserve">fitting </w:t>
      </w:r>
      <w:r w:rsidR="00AE621D">
        <w:rPr>
          <w:sz w:val="24"/>
          <w:lang w:val="en-US"/>
        </w:rPr>
        <w:t xml:space="preserve">null </w:t>
      </w:r>
      <w:r w:rsidR="00290590">
        <w:rPr>
          <w:sz w:val="24"/>
          <w:lang w:val="en-US"/>
        </w:rPr>
        <w:t>model for the complete tree w</w:t>
      </w:r>
      <w:r w:rsidR="00904CEE">
        <w:rPr>
          <w:sz w:val="24"/>
          <w:lang w:val="en-US"/>
        </w:rPr>
        <w:t>as</w:t>
      </w:r>
      <w:r w:rsidR="00290590">
        <w:rPr>
          <w:sz w:val="24"/>
          <w:lang w:val="en-US"/>
        </w:rPr>
        <w:t xml:space="preserve"> </w:t>
      </w:r>
      <w:proofErr w:type="spellStart"/>
      <w:r w:rsidR="00904CEE">
        <w:rPr>
          <w:sz w:val="24"/>
          <w:lang w:val="en-US"/>
        </w:rPr>
        <w:t>Linear_Rate_Demi_Est</w:t>
      </w:r>
      <w:proofErr w:type="spellEnd"/>
      <w:r w:rsidR="00290590">
        <w:rPr>
          <w:sz w:val="24"/>
          <w:lang w:val="en-US"/>
        </w:rPr>
        <w:t xml:space="preserve">, </w:t>
      </w:r>
      <w:r w:rsidR="00A30E4A">
        <w:rPr>
          <w:sz w:val="24"/>
          <w:lang w:val="en-US"/>
        </w:rPr>
        <w:t>with</w:t>
      </w:r>
      <w:r w:rsidR="00D9458D">
        <w:rPr>
          <w:sz w:val="24"/>
          <w:lang w:val="en-US"/>
        </w:rPr>
        <w:t xml:space="preserve"> </w:t>
      </w:r>
      <w:r w:rsidR="002E7AAF">
        <w:rPr>
          <w:sz w:val="24"/>
          <w:lang w:val="en-US"/>
        </w:rPr>
        <w:t xml:space="preserve">an </w:t>
      </w:r>
      <w:r w:rsidR="00D9458D">
        <w:rPr>
          <w:sz w:val="24"/>
          <w:lang w:val="en-US"/>
        </w:rPr>
        <w:lastRenderedPageBreak/>
        <w:t xml:space="preserve">AIC </w:t>
      </w:r>
      <w:r w:rsidR="002E7AAF">
        <w:rPr>
          <w:sz w:val="24"/>
          <w:lang w:val="en-US"/>
        </w:rPr>
        <w:t>score</w:t>
      </w:r>
      <w:r w:rsidR="00D9458D">
        <w:rPr>
          <w:sz w:val="24"/>
          <w:lang w:val="en-US"/>
        </w:rPr>
        <w:t xml:space="preserve"> </w:t>
      </w:r>
      <w:r w:rsidR="00D9458D" w:rsidRPr="00A94BA5">
        <w:rPr>
          <w:sz w:val="24"/>
          <w:lang w:val="en-US"/>
        </w:rPr>
        <w:t>of</w:t>
      </w:r>
      <w:r w:rsidR="00A30E4A" w:rsidRPr="00A94BA5">
        <w:rPr>
          <w:sz w:val="24"/>
          <w:lang w:val="en-US"/>
        </w:rPr>
        <w:t xml:space="preserve"> </w:t>
      </w:r>
      <w:r w:rsidR="00C95249" w:rsidRPr="00C95249">
        <w:rPr>
          <w:sz w:val="24"/>
          <w:lang w:val="en-US"/>
        </w:rPr>
        <w:t>5501.84</w:t>
      </w:r>
      <w:r w:rsidR="00D9458D" w:rsidRPr="00A94BA5">
        <w:rPr>
          <w:sz w:val="24"/>
          <w:lang w:val="en-US"/>
        </w:rPr>
        <w:t xml:space="preserve"> </w:t>
      </w:r>
      <w:r w:rsidR="0074307D">
        <w:rPr>
          <w:sz w:val="24"/>
          <w:lang w:val="en-US"/>
        </w:rPr>
        <w:t xml:space="preserve">(see </w:t>
      </w:r>
      <w:r w:rsidR="0074307D" w:rsidRPr="00843FF8">
        <w:rPr>
          <w:sz w:val="24"/>
          <w:lang w:val="en-US"/>
        </w:rPr>
        <w:t xml:space="preserve">Table </w:t>
      </w:r>
      <w:r w:rsidR="00AC4699">
        <w:rPr>
          <w:sz w:val="24"/>
          <w:lang w:val="en-US"/>
        </w:rPr>
        <w:t>1</w:t>
      </w:r>
      <w:r w:rsidR="0074307D">
        <w:rPr>
          <w:sz w:val="24"/>
          <w:lang w:val="en-US"/>
        </w:rPr>
        <w:t>)</w:t>
      </w:r>
      <w:r w:rsidR="00D9458D">
        <w:rPr>
          <w:sz w:val="24"/>
          <w:lang w:val="en-US"/>
        </w:rPr>
        <w:t>.</w:t>
      </w:r>
      <w:r w:rsidR="00556A62">
        <w:rPr>
          <w:sz w:val="24"/>
          <w:lang w:val="en-US"/>
        </w:rPr>
        <w:t xml:space="preserve"> </w:t>
      </w:r>
      <w:r w:rsidR="00B07BF8">
        <w:rPr>
          <w:sz w:val="24"/>
          <w:lang w:val="en-US"/>
        </w:rPr>
        <w:t xml:space="preserve">The </w:t>
      </w:r>
      <w:proofErr w:type="spellStart"/>
      <w:r w:rsidR="002E7AAF">
        <w:rPr>
          <w:sz w:val="24"/>
          <w:lang w:val="en-US"/>
        </w:rPr>
        <w:t>Linear_Rate_Demi_Est</w:t>
      </w:r>
      <w:proofErr w:type="spellEnd"/>
      <w:r w:rsidR="00556A62">
        <w:rPr>
          <w:sz w:val="24"/>
          <w:lang w:val="en-US"/>
        </w:rPr>
        <w:t xml:space="preserve"> model implies a </w:t>
      </w:r>
      <w:r w:rsidR="009322FE">
        <w:rPr>
          <w:sz w:val="24"/>
          <w:lang w:val="en-US"/>
        </w:rPr>
        <w:t>constant</w:t>
      </w:r>
      <w:r w:rsidR="002E7AAF">
        <w:rPr>
          <w:sz w:val="24"/>
          <w:lang w:val="en-US"/>
        </w:rPr>
        <w:t xml:space="preserve"> rate of </w:t>
      </w:r>
      <w:r w:rsidR="00556A62">
        <w:rPr>
          <w:sz w:val="24"/>
          <w:lang w:val="en-US"/>
        </w:rPr>
        <w:t>increment</w:t>
      </w:r>
      <w:r>
        <w:rPr>
          <w:sz w:val="24"/>
          <w:lang w:val="en-US"/>
        </w:rPr>
        <w:t>al</w:t>
      </w:r>
      <w:r w:rsidR="00E72999">
        <w:rPr>
          <w:sz w:val="24"/>
          <w:lang w:val="en-US"/>
        </w:rPr>
        <w:t>/</w:t>
      </w:r>
      <w:proofErr w:type="spellStart"/>
      <w:r w:rsidR="00556A62">
        <w:rPr>
          <w:sz w:val="24"/>
          <w:lang w:val="en-US"/>
        </w:rPr>
        <w:t>decrement</w:t>
      </w:r>
      <w:r w:rsidR="00E72999">
        <w:rPr>
          <w:sz w:val="24"/>
          <w:lang w:val="en-US"/>
        </w:rPr>
        <w:t>al</w:t>
      </w:r>
      <w:proofErr w:type="spellEnd"/>
      <w:r w:rsidR="00E72999">
        <w:rPr>
          <w:sz w:val="24"/>
          <w:lang w:val="en-US"/>
        </w:rPr>
        <w:t xml:space="preserve"> change</w:t>
      </w:r>
      <w:r>
        <w:rPr>
          <w:sz w:val="24"/>
          <w:lang w:val="en-US"/>
        </w:rPr>
        <w:t xml:space="preserve"> in chromosome number</w:t>
      </w:r>
      <w:r w:rsidR="002E7AAF">
        <w:rPr>
          <w:sz w:val="24"/>
          <w:lang w:val="en-US"/>
        </w:rPr>
        <w:t>,</w:t>
      </w:r>
      <w:r w:rsidR="00556A62">
        <w:rPr>
          <w:sz w:val="24"/>
          <w:lang w:val="en-US"/>
        </w:rPr>
        <w:t xml:space="preserve"> polyploidy</w:t>
      </w:r>
      <w:r>
        <w:rPr>
          <w:sz w:val="24"/>
          <w:lang w:val="en-US"/>
        </w:rPr>
        <w:t>,</w:t>
      </w:r>
      <w:r w:rsidR="00556A62">
        <w:rPr>
          <w:sz w:val="24"/>
          <w:lang w:val="en-US"/>
        </w:rPr>
        <w:t xml:space="preserve"> and demi</w:t>
      </w:r>
      <w:r w:rsidR="00F45F02">
        <w:rPr>
          <w:sz w:val="24"/>
          <w:lang w:val="en-US"/>
        </w:rPr>
        <w:t>-</w:t>
      </w:r>
      <w:r w:rsidR="00556A62">
        <w:rPr>
          <w:sz w:val="24"/>
          <w:lang w:val="en-US"/>
        </w:rPr>
        <w:t>polyploidy</w:t>
      </w:r>
      <w:r w:rsidR="009322FE">
        <w:rPr>
          <w:sz w:val="24"/>
          <w:lang w:val="en-US"/>
        </w:rPr>
        <w:t xml:space="preserve">, and a linear relationship between the rate of </w:t>
      </w:r>
      <w:r>
        <w:rPr>
          <w:sz w:val="24"/>
          <w:lang w:val="en-US"/>
        </w:rPr>
        <w:t>incremental/</w:t>
      </w:r>
      <w:proofErr w:type="spellStart"/>
      <w:r>
        <w:rPr>
          <w:sz w:val="24"/>
          <w:lang w:val="en-US"/>
        </w:rPr>
        <w:t>decremental</w:t>
      </w:r>
      <w:proofErr w:type="spellEnd"/>
      <w:r>
        <w:rPr>
          <w:sz w:val="24"/>
          <w:lang w:val="en-US"/>
        </w:rPr>
        <w:t xml:space="preserve"> change</w:t>
      </w:r>
      <w:r w:rsidR="002E7AAF">
        <w:rPr>
          <w:sz w:val="24"/>
          <w:lang w:val="en-US"/>
        </w:rPr>
        <w:t xml:space="preserve"> </w:t>
      </w:r>
      <w:r>
        <w:rPr>
          <w:sz w:val="24"/>
          <w:lang w:val="en-US"/>
        </w:rPr>
        <w:t xml:space="preserve">and </w:t>
      </w:r>
      <w:r w:rsidR="002E7AAF">
        <w:rPr>
          <w:sz w:val="24"/>
          <w:lang w:val="en-US"/>
        </w:rPr>
        <w:t>chromosome</w:t>
      </w:r>
      <w:r>
        <w:rPr>
          <w:sz w:val="24"/>
          <w:lang w:val="en-US"/>
        </w:rPr>
        <w:t xml:space="preserve"> number </w:t>
      </w:r>
      <w:r w:rsidR="00556A62">
        <w:rPr>
          <w:sz w:val="24"/>
          <w:lang w:val="en-US"/>
        </w:rPr>
        <w:fldChar w:fldCharType="begin" w:fldLock="1"/>
      </w:r>
      <w:r w:rsidR="00026D03">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polyploidy","type":"article-journal","volume":"59"},"uris":["http://www.mendeley.com/documents/?uuid=16d010c7-8961-46a7-b64f-aa82d5f349d0"]}],"mendeley":{"formattedCitation":"(Mayrose et al., 2010)","plainTextFormattedCitation":"(Mayrose et al., 2010)","previouslyFormattedCitation":"(Mayrose et al. 2010)"},"properties":{"noteIndex":0},"schema":"https://github.com/citation-style-language/schema/raw/master/csl-citation.json"}</w:instrText>
      </w:r>
      <w:r w:rsidR="00556A62">
        <w:rPr>
          <w:sz w:val="24"/>
          <w:lang w:val="en-US"/>
        </w:rPr>
        <w:fldChar w:fldCharType="separate"/>
      </w:r>
      <w:r w:rsidR="00026D03" w:rsidRPr="00026D03">
        <w:rPr>
          <w:noProof/>
          <w:sz w:val="24"/>
          <w:lang w:val="en-US"/>
        </w:rPr>
        <w:t>(Mayrose et al., 2010)</w:t>
      </w:r>
      <w:r w:rsidR="00556A62">
        <w:rPr>
          <w:sz w:val="24"/>
          <w:lang w:val="en-US"/>
        </w:rPr>
        <w:fldChar w:fldCharType="end"/>
      </w:r>
      <w:r w:rsidR="00A94BA5">
        <w:rPr>
          <w:sz w:val="24"/>
          <w:lang w:val="en-US"/>
        </w:rPr>
        <w:t xml:space="preserve">. </w:t>
      </w:r>
    </w:p>
    <w:p w14:paraId="607FDF45" w14:textId="71DC7EC4" w:rsidR="0037545F" w:rsidRDefault="0038621A" w:rsidP="00390C6F">
      <w:pPr>
        <w:spacing w:line="480" w:lineRule="auto"/>
        <w:ind w:firstLine="708"/>
        <w:jc w:val="left"/>
        <w:rPr>
          <w:sz w:val="24"/>
          <w:szCs w:val="24"/>
          <w:lang w:val="en-US"/>
        </w:rPr>
      </w:pPr>
      <w:r>
        <w:rPr>
          <w:sz w:val="24"/>
          <w:lang w:val="en-US"/>
        </w:rPr>
        <w:t xml:space="preserve">The analysis of separate </w:t>
      </w:r>
      <w:proofErr w:type="spellStart"/>
      <w:r w:rsidR="00E6327B">
        <w:rPr>
          <w:sz w:val="24"/>
          <w:lang w:val="en-US"/>
        </w:rPr>
        <w:t>subtrees</w:t>
      </w:r>
      <w:proofErr w:type="spellEnd"/>
      <w:r>
        <w:rPr>
          <w:sz w:val="24"/>
          <w:lang w:val="en-US"/>
        </w:rPr>
        <w:t xml:space="preserve"> showed a significant </w:t>
      </w:r>
      <w:r w:rsidR="00D40CC6">
        <w:rPr>
          <w:sz w:val="24"/>
          <w:lang w:val="en-US"/>
        </w:rPr>
        <w:t xml:space="preserve">decrease </w:t>
      </w:r>
      <w:r w:rsidR="0003464F">
        <w:rPr>
          <w:sz w:val="24"/>
          <w:lang w:val="en-US"/>
        </w:rPr>
        <w:t>in</w:t>
      </w:r>
      <w:r>
        <w:rPr>
          <w:sz w:val="24"/>
          <w:lang w:val="en-US"/>
        </w:rPr>
        <w:t xml:space="preserve"> AIC </w:t>
      </w:r>
      <w:r w:rsidR="00B87AF2">
        <w:rPr>
          <w:sz w:val="24"/>
          <w:lang w:val="en-US"/>
        </w:rPr>
        <w:t>score</w:t>
      </w:r>
      <w:r w:rsidR="006C2B64">
        <w:rPr>
          <w:sz w:val="24"/>
          <w:lang w:val="en-US"/>
        </w:rPr>
        <w:t>s (</w:t>
      </w:r>
      <w:r w:rsidRPr="008F1EC8">
        <w:rPr>
          <w:sz w:val="24"/>
          <w:lang w:val="en-US"/>
        </w:rPr>
        <w:t>see</w:t>
      </w:r>
      <w:r>
        <w:rPr>
          <w:sz w:val="24"/>
          <w:lang w:val="en-US"/>
        </w:rPr>
        <w:t xml:space="preserve"> </w:t>
      </w:r>
      <w:r w:rsidR="00AC4699">
        <w:rPr>
          <w:sz w:val="24"/>
          <w:lang w:val="en-US"/>
        </w:rPr>
        <w:t>Table 1</w:t>
      </w:r>
      <w:r>
        <w:rPr>
          <w:sz w:val="24"/>
          <w:lang w:val="en-US"/>
        </w:rPr>
        <w:t>).</w:t>
      </w:r>
      <w:r w:rsidR="00AE621D">
        <w:rPr>
          <w:sz w:val="24"/>
          <w:lang w:val="en-US"/>
        </w:rPr>
        <w:t xml:space="preserve"> </w:t>
      </w:r>
      <w:r w:rsidR="006C2B64">
        <w:rPr>
          <w:sz w:val="24"/>
          <w:szCs w:val="24"/>
          <w:lang w:val="en-US"/>
        </w:rPr>
        <w:t>In the</w:t>
      </w:r>
      <w:r w:rsidR="00AE621D">
        <w:rPr>
          <w:sz w:val="24"/>
          <w:szCs w:val="24"/>
          <w:lang w:val="en-US"/>
        </w:rPr>
        <w:t xml:space="preserve"> best-fitting model</w:t>
      </w:r>
      <w:r w:rsidR="006C2B64">
        <w:rPr>
          <w:sz w:val="24"/>
          <w:szCs w:val="24"/>
          <w:lang w:val="en-US"/>
        </w:rPr>
        <w:t xml:space="preserve"> (</w:t>
      </w:r>
      <w:r w:rsidR="006C2B64" w:rsidRPr="0038621A">
        <w:rPr>
          <w:sz w:val="24"/>
          <w:lang w:val="en-US"/>
        </w:rPr>
        <w:t>Δ</w:t>
      </w:r>
      <w:r w:rsidR="006C2B64" w:rsidRPr="00013426">
        <w:rPr>
          <w:sz w:val="24"/>
          <w:lang w:val="en-US"/>
        </w:rPr>
        <w:t>AIC</w:t>
      </w:r>
      <w:r w:rsidR="006C2B64">
        <w:rPr>
          <w:sz w:val="24"/>
          <w:lang w:val="en-US"/>
        </w:rPr>
        <w:t xml:space="preserve"> </w:t>
      </w:r>
      <w:r w:rsidR="006C2B64" w:rsidRPr="008F1EC8">
        <w:rPr>
          <w:sz w:val="24"/>
          <w:lang w:val="en-US"/>
        </w:rPr>
        <w:t>= −207.56</w:t>
      </w:r>
      <w:r w:rsidR="006C2B64">
        <w:rPr>
          <w:sz w:val="24"/>
          <w:lang w:val="en-US"/>
        </w:rPr>
        <w:t>)</w:t>
      </w:r>
      <w:r w:rsidR="00AE621D">
        <w:rPr>
          <w:sz w:val="24"/>
          <w:szCs w:val="24"/>
          <w:lang w:val="en-US"/>
        </w:rPr>
        <w:t>,</w:t>
      </w:r>
      <w:r w:rsidR="00F94901">
        <w:rPr>
          <w:sz w:val="24"/>
          <w:szCs w:val="24"/>
          <w:lang w:val="en-US"/>
        </w:rPr>
        <w:t xml:space="preserve"> </w:t>
      </w:r>
      <w:r w:rsidR="00AE621D">
        <w:rPr>
          <w:sz w:val="24"/>
          <w:szCs w:val="24"/>
          <w:lang w:val="en-US"/>
        </w:rPr>
        <w:t xml:space="preserve">a </w:t>
      </w:r>
      <w:r w:rsidR="004700EB">
        <w:rPr>
          <w:sz w:val="24"/>
          <w:lang w:val="en-US"/>
        </w:rPr>
        <w:t xml:space="preserve">transition </w:t>
      </w:r>
      <w:r w:rsidR="00F52E29">
        <w:rPr>
          <w:sz w:val="24"/>
          <w:lang w:val="en-US"/>
        </w:rPr>
        <w:t>in the model of karyotype</w:t>
      </w:r>
      <w:r w:rsidR="00390C6F">
        <w:rPr>
          <w:sz w:val="24"/>
          <w:lang w:val="en-US"/>
        </w:rPr>
        <w:t xml:space="preserve"> </w:t>
      </w:r>
      <w:r w:rsidR="00AE621D">
        <w:rPr>
          <w:sz w:val="24"/>
          <w:lang w:val="en-US"/>
        </w:rPr>
        <w:t xml:space="preserve">evolution was observed in each of the </w:t>
      </w:r>
      <w:r w:rsidR="007E44BB">
        <w:rPr>
          <w:sz w:val="24"/>
          <w:lang w:val="en-US"/>
        </w:rPr>
        <w:t xml:space="preserve">analyzed </w:t>
      </w:r>
      <w:proofErr w:type="spellStart"/>
      <w:r w:rsidR="004700EB">
        <w:rPr>
          <w:sz w:val="24"/>
          <w:lang w:val="en-US"/>
        </w:rPr>
        <w:t>sub</w:t>
      </w:r>
      <w:r w:rsidR="00F9152A">
        <w:rPr>
          <w:sz w:val="24"/>
          <w:lang w:val="en-US"/>
        </w:rPr>
        <w:t>trees</w:t>
      </w:r>
      <w:proofErr w:type="spellEnd"/>
      <w:r w:rsidR="004700EB">
        <w:rPr>
          <w:sz w:val="24"/>
          <w:lang w:val="en-US"/>
        </w:rPr>
        <w:t xml:space="preserve"> except for the </w:t>
      </w:r>
      <w:proofErr w:type="spellStart"/>
      <w:r w:rsidR="00D11873">
        <w:rPr>
          <w:sz w:val="24"/>
          <w:lang w:val="en-US"/>
        </w:rPr>
        <w:t>subtree</w:t>
      </w:r>
      <w:proofErr w:type="spellEnd"/>
      <w:r w:rsidR="00D11873">
        <w:rPr>
          <w:sz w:val="24"/>
          <w:lang w:val="en-US"/>
        </w:rPr>
        <w:t xml:space="preserve"> 4</w:t>
      </w:r>
      <w:r w:rsidR="004700EB">
        <w:rPr>
          <w:sz w:val="24"/>
          <w:lang w:val="en-US"/>
        </w:rPr>
        <w:t xml:space="preserve"> (</w:t>
      </w:r>
      <w:r w:rsidR="00D11873">
        <w:rPr>
          <w:sz w:val="24"/>
          <w:lang w:val="en-US"/>
        </w:rPr>
        <w:t>clade</w:t>
      </w:r>
      <w:r w:rsidR="00E56339">
        <w:rPr>
          <w:sz w:val="24"/>
          <w:lang w:val="en-US"/>
        </w:rPr>
        <w:t xml:space="preserve"> 4, </w:t>
      </w:r>
      <w:r w:rsidR="004700EB">
        <w:rPr>
          <w:sz w:val="24"/>
          <w:lang w:val="en-US"/>
        </w:rPr>
        <w:t>SDC+FAEC</w:t>
      </w:r>
      <w:r w:rsidR="007E44BB">
        <w:rPr>
          <w:sz w:val="24"/>
          <w:lang w:val="en-US"/>
        </w:rPr>
        <w:t xml:space="preserve">; </w:t>
      </w:r>
      <w:r w:rsidR="007E44BB">
        <w:rPr>
          <w:sz w:val="24"/>
          <w:szCs w:val="24"/>
          <w:lang w:val="en-US"/>
        </w:rPr>
        <w:t xml:space="preserve">Fig. </w:t>
      </w:r>
      <w:r w:rsidR="00D669E5">
        <w:rPr>
          <w:sz w:val="24"/>
          <w:szCs w:val="24"/>
          <w:lang w:val="en-US"/>
        </w:rPr>
        <w:t>2</w:t>
      </w:r>
      <w:r w:rsidR="007E44BB">
        <w:rPr>
          <w:sz w:val="24"/>
          <w:szCs w:val="24"/>
          <w:lang w:val="en-US"/>
        </w:rPr>
        <w:t xml:space="preserve">, </w:t>
      </w:r>
      <w:r w:rsidR="004C7FA7">
        <w:rPr>
          <w:noProof/>
          <w:sz w:val="24"/>
          <w:lang w:val="en-US"/>
        </w:rPr>
        <w:t>Appendices</w:t>
      </w:r>
      <w:r w:rsidR="00BD1DE0">
        <w:rPr>
          <w:noProof/>
          <w:sz w:val="24"/>
          <w:lang w:val="en-US"/>
        </w:rPr>
        <w:t xml:space="preserve"> </w:t>
      </w:r>
      <w:r w:rsidR="004C7FA7">
        <w:rPr>
          <w:noProof/>
          <w:sz w:val="24"/>
          <w:lang w:val="en-US"/>
        </w:rPr>
        <w:t>C</w:t>
      </w:r>
      <w:r w:rsidR="008D1AA7">
        <w:rPr>
          <w:sz w:val="24"/>
          <w:szCs w:val="24"/>
          <w:lang w:val="en-US"/>
        </w:rPr>
        <w:t>-</w:t>
      </w:r>
      <w:r w:rsidR="004C7FA7">
        <w:rPr>
          <w:sz w:val="24"/>
          <w:szCs w:val="24"/>
          <w:lang w:val="en-US"/>
        </w:rPr>
        <w:t>D</w:t>
      </w:r>
      <w:r w:rsidR="004700EB">
        <w:rPr>
          <w:sz w:val="24"/>
          <w:lang w:val="en-US"/>
        </w:rPr>
        <w:t>)</w:t>
      </w:r>
      <w:r w:rsidR="004700EB" w:rsidRPr="00350D65">
        <w:rPr>
          <w:sz w:val="24"/>
          <w:szCs w:val="24"/>
          <w:lang w:val="en-US"/>
        </w:rPr>
        <w:t>.</w:t>
      </w:r>
      <w:r w:rsidR="004700EB">
        <w:rPr>
          <w:sz w:val="24"/>
          <w:szCs w:val="24"/>
          <w:lang w:val="en-US"/>
        </w:rPr>
        <w:t xml:space="preserve"> In this case, </w:t>
      </w:r>
      <w:proofErr w:type="spellStart"/>
      <w:r w:rsidR="00D11873">
        <w:rPr>
          <w:sz w:val="24"/>
          <w:szCs w:val="24"/>
          <w:lang w:val="en-US"/>
        </w:rPr>
        <w:t>subtree</w:t>
      </w:r>
      <w:proofErr w:type="spellEnd"/>
      <w:r w:rsidR="00D11873">
        <w:rPr>
          <w:sz w:val="24"/>
          <w:szCs w:val="24"/>
          <w:lang w:val="en-US"/>
        </w:rPr>
        <w:t xml:space="preserve"> 4 and 5 displayed the same model, </w:t>
      </w:r>
      <w:r w:rsidR="004700EB">
        <w:rPr>
          <w:sz w:val="24"/>
          <w:szCs w:val="24"/>
          <w:lang w:val="en-US"/>
        </w:rPr>
        <w:t xml:space="preserve">a </w:t>
      </w:r>
      <w:proofErr w:type="spellStart"/>
      <w:r w:rsidR="004700EB">
        <w:rPr>
          <w:sz w:val="24"/>
          <w:szCs w:val="24"/>
          <w:lang w:val="en-US"/>
        </w:rPr>
        <w:t>Base_Num</w:t>
      </w:r>
      <w:proofErr w:type="spellEnd"/>
      <w:r w:rsidR="004700EB">
        <w:rPr>
          <w:sz w:val="24"/>
          <w:szCs w:val="24"/>
          <w:lang w:val="en-US"/>
        </w:rPr>
        <w:t xml:space="preserve"> model,</w:t>
      </w:r>
      <w:r w:rsidR="004700EB">
        <w:rPr>
          <w:sz w:val="24"/>
          <w:lang w:val="en-US"/>
        </w:rPr>
        <w:t xml:space="preserve"> with 0.07 fission events</w:t>
      </w:r>
      <w:r w:rsidR="00A15DC0">
        <w:rPr>
          <w:sz w:val="24"/>
          <w:lang w:val="en-US"/>
        </w:rPr>
        <w:t>/</w:t>
      </w:r>
      <w:proofErr w:type="spellStart"/>
      <w:r w:rsidR="00A15DC0">
        <w:rPr>
          <w:sz w:val="24"/>
          <w:lang w:val="en-US"/>
        </w:rPr>
        <w:t>Myr</w:t>
      </w:r>
      <w:proofErr w:type="spellEnd"/>
      <w:r w:rsidR="004700EB">
        <w:rPr>
          <w:sz w:val="24"/>
          <w:lang w:val="en-US"/>
        </w:rPr>
        <w:t>, 0.70 fusion events</w:t>
      </w:r>
      <w:r w:rsidR="00A15DC0">
        <w:rPr>
          <w:sz w:val="24"/>
          <w:lang w:val="en-US"/>
        </w:rPr>
        <w:t>/</w:t>
      </w:r>
      <w:proofErr w:type="spellStart"/>
      <w:r w:rsidR="00A15DC0">
        <w:rPr>
          <w:sz w:val="24"/>
          <w:lang w:val="en-US"/>
        </w:rPr>
        <w:t>Myr</w:t>
      </w:r>
      <w:proofErr w:type="spellEnd"/>
      <w:r w:rsidR="004700EB">
        <w:rPr>
          <w:sz w:val="24"/>
          <w:lang w:val="en-US"/>
        </w:rPr>
        <w:t xml:space="preserve"> and a rate of </w:t>
      </w:r>
      <w:r w:rsidR="000126FE">
        <w:rPr>
          <w:sz w:val="24"/>
          <w:lang w:val="en-US"/>
        </w:rPr>
        <w:t>base-number multiplication of 0.2</w:t>
      </w:r>
      <w:r w:rsidR="004700EB">
        <w:rPr>
          <w:sz w:val="24"/>
          <w:lang w:val="en-US"/>
        </w:rPr>
        <w:t>e</w:t>
      </w:r>
      <w:r w:rsidR="004700EB" w:rsidRPr="00051B31">
        <w:rPr>
          <w:sz w:val="24"/>
          <w:vertAlign w:val="superscript"/>
          <w:lang w:val="en-US"/>
        </w:rPr>
        <w:t>-</w:t>
      </w:r>
      <w:r w:rsidR="000126FE">
        <w:rPr>
          <w:sz w:val="24"/>
          <w:vertAlign w:val="superscript"/>
          <w:lang w:val="en-US"/>
        </w:rPr>
        <w:t>3</w:t>
      </w:r>
      <w:r w:rsidR="004700EB">
        <w:rPr>
          <w:sz w:val="24"/>
          <w:lang w:val="en-US"/>
        </w:rPr>
        <w:t xml:space="preserve"> events</w:t>
      </w:r>
      <w:r w:rsidR="00A15DC0">
        <w:rPr>
          <w:sz w:val="24"/>
          <w:lang w:val="en-US"/>
        </w:rPr>
        <w:t>/</w:t>
      </w:r>
      <w:proofErr w:type="spellStart"/>
      <w:r w:rsidR="00A15DC0">
        <w:rPr>
          <w:sz w:val="24"/>
          <w:lang w:val="en-US"/>
        </w:rPr>
        <w:t>Myr</w:t>
      </w:r>
      <w:proofErr w:type="spellEnd"/>
      <w:r w:rsidR="004700EB">
        <w:rPr>
          <w:sz w:val="24"/>
          <w:lang w:val="en-US"/>
        </w:rPr>
        <w:t xml:space="preserve"> with a base haploid number x = 13</w:t>
      </w:r>
      <w:r w:rsidR="00F94901">
        <w:rPr>
          <w:sz w:val="24"/>
          <w:szCs w:val="24"/>
          <w:lang w:val="en-US"/>
        </w:rPr>
        <w:t xml:space="preserve">. Further transitions are inferred for </w:t>
      </w:r>
      <w:proofErr w:type="spellStart"/>
      <w:r w:rsidR="00D11873">
        <w:rPr>
          <w:sz w:val="24"/>
          <w:szCs w:val="24"/>
          <w:lang w:val="en-US"/>
        </w:rPr>
        <w:t>subtrees</w:t>
      </w:r>
      <w:proofErr w:type="spellEnd"/>
      <w:r w:rsidR="00F94901">
        <w:rPr>
          <w:sz w:val="24"/>
          <w:szCs w:val="24"/>
          <w:lang w:val="en-US"/>
        </w:rPr>
        <w:t xml:space="preserve"> 1 (</w:t>
      </w:r>
      <w:r w:rsidR="00F94901">
        <w:rPr>
          <w:sz w:val="24"/>
          <w:lang w:val="en-US"/>
        </w:rPr>
        <w:t>FAEC clade</w:t>
      </w:r>
      <w:r w:rsidR="00D11873">
        <w:rPr>
          <w:sz w:val="24"/>
          <w:lang w:val="en-US"/>
        </w:rPr>
        <w:t xml:space="preserve"> excluding </w:t>
      </w:r>
      <w:proofErr w:type="spellStart"/>
      <w:r w:rsidR="00D11873">
        <w:rPr>
          <w:sz w:val="24"/>
          <w:lang w:val="en-US"/>
        </w:rPr>
        <w:t>subtree</w:t>
      </w:r>
      <w:proofErr w:type="spellEnd"/>
      <w:r w:rsidR="00D11873">
        <w:rPr>
          <w:sz w:val="24"/>
          <w:lang w:val="en-US"/>
        </w:rPr>
        <w:t xml:space="preserve"> 3</w:t>
      </w:r>
      <w:r w:rsidR="00F94901">
        <w:rPr>
          <w:sz w:val="24"/>
          <w:lang w:val="en-US"/>
        </w:rPr>
        <w:t>)</w:t>
      </w:r>
      <w:r w:rsidR="00F436BB">
        <w:rPr>
          <w:sz w:val="24"/>
          <w:lang w:val="en-US"/>
        </w:rPr>
        <w:t>, 2 (non-</w:t>
      </w:r>
      <w:proofErr w:type="spellStart"/>
      <w:r w:rsidR="00F436BB" w:rsidRPr="00F436BB">
        <w:rPr>
          <w:i/>
          <w:sz w:val="24"/>
          <w:lang w:val="en-US"/>
        </w:rPr>
        <w:t>Siderostictae</w:t>
      </w:r>
      <w:proofErr w:type="spellEnd"/>
      <w:r w:rsidR="00F436BB" w:rsidRPr="00F436BB">
        <w:rPr>
          <w:i/>
          <w:sz w:val="24"/>
          <w:lang w:val="en-US"/>
        </w:rPr>
        <w:t xml:space="preserve"> </w:t>
      </w:r>
      <w:proofErr w:type="spellStart"/>
      <w:r w:rsidR="00F436BB" w:rsidRPr="00F436BB">
        <w:rPr>
          <w:i/>
          <w:sz w:val="24"/>
          <w:lang w:val="en-US"/>
        </w:rPr>
        <w:t>Carex</w:t>
      </w:r>
      <w:proofErr w:type="spellEnd"/>
      <w:r w:rsidR="00F436BB">
        <w:rPr>
          <w:sz w:val="24"/>
          <w:lang w:val="en-US"/>
        </w:rPr>
        <w:t>)</w:t>
      </w:r>
      <w:r w:rsidR="00F94901">
        <w:rPr>
          <w:sz w:val="24"/>
          <w:lang w:val="en-US"/>
        </w:rPr>
        <w:t xml:space="preserve"> and 3 (C</w:t>
      </w:r>
      <w:r w:rsidR="00F94901" w:rsidRPr="002569A1">
        <w:rPr>
          <w:sz w:val="24"/>
          <w:vertAlign w:val="subscript"/>
          <w:lang w:val="en-US"/>
        </w:rPr>
        <w:t>4</w:t>
      </w:r>
      <w:r w:rsidR="00F94901">
        <w:rPr>
          <w:sz w:val="24"/>
          <w:lang w:val="en-US"/>
        </w:rPr>
        <w:t xml:space="preserve"> </w:t>
      </w:r>
      <w:proofErr w:type="spellStart"/>
      <w:r w:rsidR="00F94901" w:rsidRPr="002569A1">
        <w:rPr>
          <w:i/>
          <w:sz w:val="24"/>
          <w:lang w:val="en-US"/>
        </w:rPr>
        <w:t>Cyperus</w:t>
      </w:r>
      <w:proofErr w:type="spellEnd"/>
      <w:r w:rsidR="00F94901">
        <w:rPr>
          <w:sz w:val="24"/>
          <w:lang w:val="en-US"/>
        </w:rPr>
        <w:t xml:space="preserve"> lineage</w:t>
      </w:r>
      <w:r w:rsidR="00F94901">
        <w:rPr>
          <w:sz w:val="24"/>
          <w:szCs w:val="24"/>
          <w:lang w:val="en-US"/>
        </w:rPr>
        <w:t>).</w:t>
      </w:r>
      <w:r w:rsidR="0037545F">
        <w:rPr>
          <w:sz w:val="24"/>
          <w:szCs w:val="24"/>
          <w:lang w:val="en-US"/>
        </w:rPr>
        <w:t xml:space="preserve"> Because these transitions include linear rates parameters, we specify the events per chromosome number and million year</w:t>
      </w:r>
      <w:r w:rsidR="00E6327B">
        <w:rPr>
          <w:sz w:val="24"/>
          <w:szCs w:val="24"/>
          <w:lang w:val="en-US"/>
        </w:rPr>
        <w:t>s</w:t>
      </w:r>
      <w:r w:rsidR="00A15DC0">
        <w:rPr>
          <w:sz w:val="24"/>
          <w:szCs w:val="24"/>
          <w:lang w:val="en-US"/>
        </w:rPr>
        <w:t xml:space="preserve"> (hereafter </w:t>
      </w:r>
      <w:proofErr w:type="spellStart"/>
      <w:r w:rsidR="00A15DC0">
        <w:rPr>
          <w:sz w:val="24"/>
          <w:szCs w:val="24"/>
          <w:lang w:val="en-US"/>
        </w:rPr>
        <w:t>iMyr</w:t>
      </w:r>
      <w:proofErr w:type="spellEnd"/>
      <w:r w:rsidR="0037545F">
        <w:rPr>
          <w:sz w:val="24"/>
          <w:szCs w:val="24"/>
          <w:lang w:val="en-US"/>
        </w:rPr>
        <w:t>) and the r</w:t>
      </w:r>
      <w:r w:rsidR="00683AFE">
        <w:rPr>
          <w:sz w:val="24"/>
          <w:szCs w:val="24"/>
          <w:lang w:val="en-US"/>
        </w:rPr>
        <w:t>ange</w:t>
      </w:r>
      <w:r w:rsidR="0037545F">
        <w:rPr>
          <w:sz w:val="24"/>
          <w:szCs w:val="24"/>
          <w:lang w:val="en-US"/>
        </w:rPr>
        <w:t xml:space="preserve"> of fission and fusion </w:t>
      </w:r>
      <w:r w:rsidR="00683AFE">
        <w:rPr>
          <w:sz w:val="24"/>
          <w:szCs w:val="24"/>
          <w:lang w:val="en-US"/>
        </w:rPr>
        <w:t>rates using</w:t>
      </w:r>
      <w:r w:rsidR="0037545F">
        <w:rPr>
          <w:sz w:val="24"/>
          <w:szCs w:val="24"/>
          <w:lang w:val="en-US"/>
        </w:rPr>
        <w:t xml:space="preserve"> the minimum and maximum chromosome number in each </w:t>
      </w:r>
      <w:proofErr w:type="spellStart"/>
      <w:r w:rsidR="0037545F">
        <w:rPr>
          <w:sz w:val="24"/>
          <w:szCs w:val="24"/>
          <w:lang w:val="en-US"/>
        </w:rPr>
        <w:t>subtree</w:t>
      </w:r>
      <w:proofErr w:type="spellEnd"/>
      <w:r w:rsidR="00F436BB">
        <w:rPr>
          <w:sz w:val="24"/>
          <w:szCs w:val="24"/>
          <w:lang w:val="en-US"/>
        </w:rPr>
        <w:t xml:space="preserve"> (see </w:t>
      </w:r>
      <w:r w:rsidR="004C7FA7">
        <w:rPr>
          <w:noProof/>
          <w:sz w:val="24"/>
          <w:lang w:val="en-US"/>
        </w:rPr>
        <w:t>Appendix E</w:t>
      </w:r>
      <w:r w:rsidR="00F436BB">
        <w:rPr>
          <w:sz w:val="24"/>
          <w:szCs w:val="24"/>
          <w:lang w:val="en-US"/>
        </w:rPr>
        <w:t>)</w:t>
      </w:r>
      <w:r w:rsidR="0037545F">
        <w:rPr>
          <w:sz w:val="24"/>
          <w:szCs w:val="24"/>
          <w:lang w:val="en-US"/>
        </w:rPr>
        <w:t>.</w:t>
      </w:r>
    </w:p>
    <w:p w14:paraId="2D147680" w14:textId="2E707F96" w:rsidR="00F52E29" w:rsidRPr="0089155D" w:rsidRDefault="00F52E29" w:rsidP="00F52E29">
      <w:pPr>
        <w:jc w:val="left"/>
        <w:rPr>
          <w:lang w:val="en-US"/>
        </w:rPr>
      </w:pPr>
      <w:proofErr w:type="gramStart"/>
      <w:r w:rsidRPr="0089155D">
        <w:rPr>
          <w:smallCaps/>
          <w:lang w:val="en-US"/>
        </w:rPr>
        <w:t>Table 1</w:t>
      </w:r>
      <w:r w:rsidRPr="0089155D">
        <w:rPr>
          <w:lang w:val="en-US"/>
        </w:rPr>
        <w:t>.</w:t>
      </w:r>
      <w:proofErr w:type="gramEnd"/>
      <w:r w:rsidRPr="0089155D">
        <w:rPr>
          <w:lang w:val="en-US"/>
        </w:rPr>
        <w:t xml:space="preserve"> </w:t>
      </w:r>
      <w:proofErr w:type="spellStart"/>
      <w:proofErr w:type="gramStart"/>
      <w:r w:rsidRPr="0089155D">
        <w:rPr>
          <w:lang w:val="en-US"/>
        </w:rPr>
        <w:t>Akaike</w:t>
      </w:r>
      <w:proofErr w:type="spellEnd"/>
      <w:r w:rsidRPr="0089155D">
        <w:rPr>
          <w:lang w:val="en-US"/>
        </w:rPr>
        <w:t xml:space="preserve"> information criterion (AIC) values, difference (</w:t>
      </w:r>
      <w:r w:rsidRPr="0089155D">
        <w:t>Δ</w:t>
      </w:r>
      <w:r w:rsidRPr="0089155D">
        <w:rPr>
          <w:lang w:val="en-US"/>
        </w:rPr>
        <w:t>AIC) from the null scenario (no transitions) and AIC weights for each scenario.</w:t>
      </w:r>
      <w:proofErr w:type="gramEnd"/>
      <w:r w:rsidRPr="0089155D">
        <w:rPr>
          <w:lang w:val="en-US"/>
        </w:rPr>
        <w:t xml:space="preserve"> Importance weights for no transition scenario and for each </w:t>
      </w:r>
      <w:r>
        <w:rPr>
          <w:lang w:val="en-US"/>
        </w:rPr>
        <w:t>clade</w:t>
      </w:r>
      <w:r w:rsidRPr="0089155D">
        <w:rPr>
          <w:lang w:val="en-US"/>
        </w:rPr>
        <w:t xml:space="preserve"> appear</w:t>
      </w:r>
      <w:ins w:id="128" w:author="Jose Ignacio Márquez Corro" w:date="2019-01-22T15:27:00Z">
        <w:r w:rsidR="00E96E0A">
          <w:rPr>
            <w:lang w:val="en-US"/>
          </w:rPr>
          <w:t xml:space="preserve"> together with brief comments</w:t>
        </w:r>
      </w:ins>
      <w:r w:rsidRPr="0089155D">
        <w:rPr>
          <w:lang w:val="en-US"/>
        </w:rPr>
        <w:t xml:space="preserve"> on the right side of the table. </w:t>
      </w:r>
    </w:p>
    <w:tbl>
      <w:tblPr>
        <w:tblStyle w:val="Sombreadoclaro"/>
        <w:tblW w:w="9856" w:type="dxa"/>
        <w:tblLook w:val="0680" w:firstRow="0" w:lastRow="0" w:firstColumn="1" w:lastColumn="0" w:noHBand="1" w:noVBand="1"/>
      </w:tblPr>
      <w:tblGrid>
        <w:gridCol w:w="1892"/>
        <w:gridCol w:w="1458"/>
        <w:gridCol w:w="1459"/>
        <w:gridCol w:w="1458"/>
        <w:gridCol w:w="3589"/>
      </w:tblGrid>
      <w:tr w:rsidR="0094220D" w:rsidRPr="00DC6A47" w14:paraId="0AA04011" w14:textId="5AE98535"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auto"/>
            <w:vAlign w:val="center"/>
          </w:tcPr>
          <w:p w14:paraId="0512E226" w14:textId="77777777" w:rsidR="0094220D" w:rsidRPr="00DC6A47" w:rsidRDefault="0094220D" w:rsidP="00035867">
            <w:pPr>
              <w:jc w:val="left"/>
              <w:rPr>
                <w:b w:val="0"/>
                <w:bCs w:val="0"/>
                <w:color w:val="auto"/>
                <w:lang w:val="en-US"/>
              </w:rPr>
            </w:pPr>
            <w:r w:rsidRPr="00DC6A47">
              <w:rPr>
                <w:lang w:val="en-US"/>
              </w:rPr>
              <w:t xml:space="preserve">Transition </w:t>
            </w:r>
            <w:r>
              <w:rPr>
                <w:lang w:val="en-US"/>
              </w:rPr>
              <w:t>scenarios</w:t>
            </w:r>
            <w:r w:rsidRPr="00A774D4">
              <w:rPr>
                <w:vertAlign w:val="superscript"/>
                <w:lang w:val="en-US"/>
              </w:rPr>
              <w:t>†</w:t>
            </w:r>
          </w:p>
        </w:tc>
        <w:tc>
          <w:tcPr>
            <w:tcW w:w="1458" w:type="dxa"/>
            <w:tcBorders>
              <w:top w:val="single" w:sz="4" w:space="0" w:color="auto"/>
              <w:bottom w:val="single" w:sz="4" w:space="0" w:color="auto"/>
            </w:tcBorders>
            <w:shd w:val="clear" w:color="auto" w:fill="auto"/>
            <w:vAlign w:val="center"/>
          </w:tcPr>
          <w:p w14:paraId="407A7085" w14:textId="77777777" w:rsidR="0094220D" w:rsidRPr="00DC6A47" w:rsidRDefault="0094220D" w:rsidP="00035867">
            <w:pPr>
              <w:jc w:val="left"/>
              <w:cnfStyle w:val="000000000000" w:firstRow="0" w:lastRow="0" w:firstColumn="0" w:lastColumn="0" w:oddVBand="0" w:evenVBand="0" w:oddHBand="0" w:evenHBand="0" w:firstRowFirstColumn="0" w:firstRowLastColumn="0" w:lastRowFirstColumn="0" w:lastRowLastColumn="0"/>
              <w:rPr>
                <w:b/>
                <w:color w:val="auto"/>
                <w:lang w:val="en-US"/>
              </w:rPr>
            </w:pPr>
            <w:r w:rsidRPr="00DC6A47">
              <w:rPr>
                <w:b/>
                <w:lang w:val="en-US"/>
              </w:rPr>
              <w:t>AIC</w:t>
            </w:r>
          </w:p>
        </w:tc>
        <w:tc>
          <w:tcPr>
            <w:tcW w:w="1459" w:type="dxa"/>
            <w:tcBorders>
              <w:top w:val="single" w:sz="4" w:space="0" w:color="auto"/>
              <w:bottom w:val="single" w:sz="4" w:space="0" w:color="auto"/>
            </w:tcBorders>
            <w:shd w:val="clear" w:color="auto" w:fill="auto"/>
            <w:vAlign w:val="center"/>
          </w:tcPr>
          <w:p w14:paraId="343B784E" w14:textId="77777777" w:rsidR="0094220D" w:rsidRPr="00DC6A47" w:rsidRDefault="0094220D" w:rsidP="00035867">
            <w:pPr>
              <w:jc w:val="left"/>
              <w:cnfStyle w:val="000000000000" w:firstRow="0" w:lastRow="0" w:firstColumn="0" w:lastColumn="0" w:oddVBand="0" w:evenVBand="0" w:oddHBand="0" w:evenHBand="0" w:firstRowFirstColumn="0" w:firstRowLastColumn="0" w:lastRowFirstColumn="0" w:lastRowLastColumn="0"/>
              <w:rPr>
                <w:b/>
                <w:color w:val="auto"/>
                <w:lang w:val="en-US"/>
              </w:rPr>
            </w:pPr>
            <w:r w:rsidRPr="00DC6A47">
              <w:rPr>
                <w:b/>
              </w:rPr>
              <w:t>Δ</w:t>
            </w:r>
            <w:r w:rsidRPr="00DC6A47">
              <w:rPr>
                <w:b/>
                <w:lang w:val="en-US"/>
              </w:rPr>
              <w:t>AIC</w:t>
            </w:r>
          </w:p>
        </w:tc>
        <w:tc>
          <w:tcPr>
            <w:tcW w:w="1458" w:type="dxa"/>
            <w:tcBorders>
              <w:top w:val="single" w:sz="4" w:space="0" w:color="auto"/>
              <w:bottom w:val="single" w:sz="4" w:space="0" w:color="auto"/>
            </w:tcBorders>
            <w:shd w:val="clear" w:color="auto" w:fill="auto"/>
            <w:vAlign w:val="center"/>
          </w:tcPr>
          <w:p w14:paraId="688327F1" w14:textId="77777777" w:rsidR="0094220D" w:rsidRPr="00DC6A47" w:rsidRDefault="0094220D" w:rsidP="00035867">
            <w:pPr>
              <w:jc w:val="left"/>
              <w:cnfStyle w:val="000000000000" w:firstRow="0" w:lastRow="0" w:firstColumn="0" w:lastColumn="0" w:oddVBand="0" w:evenVBand="0" w:oddHBand="0" w:evenHBand="0" w:firstRowFirstColumn="0" w:firstRowLastColumn="0" w:lastRowFirstColumn="0" w:lastRowLastColumn="0"/>
              <w:rPr>
                <w:b/>
                <w:color w:val="auto"/>
                <w:lang w:val="en-US"/>
              </w:rPr>
            </w:pPr>
            <w:r w:rsidRPr="00DC6A47">
              <w:rPr>
                <w:b/>
                <w:lang w:val="en-US"/>
              </w:rPr>
              <w:t>AIC weight</w:t>
            </w:r>
          </w:p>
        </w:tc>
        <w:tc>
          <w:tcPr>
            <w:tcW w:w="3589" w:type="dxa"/>
            <w:tcBorders>
              <w:top w:val="single" w:sz="4" w:space="0" w:color="auto"/>
              <w:bottom w:val="single" w:sz="4" w:space="0" w:color="auto"/>
            </w:tcBorders>
            <w:vAlign w:val="center"/>
          </w:tcPr>
          <w:p w14:paraId="4BA82C80" w14:textId="7A43FF00" w:rsidR="0094220D" w:rsidRPr="00DC6A47" w:rsidRDefault="0094220D" w:rsidP="00976202">
            <w:pPr>
              <w:jc w:val="left"/>
              <w:cnfStyle w:val="000000000000" w:firstRow="0" w:lastRow="0" w:firstColumn="0" w:lastColumn="0" w:oddVBand="0" w:evenVBand="0" w:oddHBand="0" w:evenHBand="0" w:firstRowFirstColumn="0" w:firstRowLastColumn="0" w:lastRowFirstColumn="0" w:lastRowLastColumn="0"/>
              <w:rPr>
                <w:b/>
                <w:lang w:val="en-US"/>
              </w:rPr>
            </w:pPr>
            <w:ins w:id="129" w:author="Jose Ignacio Márquez Corro" w:date="2019-01-22T11:05:00Z">
              <w:r>
                <w:rPr>
                  <w:b/>
                  <w:lang w:val="en-US"/>
                </w:rPr>
                <w:t>Conclusions</w:t>
              </w:r>
            </w:ins>
          </w:p>
        </w:tc>
      </w:tr>
      <w:tr w:rsidR="0094220D" w:rsidRPr="00DC6A47" w14:paraId="0F04BA89" w14:textId="0DC01A12"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vAlign w:val="center"/>
          </w:tcPr>
          <w:p w14:paraId="40C674CA" w14:textId="77777777" w:rsidR="0094220D" w:rsidRPr="00DC6A47" w:rsidRDefault="0094220D" w:rsidP="00035867">
            <w:pPr>
              <w:jc w:val="left"/>
              <w:rPr>
                <w:b w:val="0"/>
                <w:bCs w:val="0"/>
                <w:color w:val="auto"/>
                <w:lang w:val="en-US"/>
              </w:rPr>
            </w:pPr>
            <w:r w:rsidRPr="00DC6A47">
              <w:rPr>
                <w:lang w:val="en-US"/>
              </w:rPr>
              <w:t>Null</w:t>
            </w:r>
          </w:p>
        </w:tc>
        <w:tc>
          <w:tcPr>
            <w:tcW w:w="1458" w:type="dxa"/>
            <w:tcBorders>
              <w:top w:val="single" w:sz="4" w:space="0" w:color="auto"/>
            </w:tcBorders>
            <w:shd w:val="clear" w:color="auto" w:fill="auto"/>
            <w:vAlign w:val="center"/>
          </w:tcPr>
          <w:p w14:paraId="187B2E18" w14:textId="77777777" w:rsidR="0094220D" w:rsidRPr="00BA10D9"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5501.84</w:t>
            </w:r>
          </w:p>
        </w:tc>
        <w:tc>
          <w:tcPr>
            <w:tcW w:w="1459" w:type="dxa"/>
            <w:tcBorders>
              <w:top w:val="single" w:sz="4" w:space="0" w:color="auto"/>
            </w:tcBorders>
            <w:shd w:val="clear" w:color="auto" w:fill="auto"/>
            <w:vAlign w:val="center"/>
          </w:tcPr>
          <w:p w14:paraId="48A417D9" w14:textId="77777777" w:rsidR="0094220D" w:rsidRPr="00BA10D9"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0.00</w:t>
            </w:r>
          </w:p>
        </w:tc>
        <w:tc>
          <w:tcPr>
            <w:tcW w:w="1458" w:type="dxa"/>
            <w:tcBorders>
              <w:top w:val="single" w:sz="4" w:space="0" w:color="auto"/>
              <w:right w:val="nil"/>
            </w:tcBorders>
            <w:shd w:val="clear" w:color="auto" w:fill="auto"/>
            <w:vAlign w:val="center"/>
          </w:tcPr>
          <w:p w14:paraId="5A33C476" w14:textId="77777777" w:rsidR="0094220D" w:rsidRPr="00426221" w:rsidRDefault="0094220D" w:rsidP="00035867">
            <w:pPr>
              <w:ind w:left="708" w:hanging="708"/>
              <w:jc w:val="left"/>
              <w:cnfStyle w:val="000000000000" w:firstRow="0" w:lastRow="0" w:firstColumn="0" w:lastColumn="0" w:oddVBand="0" w:evenVBand="0" w:oddHBand="0" w:evenHBand="0" w:firstRowFirstColumn="0" w:firstRowLastColumn="0" w:lastRowFirstColumn="0" w:lastRowLastColumn="0"/>
              <w:rPr>
                <w:color w:val="auto"/>
              </w:rPr>
            </w:pPr>
            <w:r w:rsidRPr="00426221">
              <w:t>6.41</w:t>
            </w:r>
            <w:r>
              <w:t>e</w:t>
            </w:r>
            <w:r w:rsidRPr="00426221">
              <w:rPr>
                <w:vertAlign w:val="superscript"/>
              </w:rPr>
              <w:t>-46</w:t>
            </w:r>
          </w:p>
        </w:tc>
        <w:tc>
          <w:tcPr>
            <w:tcW w:w="3589" w:type="dxa"/>
            <w:tcBorders>
              <w:top w:val="single" w:sz="4" w:space="0" w:color="auto"/>
              <w:right w:val="nil"/>
            </w:tcBorders>
            <w:vAlign w:val="center"/>
          </w:tcPr>
          <w:p w14:paraId="1DB4E9C6" w14:textId="22BCC650" w:rsidR="0094220D" w:rsidRPr="00426221" w:rsidRDefault="0094220D" w:rsidP="00DC74D5">
            <w:pPr>
              <w:ind w:left="708" w:hanging="708"/>
              <w:jc w:val="left"/>
              <w:cnfStyle w:val="000000000000" w:firstRow="0" w:lastRow="0" w:firstColumn="0" w:lastColumn="0" w:oddVBand="0" w:evenVBand="0" w:oddHBand="0" w:evenHBand="0" w:firstRowFirstColumn="0" w:firstRowLastColumn="0" w:lastRowFirstColumn="0" w:lastRowLastColumn="0"/>
            </w:pPr>
            <w:ins w:id="130" w:author="Jose Ignacio Márquez Corro" w:date="2019-01-22T11:05:00Z">
              <w:r>
                <w:t xml:space="preserve">No </w:t>
              </w:r>
              <w:proofErr w:type="spellStart"/>
              <w:r>
                <w:t>transition</w:t>
              </w:r>
            </w:ins>
            <w:proofErr w:type="spellEnd"/>
            <w:ins w:id="131" w:author="Jose Ignacio Márquez Corro" w:date="2019-01-22T11:06:00Z">
              <w:r>
                <w:t xml:space="preserve"> </w:t>
              </w:r>
              <w:proofErr w:type="spellStart"/>
              <w:r>
                <w:t>events</w:t>
              </w:r>
            </w:ins>
            <w:proofErr w:type="spellEnd"/>
          </w:p>
        </w:tc>
      </w:tr>
      <w:tr w:rsidR="0094220D" w:rsidRPr="00E07451" w14:paraId="43C6E03B" w14:textId="4079247A"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4374E12D" w14:textId="77777777" w:rsidR="0094220D" w:rsidRPr="00DC6A47" w:rsidRDefault="0094220D" w:rsidP="00035867">
            <w:pPr>
              <w:jc w:val="left"/>
              <w:rPr>
                <w:b w:val="0"/>
                <w:bCs w:val="0"/>
                <w:color w:val="auto"/>
                <w:lang w:val="en-US"/>
              </w:rPr>
            </w:pPr>
            <w:r w:rsidRPr="00DC6A47">
              <w:rPr>
                <w:lang w:val="en-US"/>
              </w:rPr>
              <w:t>1</w:t>
            </w:r>
          </w:p>
        </w:tc>
        <w:tc>
          <w:tcPr>
            <w:tcW w:w="1458" w:type="dxa"/>
            <w:shd w:val="clear" w:color="auto" w:fill="auto"/>
            <w:vAlign w:val="center"/>
          </w:tcPr>
          <w:p w14:paraId="75EF5928" w14:textId="77777777" w:rsidR="0094220D" w:rsidRPr="00BA10D9"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5382.08</w:t>
            </w:r>
          </w:p>
        </w:tc>
        <w:tc>
          <w:tcPr>
            <w:tcW w:w="1459" w:type="dxa"/>
            <w:shd w:val="clear" w:color="auto" w:fill="auto"/>
            <w:vAlign w:val="center"/>
          </w:tcPr>
          <w:p w14:paraId="7A3C3D40" w14:textId="77777777" w:rsidR="0094220D" w:rsidRPr="00BA10D9"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Pr>
                <w:color w:val="000000"/>
              </w:rPr>
              <w:t>−</w:t>
            </w:r>
            <w:r w:rsidRPr="00BA10D9">
              <w:rPr>
                <w:color w:val="000000"/>
              </w:rPr>
              <w:t>119.76</w:t>
            </w:r>
          </w:p>
        </w:tc>
        <w:tc>
          <w:tcPr>
            <w:tcW w:w="1458" w:type="dxa"/>
            <w:shd w:val="clear" w:color="auto" w:fill="auto"/>
            <w:vAlign w:val="center"/>
          </w:tcPr>
          <w:p w14:paraId="7406CBD7" w14:textId="77777777" w:rsidR="0094220D" w:rsidRPr="00426221"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6.51</w:t>
            </w:r>
            <w:r>
              <w:t>e</w:t>
            </w:r>
            <w:r w:rsidRPr="00426221">
              <w:rPr>
                <w:vertAlign w:val="superscript"/>
              </w:rPr>
              <w:t>-20</w:t>
            </w:r>
          </w:p>
        </w:tc>
        <w:tc>
          <w:tcPr>
            <w:tcW w:w="3589" w:type="dxa"/>
            <w:vMerge w:val="restart"/>
            <w:vAlign w:val="center"/>
          </w:tcPr>
          <w:p w14:paraId="0279241B" w14:textId="3404DE05" w:rsidR="0094220D" w:rsidRPr="00DC74D5" w:rsidRDefault="0094220D" w:rsidP="00DC74D5">
            <w:pPr>
              <w:jc w:val="left"/>
              <w:cnfStyle w:val="000000000000" w:firstRow="0" w:lastRow="0" w:firstColumn="0" w:lastColumn="0" w:oddVBand="0" w:evenVBand="0" w:oddHBand="0" w:evenHBand="0" w:firstRowFirstColumn="0" w:firstRowLastColumn="0" w:lastRowFirstColumn="0" w:lastRowLastColumn="0"/>
              <w:rPr>
                <w:lang w:val="en-GB"/>
              </w:rPr>
            </w:pPr>
            <w:ins w:id="132" w:author="Jose Ignacio Márquez Corro" w:date="2019-01-22T11:06:00Z">
              <w:r w:rsidRPr="00A019DD">
                <w:rPr>
                  <w:lang w:val="en-GB"/>
                </w:rPr>
                <w:t xml:space="preserve">A single transition event, either in </w:t>
              </w:r>
            </w:ins>
            <w:ins w:id="133" w:author="Jose Ignacio Márquez Corro" w:date="2019-01-22T11:08:00Z">
              <w:r w:rsidRPr="00DC74D5">
                <w:rPr>
                  <w:lang w:val="en-GB"/>
                </w:rPr>
                <w:t>FAEC clade (1), non-</w:t>
              </w:r>
              <w:proofErr w:type="spellStart"/>
              <w:r w:rsidRPr="00DC74D5">
                <w:rPr>
                  <w:i/>
                  <w:lang w:val="en-GB"/>
                </w:rPr>
                <w:t>Siderostictae</w:t>
              </w:r>
              <w:proofErr w:type="spellEnd"/>
              <w:r w:rsidRPr="00DC74D5">
                <w:rPr>
                  <w:lang w:val="en-GB"/>
                </w:rPr>
                <w:t xml:space="preserve"> </w:t>
              </w:r>
              <w:proofErr w:type="spellStart"/>
              <w:r w:rsidRPr="00DC74D5">
                <w:rPr>
                  <w:i/>
                  <w:lang w:val="en-GB"/>
                </w:rPr>
                <w:t>Carex</w:t>
              </w:r>
              <w:proofErr w:type="spellEnd"/>
              <w:r w:rsidRPr="00DC74D5">
                <w:rPr>
                  <w:lang w:val="en-GB"/>
                </w:rPr>
                <w:t xml:space="preserve"> (2), C</w:t>
              </w:r>
            </w:ins>
            <w:ins w:id="134" w:author="Jose Ignacio Márquez Corro" w:date="2019-01-22T11:10:00Z">
              <w:r w:rsidRPr="00DC74D5">
                <w:rPr>
                  <w:vertAlign w:val="subscript"/>
                  <w:lang w:val="en-GB"/>
                </w:rPr>
                <w:t>4</w:t>
              </w:r>
            </w:ins>
            <w:ins w:id="135" w:author="Jose Ignacio Márquez Corro" w:date="2019-01-22T11:08:00Z">
              <w:r w:rsidRPr="00DC74D5">
                <w:rPr>
                  <w:lang w:val="en-GB"/>
                </w:rPr>
                <w:t xml:space="preserve"> </w:t>
              </w:r>
              <w:proofErr w:type="spellStart"/>
              <w:r w:rsidRPr="00DC74D5">
                <w:rPr>
                  <w:i/>
                  <w:lang w:val="en-GB"/>
                </w:rPr>
                <w:t>Cyperus</w:t>
              </w:r>
              <w:proofErr w:type="spellEnd"/>
              <w:r w:rsidRPr="00DC74D5">
                <w:rPr>
                  <w:lang w:val="en-GB"/>
                </w:rPr>
                <w:t xml:space="preserve"> (3) or SDC+FAEC clade (4)</w:t>
              </w:r>
            </w:ins>
          </w:p>
        </w:tc>
      </w:tr>
      <w:tr w:rsidR="0094220D" w:rsidRPr="00DC6A47" w14:paraId="4C774553" w14:textId="7C6AD3BB"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F950B47" w14:textId="77777777" w:rsidR="0094220D" w:rsidRPr="00DC6A47" w:rsidRDefault="0094220D" w:rsidP="00035867">
            <w:pPr>
              <w:jc w:val="left"/>
              <w:rPr>
                <w:b w:val="0"/>
                <w:bCs w:val="0"/>
                <w:color w:val="auto"/>
                <w:lang w:val="en-US"/>
              </w:rPr>
            </w:pPr>
            <w:r w:rsidRPr="00DC6A47">
              <w:rPr>
                <w:lang w:val="en-US"/>
              </w:rPr>
              <w:t>2</w:t>
            </w:r>
          </w:p>
        </w:tc>
        <w:tc>
          <w:tcPr>
            <w:tcW w:w="1458" w:type="dxa"/>
            <w:shd w:val="clear" w:color="auto" w:fill="auto"/>
            <w:vAlign w:val="center"/>
          </w:tcPr>
          <w:p w14:paraId="53DE8672" w14:textId="77777777" w:rsidR="0094220D" w:rsidRPr="00BA10D9"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5369.57</w:t>
            </w:r>
          </w:p>
        </w:tc>
        <w:tc>
          <w:tcPr>
            <w:tcW w:w="1459" w:type="dxa"/>
            <w:shd w:val="clear" w:color="auto" w:fill="auto"/>
            <w:vAlign w:val="center"/>
          </w:tcPr>
          <w:p w14:paraId="1AD8B396" w14:textId="77777777" w:rsidR="0094220D" w:rsidRPr="00BA10D9"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Pr>
                <w:color w:val="000000"/>
              </w:rPr>
              <w:t>−</w:t>
            </w:r>
            <w:r w:rsidRPr="00BA10D9">
              <w:rPr>
                <w:color w:val="000000"/>
              </w:rPr>
              <w:t>132.27</w:t>
            </w:r>
          </w:p>
        </w:tc>
        <w:tc>
          <w:tcPr>
            <w:tcW w:w="1458" w:type="dxa"/>
            <w:tcBorders>
              <w:right w:val="nil"/>
            </w:tcBorders>
            <w:shd w:val="clear" w:color="auto" w:fill="auto"/>
            <w:vAlign w:val="center"/>
          </w:tcPr>
          <w:p w14:paraId="066E31C0" w14:textId="77777777" w:rsidR="0094220D" w:rsidRPr="00426221"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3.38</w:t>
            </w:r>
            <w:r>
              <w:t>e</w:t>
            </w:r>
            <w:r w:rsidRPr="00426221">
              <w:rPr>
                <w:vertAlign w:val="superscript"/>
              </w:rPr>
              <w:t>-17</w:t>
            </w:r>
          </w:p>
        </w:tc>
        <w:tc>
          <w:tcPr>
            <w:tcW w:w="3589" w:type="dxa"/>
            <w:vMerge/>
            <w:vAlign w:val="center"/>
          </w:tcPr>
          <w:p w14:paraId="2949A86B" w14:textId="77777777" w:rsidR="0094220D" w:rsidRPr="00DC74D5" w:rsidRDefault="0094220D">
            <w:pPr>
              <w:jc w:val="left"/>
              <w:cnfStyle w:val="000000000000" w:firstRow="0" w:lastRow="0" w:firstColumn="0" w:lastColumn="0" w:oddVBand="0" w:evenVBand="0" w:oddHBand="0" w:evenHBand="0" w:firstRowFirstColumn="0" w:firstRowLastColumn="0" w:lastRowFirstColumn="0" w:lastRowLastColumn="0"/>
            </w:pPr>
          </w:p>
        </w:tc>
      </w:tr>
      <w:tr w:rsidR="0094220D" w:rsidRPr="00DC6A47" w14:paraId="4FFB6DE6" w14:textId="09CEE89E"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shd w:val="clear" w:color="auto" w:fill="auto"/>
            <w:vAlign w:val="center"/>
          </w:tcPr>
          <w:p w14:paraId="16AB724C" w14:textId="77777777" w:rsidR="0094220D" w:rsidRPr="00DC6A47" w:rsidRDefault="0094220D" w:rsidP="00035867">
            <w:pPr>
              <w:jc w:val="left"/>
              <w:rPr>
                <w:b w:val="0"/>
                <w:bCs w:val="0"/>
                <w:color w:val="auto"/>
                <w:lang w:val="en-US"/>
              </w:rPr>
            </w:pPr>
            <w:r w:rsidRPr="00DC6A47">
              <w:rPr>
                <w:lang w:val="en-US"/>
              </w:rPr>
              <w:t>3</w:t>
            </w:r>
          </w:p>
        </w:tc>
        <w:tc>
          <w:tcPr>
            <w:tcW w:w="1458" w:type="dxa"/>
            <w:tcBorders>
              <w:bottom w:val="nil"/>
            </w:tcBorders>
            <w:shd w:val="clear" w:color="auto" w:fill="auto"/>
            <w:vAlign w:val="center"/>
          </w:tcPr>
          <w:p w14:paraId="4A4C8BBA" w14:textId="77777777" w:rsidR="0094220D" w:rsidRPr="00BA10D9"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5420.74</w:t>
            </w:r>
          </w:p>
        </w:tc>
        <w:tc>
          <w:tcPr>
            <w:tcW w:w="1459" w:type="dxa"/>
            <w:tcBorders>
              <w:bottom w:val="nil"/>
            </w:tcBorders>
            <w:shd w:val="clear" w:color="auto" w:fill="auto"/>
            <w:vAlign w:val="center"/>
          </w:tcPr>
          <w:p w14:paraId="7599284C" w14:textId="77777777" w:rsidR="0094220D" w:rsidRPr="00357767"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357767">
              <w:rPr>
                <w:color w:val="000000"/>
              </w:rPr>
              <w:t>−81.11</w:t>
            </w:r>
          </w:p>
        </w:tc>
        <w:tc>
          <w:tcPr>
            <w:tcW w:w="1458" w:type="dxa"/>
            <w:tcBorders>
              <w:bottom w:val="nil"/>
            </w:tcBorders>
            <w:shd w:val="clear" w:color="auto" w:fill="auto"/>
            <w:vAlign w:val="center"/>
          </w:tcPr>
          <w:p w14:paraId="0FABE1A0" w14:textId="77777777" w:rsidR="0094220D" w:rsidRPr="00357767"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357767">
              <w:t>2.62e</w:t>
            </w:r>
            <w:r w:rsidRPr="00357767">
              <w:rPr>
                <w:vertAlign w:val="superscript"/>
              </w:rPr>
              <w:t>-28</w:t>
            </w:r>
          </w:p>
        </w:tc>
        <w:tc>
          <w:tcPr>
            <w:tcW w:w="3589" w:type="dxa"/>
            <w:vMerge/>
            <w:vAlign w:val="center"/>
          </w:tcPr>
          <w:p w14:paraId="61BE9D69" w14:textId="77777777" w:rsidR="0094220D" w:rsidRPr="00DC74D5" w:rsidRDefault="0094220D">
            <w:pPr>
              <w:jc w:val="left"/>
              <w:cnfStyle w:val="000000000000" w:firstRow="0" w:lastRow="0" w:firstColumn="0" w:lastColumn="0" w:oddVBand="0" w:evenVBand="0" w:oddHBand="0" w:evenHBand="0" w:firstRowFirstColumn="0" w:firstRowLastColumn="0" w:lastRowFirstColumn="0" w:lastRowLastColumn="0"/>
            </w:pPr>
          </w:p>
        </w:tc>
      </w:tr>
      <w:tr w:rsidR="0094220D" w:rsidRPr="00DC6A47" w14:paraId="79ECA759" w14:textId="68A99ED5"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vAlign w:val="center"/>
          </w:tcPr>
          <w:p w14:paraId="7BB3E1EC" w14:textId="77777777" w:rsidR="0094220D" w:rsidRPr="00DC6A47" w:rsidRDefault="0094220D" w:rsidP="00035867">
            <w:pPr>
              <w:jc w:val="left"/>
              <w:rPr>
                <w:b w:val="0"/>
                <w:bCs w:val="0"/>
                <w:color w:val="auto"/>
                <w:lang w:val="en-US"/>
              </w:rPr>
            </w:pPr>
            <w:r w:rsidRPr="00DC6A47">
              <w:rPr>
                <w:lang w:val="en-US"/>
              </w:rPr>
              <w:t>4</w:t>
            </w:r>
          </w:p>
        </w:tc>
        <w:tc>
          <w:tcPr>
            <w:tcW w:w="1458" w:type="dxa"/>
            <w:tcBorders>
              <w:top w:val="nil"/>
              <w:bottom w:val="nil"/>
            </w:tcBorders>
            <w:shd w:val="clear" w:color="auto" w:fill="auto"/>
            <w:vAlign w:val="center"/>
          </w:tcPr>
          <w:p w14:paraId="3EEF24FA" w14:textId="77777777" w:rsidR="0094220D" w:rsidRPr="00BA10D9"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highlight w:val="yellow"/>
                <w:lang w:val="en-US"/>
              </w:rPr>
            </w:pPr>
            <w:r>
              <w:rPr>
                <w:color w:val="000000"/>
              </w:rPr>
              <w:t>5467.23</w:t>
            </w:r>
          </w:p>
        </w:tc>
        <w:tc>
          <w:tcPr>
            <w:tcW w:w="1459" w:type="dxa"/>
            <w:tcBorders>
              <w:top w:val="nil"/>
              <w:bottom w:val="nil"/>
            </w:tcBorders>
            <w:shd w:val="clear" w:color="auto" w:fill="auto"/>
            <w:vAlign w:val="center"/>
          </w:tcPr>
          <w:p w14:paraId="776A699A" w14:textId="77777777" w:rsidR="0094220D" w:rsidRPr="00357767"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357767">
              <w:rPr>
                <w:color w:val="000000"/>
              </w:rPr>
              <w:t>−34.61</w:t>
            </w:r>
          </w:p>
        </w:tc>
        <w:tc>
          <w:tcPr>
            <w:tcW w:w="1458" w:type="dxa"/>
            <w:tcBorders>
              <w:top w:val="nil"/>
              <w:bottom w:val="nil"/>
              <w:right w:val="nil"/>
            </w:tcBorders>
            <w:shd w:val="clear" w:color="auto" w:fill="auto"/>
            <w:vAlign w:val="center"/>
          </w:tcPr>
          <w:p w14:paraId="48623088" w14:textId="77777777" w:rsidR="0094220D" w:rsidRPr="00357767"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357767">
              <w:t>2.10e</w:t>
            </w:r>
            <w:r w:rsidRPr="00357767">
              <w:rPr>
                <w:vertAlign w:val="superscript"/>
              </w:rPr>
              <w:t>-38</w:t>
            </w:r>
          </w:p>
        </w:tc>
        <w:tc>
          <w:tcPr>
            <w:tcW w:w="3589" w:type="dxa"/>
            <w:vMerge/>
            <w:tcBorders>
              <w:bottom w:val="nil"/>
            </w:tcBorders>
            <w:vAlign w:val="center"/>
          </w:tcPr>
          <w:p w14:paraId="4E3F3B7A" w14:textId="77777777" w:rsidR="0094220D" w:rsidRPr="00DC74D5" w:rsidRDefault="0094220D">
            <w:pPr>
              <w:jc w:val="left"/>
              <w:cnfStyle w:val="000000000000" w:firstRow="0" w:lastRow="0" w:firstColumn="0" w:lastColumn="0" w:oddVBand="0" w:evenVBand="0" w:oddHBand="0" w:evenHBand="0" w:firstRowFirstColumn="0" w:firstRowLastColumn="0" w:lastRowFirstColumn="0" w:lastRowLastColumn="0"/>
            </w:pPr>
          </w:p>
        </w:tc>
      </w:tr>
      <w:tr w:rsidR="0094220D" w:rsidRPr="00DC6A47" w14:paraId="76BB63AC" w14:textId="77777777" w:rsidTr="000C5A6E">
        <w:trPr>
          <w:trHeight w:val="57"/>
          <w:ins w:id="136" w:author="Jose Ignacio Márquez Corro" w:date="2019-01-22T11:10:00Z"/>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vAlign w:val="center"/>
          </w:tcPr>
          <w:p w14:paraId="7F21DB90" w14:textId="77777777" w:rsidR="0094220D" w:rsidRPr="00A019DD" w:rsidRDefault="0094220D" w:rsidP="00035867">
            <w:pPr>
              <w:jc w:val="left"/>
              <w:rPr>
                <w:ins w:id="137" w:author="Jose Ignacio Márquez Corro" w:date="2019-01-22T11:10:00Z"/>
                <w:sz w:val="16"/>
                <w:lang w:val="en-US"/>
              </w:rPr>
            </w:pPr>
          </w:p>
        </w:tc>
        <w:tc>
          <w:tcPr>
            <w:tcW w:w="1458" w:type="dxa"/>
            <w:tcBorders>
              <w:top w:val="nil"/>
              <w:bottom w:val="nil"/>
            </w:tcBorders>
            <w:shd w:val="clear" w:color="auto" w:fill="auto"/>
            <w:vAlign w:val="center"/>
          </w:tcPr>
          <w:p w14:paraId="50F116ED" w14:textId="77777777" w:rsidR="0094220D" w:rsidRPr="00A019DD" w:rsidRDefault="0094220D" w:rsidP="00035867">
            <w:pPr>
              <w:jc w:val="left"/>
              <w:cnfStyle w:val="000000000000" w:firstRow="0" w:lastRow="0" w:firstColumn="0" w:lastColumn="0" w:oddVBand="0" w:evenVBand="0" w:oddHBand="0" w:evenHBand="0" w:firstRowFirstColumn="0" w:firstRowLastColumn="0" w:lastRowFirstColumn="0" w:lastRowLastColumn="0"/>
              <w:rPr>
                <w:ins w:id="138" w:author="Jose Ignacio Márquez Corro" w:date="2019-01-22T11:10:00Z"/>
                <w:color w:val="000000"/>
                <w:sz w:val="16"/>
              </w:rPr>
            </w:pPr>
          </w:p>
        </w:tc>
        <w:tc>
          <w:tcPr>
            <w:tcW w:w="1459" w:type="dxa"/>
            <w:tcBorders>
              <w:top w:val="nil"/>
              <w:bottom w:val="nil"/>
            </w:tcBorders>
            <w:shd w:val="clear" w:color="auto" w:fill="auto"/>
            <w:vAlign w:val="center"/>
          </w:tcPr>
          <w:p w14:paraId="4C09666D" w14:textId="77777777" w:rsidR="0094220D" w:rsidRPr="00A019DD" w:rsidRDefault="0094220D" w:rsidP="00035867">
            <w:pPr>
              <w:jc w:val="left"/>
              <w:cnfStyle w:val="000000000000" w:firstRow="0" w:lastRow="0" w:firstColumn="0" w:lastColumn="0" w:oddVBand="0" w:evenVBand="0" w:oddHBand="0" w:evenHBand="0" w:firstRowFirstColumn="0" w:firstRowLastColumn="0" w:lastRowFirstColumn="0" w:lastRowLastColumn="0"/>
              <w:rPr>
                <w:ins w:id="139" w:author="Jose Ignacio Márquez Corro" w:date="2019-01-22T11:10:00Z"/>
                <w:color w:val="000000"/>
                <w:sz w:val="16"/>
              </w:rPr>
            </w:pPr>
          </w:p>
        </w:tc>
        <w:tc>
          <w:tcPr>
            <w:tcW w:w="1458" w:type="dxa"/>
            <w:tcBorders>
              <w:top w:val="nil"/>
              <w:bottom w:val="nil"/>
              <w:right w:val="nil"/>
            </w:tcBorders>
            <w:shd w:val="clear" w:color="auto" w:fill="auto"/>
            <w:vAlign w:val="center"/>
          </w:tcPr>
          <w:p w14:paraId="1FAB45C2" w14:textId="77777777" w:rsidR="0094220D" w:rsidRPr="00A019DD" w:rsidRDefault="0094220D" w:rsidP="00035867">
            <w:pPr>
              <w:jc w:val="left"/>
              <w:cnfStyle w:val="000000000000" w:firstRow="0" w:lastRow="0" w:firstColumn="0" w:lastColumn="0" w:oddVBand="0" w:evenVBand="0" w:oddHBand="0" w:evenHBand="0" w:firstRowFirstColumn="0" w:firstRowLastColumn="0" w:lastRowFirstColumn="0" w:lastRowLastColumn="0"/>
              <w:rPr>
                <w:ins w:id="140" w:author="Jose Ignacio Márquez Corro" w:date="2019-01-22T11:10:00Z"/>
                <w:sz w:val="16"/>
              </w:rPr>
            </w:pPr>
          </w:p>
        </w:tc>
        <w:tc>
          <w:tcPr>
            <w:tcW w:w="3589" w:type="dxa"/>
            <w:tcBorders>
              <w:bottom w:val="nil"/>
            </w:tcBorders>
            <w:vAlign w:val="center"/>
          </w:tcPr>
          <w:p w14:paraId="089FD502" w14:textId="77777777" w:rsidR="0094220D" w:rsidRPr="00A019DD" w:rsidRDefault="0094220D" w:rsidP="00DC74D5">
            <w:pPr>
              <w:jc w:val="left"/>
              <w:cnfStyle w:val="000000000000" w:firstRow="0" w:lastRow="0" w:firstColumn="0" w:lastColumn="0" w:oddVBand="0" w:evenVBand="0" w:oddHBand="0" w:evenHBand="0" w:firstRowFirstColumn="0" w:firstRowLastColumn="0" w:lastRowFirstColumn="0" w:lastRowLastColumn="0"/>
              <w:rPr>
                <w:ins w:id="141" w:author="Jose Ignacio Márquez Corro" w:date="2019-01-22T11:10:00Z"/>
                <w:sz w:val="16"/>
              </w:rPr>
            </w:pPr>
          </w:p>
        </w:tc>
      </w:tr>
      <w:tr w:rsidR="00A71508" w:rsidRPr="00E07451" w14:paraId="40DDCB9A" w14:textId="6AD998F3"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vAlign w:val="center"/>
          </w:tcPr>
          <w:p w14:paraId="06DCE84A" w14:textId="77777777" w:rsidR="00A71508" w:rsidRPr="00DC6A47" w:rsidRDefault="00A71508" w:rsidP="00035867">
            <w:pPr>
              <w:jc w:val="left"/>
              <w:rPr>
                <w:b w:val="0"/>
                <w:bCs w:val="0"/>
                <w:color w:val="auto"/>
                <w:lang w:val="en-US"/>
              </w:rPr>
            </w:pPr>
            <w:r w:rsidRPr="00DC6A47">
              <w:rPr>
                <w:lang w:val="en-US"/>
              </w:rPr>
              <w:t>1,2</w:t>
            </w:r>
          </w:p>
        </w:tc>
        <w:tc>
          <w:tcPr>
            <w:tcW w:w="1458" w:type="dxa"/>
            <w:tcBorders>
              <w:top w:val="nil"/>
              <w:bottom w:val="nil"/>
            </w:tcBorders>
            <w:shd w:val="clear" w:color="auto" w:fill="auto"/>
            <w:vAlign w:val="center"/>
          </w:tcPr>
          <w:p w14:paraId="63C8022C"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5330.73</w:t>
            </w:r>
          </w:p>
        </w:tc>
        <w:tc>
          <w:tcPr>
            <w:tcW w:w="1459" w:type="dxa"/>
            <w:tcBorders>
              <w:top w:val="nil"/>
              <w:bottom w:val="nil"/>
            </w:tcBorders>
            <w:shd w:val="clear" w:color="auto" w:fill="auto"/>
            <w:vAlign w:val="center"/>
          </w:tcPr>
          <w:p w14:paraId="0B084108" w14:textId="77777777" w:rsidR="00A71508" w:rsidRPr="00357767"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357767">
              <w:rPr>
                <w:color w:val="000000"/>
              </w:rPr>
              <w:t>−171.11</w:t>
            </w:r>
          </w:p>
        </w:tc>
        <w:tc>
          <w:tcPr>
            <w:tcW w:w="1458" w:type="dxa"/>
            <w:tcBorders>
              <w:top w:val="nil"/>
              <w:bottom w:val="nil"/>
            </w:tcBorders>
            <w:shd w:val="clear" w:color="auto" w:fill="auto"/>
            <w:vAlign w:val="center"/>
          </w:tcPr>
          <w:p w14:paraId="56B38AB9" w14:textId="77777777" w:rsidR="00A71508" w:rsidRPr="00357767"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357767">
              <w:t>9.20e</w:t>
            </w:r>
            <w:r w:rsidRPr="00357767">
              <w:rPr>
                <w:vertAlign w:val="superscript"/>
              </w:rPr>
              <w:t>-09</w:t>
            </w:r>
          </w:p>
        </w:tc>
        <w:tc>
          <w:tcPr>
            <w:tcW w:w="3589" w:type="dxa"/>
            <w:vMerge w:val="restart"/>
            <w:tcBorders>
              <w:top w:val="nil"/>
            </w:tcBorders>
            <w:vAlign w:val="center"/>
          </w:tcPr>
          <w:p w14:paraId="38CD961E" w14:textId="4DAB1703" w:rsidR="00A71508" w:rsidRPr="00A019DD" w:rsidRDefault="00DC74D5" w:rsidP="00DC74D5">
            <w:pPr>
              <w:jc w:val="left"/>
              <w:cnfStyle w:val="000000000000" w:firstRow="0" w:lastRow="0" w:firstColumn="0" w:lastColumn="0" w:oddVBand="0" w:evenVBand="0" w:oddHBand="0" w:evenHBand="0" w:firstRowFirstColumn="0" w:firstRowLastColumn="0" w:lastRowFirstColumn="0" w:lastRowLastColumn="0"/>
              <w:rPr>
                <w:lang w:val="en-GB"/>
              </w:rPr>
            </w:pPr>
            <w:ins w:id="142" w:author="Jose Ignacio Márquez Corro" w:date="2019-01-22T12:11:00Z">
              <w:r w:rsidRPr="00DC74D5">
                <w:rPr>
                  <w:lang w:val="en-GB"/>
                </w:rPr>
                <w:t>Scenario</w:t>
              </w:r>
            </w:ins>
            <w:ins w:id="143" w:author="Jose Ignacio Márquez Corro" w:date="2019-01-22T15:20:00Z">
              <w:r w:rsidR="000364EB">
                <w:rPr>
                  <w:lang w:val="en-GB"/>
                </w:rPr>
                <w:t>s</w:t>
              </w:r>
            </w:ins>
            <w:ins w:id="144" w:author="Jose Ignacio Márquez Corro" w:date="2019-01-22T12:11:00Z">
              <w:r w:rsidRPr="00DC74D5">
                <w:rPr>
                  <w:lang w:val="en-GB"/>
                </w:rPr>
                <w:t xml:space="preserve"> of two transition</w:t>
              </w:r>
              <w:r w:rsidRPr="00A019DD">
                <w:rPr>
                  <w:lang w:val="en-GB"/>
                </w:rPr>
                <w:t xml:space="preserve"> events</w:t>
              </w:r>
            </w:ins>
          </w:p>
        </w:tc>
      </w:tr>
      <w:tr w:rsidR="00A71508" w:rsidRPr="00554EAB" w14:paraId="75F8EBE5" w14:textId="4204CFD8"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nil"/>
            </w:tcBorders>
            <w:shd w:val="clear" w:color="auto" w:fill="auto"/>
            <w:vAlign w:val="center"/>
          </w:tcPr>
          <w:p w14:paraId="17D8981B" w14:textId="77777777" w:rsidR="00A71508" w:rsidRPr="00554EAB" w:rsidRDefault="00A71508" w:rsidP="00035867">
            <w:pPr>
              <w:jc w:val="left"/>
              <w:rPr>
                <w:b w:val="0"/>
                <w:bCs w:val="0"/>
                <w:color w:val="auto"/>
              </w:rPr>
            </w:pPr>
            <w:r>
              <w:t>1,3</w:t>
            </w:r>
          </w:p>
        </w:tc>
        <w:tc>
          <w:tcPr>
            <w:tcW w:w="1458" w:type="dxa"/>
            <w:tcBorders>
              <w:top w:val="nil"/>
            </w:tcBorders>
            <w:shd w:val="clear" w:color="auto" w:fill="auto"/>
            <w:vAlign w:val="center"/>
          </w:tcPr>
          <w:p w14:paraId="6B501062"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5345.63</w:t>
            </w:r>
          </w:p>
        </w:tc>
        <w:tc>
          <w:tcPr>
            <w:tcW w:w="1459" w:type="dxa"/>
            <w:tcBorders>
              <w:top w:val="nil"/>
            </w:tcBorders>
            <w:shd w:val="clear" w:color="auto" w:fill="auto"/>
            <w:vAlign w:val="center"/>
          </w:tcPr>
          <w:p w14:paraId="799171DD"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156.21</w:t>
            </w:r>
          </w:p>
        </w:tc>
        <w:tc>
          <w:tcPr>
            <w:tcW w:w="1458" w:type="dxa"/>
            <w:tcBorders>
              <w:top w:val="nil"/>
              <w:right w:val="nil"/>
            </w:tcBorders>
            <w:shd w:val="clear" w:color="auto" w:fill="auto"/>
            <w:vAlign w:val="center"/>
          </w:tcPr>
          <w:p w14:paraId="5BCA2BA3"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5.34</w:t>
            </w:r>
            <w:r>
              <w:t>e</w:t>
            </w:r>
            <w:r w:rsidRPr="00426221">
              <w:rPr>
                <w:vertAlign w:val="superscript"/>
              </w:rPr>
              <w:t>-12</w:t>
            </w:r>
          </w:p>
        </w:tc>
        <w:tc>
          <w:tcPr>
            <w:tcW w:w="3589" w:type="dxa"/>
            <w:vMerge/>
            <w:vAlign w:val="center"/>
          </w:tcPr>
          <w:p w14:paraId="4DA66E3B" w14:textId="77777777" w:rsidR="00A71508" w:rsidRPr="00DC74D5" w:rsidRDefault="00A71508">
            <w:pPr>
              <w:jc w:val="left"/>
              <w:cnfStyle w:val="000000000000" w:firstRow="0" w:lastRow="0" w:firstColumn="0" w:lastColumn="0" w:oddVBand="0" w:evenVBand="0" w:oddHBand="0" w:evenHBand="0" w:firstRowFirstColumn="0" w:firstRowLastColumn="0" w:lastRowFirstColumn="0" w:lastRowLastColumn="0"/>
            </w:pPr>
          </w:p>
        </w:tc>
      </w:tr>
      <w:tr w:rsidR="00A71508" w:rsidRPr="00554EAB" w14:paraId="58679AAB" w14:textId="04DFA255"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97EAEAB" w14:textId="77777777" w:rsidR="00A71508" w:rsidRPr="00554EAB" w:rsidRDefault="00A71508" w:rsidP="00035867">
            <w:pPr>
              <w:jc w:val="left"/>
              <w:rPr>
                <w:b w:val="0"/>
                <w:bCs w:val="0"/>
                <w:color w:val="auto"/>
              </w:rPr>
            </w:pPr>
            <w:r>
              <w:t>1,4</w:t>
            </w:r>
          </w:p>
        </w:tc>
        <w:tc>
          <w:tcPr>
            <w:tcW w:w="1458" w:type="dxa"/>
            <w:shd w:val="clear" w:color="auto" w:fill="auto"/>
            <w:vAlign w:val="center"/>
          </w:tcPr>
          <w:p w14:paraId="3BFFC757"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5369.09</w:t>
            </w:r>
          </w:p>
        </w:tc>
        <w:tc>
          <w:tcPr>
            <w:tcW w:w="1459" w:type="dxa"/>
            <w:shd w:val="clear" w:color="auto" w:fill="auto"/>
            <w:vAlign w:val="center"/>
          </w:tcPr>
          <w:p w14:paraId="5E8F19B0"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132.75</w:t>
            </w:r>
          </w:p>
        </w:tc>
        <w:tc>
          <w:tcPr>
            <w:tcW w:w="1458" w:type="dxa"/>
            <w:shd w:val="clear" w:color="auto" w:fill="auto"/>
            <w:vAlign w:val="center"/>
          </w:tcPr>
          <w:p w14:paraId="32D960E9"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4.31</w:t>
            </w:r>
            <w:r>
              <w:t>e</w:t>
            </w:r>
            <w:r w:rsidRPr="00426221">
              <w:rPr>
                <w:vertAlign w:val="superscript"/>
              </w:rPr>
              <w:t>-17</w:t>
            </w:r>
          </w:p>
        </w:tc>
        <w:tc>
          <w:tcPr>
            <w:tcW w:w="3589" w:type="dxa"/>
            <w:vMerge/>
            <w:vAlign w:val="center"/>
          </w:tcPr>
          <w:p w14:paraId="126342A4" w14:textId="77777777" w:rsidR="00A71508" w:rsidRPr="00DC74D5" w:rsidRDefault="00A71508">
            <w:pPr>
              <w:jc w:val="left"/>
              <w:cnfStyle w:val="000000000000" w:firstRow="0" w:lastRow="0" w:firstColumn="0" w:lastColumn="0" w:oddVBand="0" w:evenVBand="0" w:oddHBand="0" w:evenHBand="0" w:firstRowFirstColumn="0" w:firstRowLastColumn="0" w:lastRowFirstColumn="0" w:lastRowLastColumn="0"/>
            </w:pPr>
          </w:p>
        </w:tc>
      </w:tr>
      <w:tr w:rsidR="00A71508" w:rsidRPr="00554EAB" w14:paraId="0E10EEEF" w14:textId="0500440E"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9A56BAA" w14:textId="77777777" w:rsidR="00A71508" w:rsidRPr="00554EAB" w:rsidRDefault="00A71508" w:rsidP="00035867">
            <w:pPr>
              <w:jc w:val="left"/>
              <w:rPr>
                <w:b w:val="0"/>
                <w:bCs w:val="0"/>
                <w:color w:val="auto"/>
              </w:rPr>
            </w:pPr>
            <w:r>
              <w:lastRenderedPageBreak/>
              <w:t>2,3</w:t>
            </w:r>
          </w:p>
        </w:tc>
        <w:tc>
          <w:tcPr>
            <w:tcW w:w="1458" w:type="dxa"/>
            <w:shd w:val="clear" w:color="auto" w:fill="auto"/>
            <w:vAlign w:val="center"/>
          </w:tcPr>
          <w:p w14:paraId="7A200E8E"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5311.06</w:t>
            </w:r>
          </w:p>
        </w:tc>
        <w:tc>
          <w:tcPr>
            <w:tcW w:w="1459" w:type="dxa"/>
            <w:shd w:val="clear" w:color="auto" w:fill="auto"/>
            <w:vAlign w:val="center"/>
          </w:tcPr>
          <w:p w14:paraId="3ADB4776"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190.78</w:t>
            </w:r>
          </w:p>
        </w:tc>
        <w:tc>
          <w:tcPr>
            <w:tcW w:w="1458" w:type="dxa"/>
            <w:tcBorders>
              <w:right w:val="nil"/>
            </w:tcBorders>
            <w:shd w:val="clear" w:color="auto" w:fill="auto"/>
            <w:vAlign w:val="center"/>
          </w:tcPr>
          <w:p w14:paraId="095146AC"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1.72</w:t>
            </w:r>
            <w:r>
              <w:t>e</w:t>
            </w:r>
            <w:r w:rsidRPr="00426221">
              <w:rPr>
                <w:vertAlign w:val="superscript"/>
              </w:rPr>
              <w:t>-04</w:t>
            </w:r>
          </w:p>
        </w:tc>
        <w:tc>
          <w:tcPr>
            <w:tcW w:w="3589" w:type="dxa"/>
            <w:vMerge/>
            <w:vAlign w:val="center"/>
          </w:tcPr>
          <w:p w14:paraId="763F8295" w14:textId="77777777" w:rsidR="00A71508" w:rsidRPr="00DC74D5" w:rsidRDefault="00A71508">
            <w:pPr>
              <w:jc w:val="left"/>
              <w:cnfStyle w:val="000000000000" w:firstRow="0" w:lastRow="0" w:firstColumn="0" w:lastColumn="0" w:oddVBand="0" w:evenVBand="0" w:oddHBand="0" w:evenHBand="0" w:firstRowFirstColumn="0" w:firstRowLastColumn="0" w:lastRowFirstColumn="0" w:lastRowLastColumn="0"/>
            </w:pPr>
          </w:p>
        </w:tc>
      </w:tr>
      <w:tr w:rsidR="00A71508" w:rsidRPr="00554EAB" w14:paraId="39B5AA0C" w14:textId="7D81827D"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AAAEE03" w14:textId="77777777" w:rsidR="00A71508" w:rsidRPr="00554EAB" w:rsidRDefault="00A71508" w:rsidP="00035867">
            <w:pPr>
              <w:jc w:val="left"/>
              <w:rPr>
                <w:b w:val="0"/>
                <w:bCs w:val="0"/>
                <w:color w:val="auto"/>
              </w:rPr>
            </w:pPr>
            <w:r>
              <w:t>2,4</w:t>
            </w:r>
          </w:p>
        </w:tc>
        <w:tc>
          <w:tcPr>
            <w:tcW w:w="1458" w:type="dxa"/>
            <w:shd w:val="clear" w:color="auto" w:fill="auto"/>
            <w:vAlign w:val="center"/>
          </w:tcPr>
          <w:p w14:paraId="4A79C2DB"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5377.40</w:t>
            </w:r>
          </w:p>
        </w:tc>
        <w:tc>
          <w:tcPr>
            <w:tcW w:w="1459" w:type="dxa"/>
            <w:shd w:val="clear" w:color="auto" w:fill="auto"/>
            <w:vAlign w:val="center"/>
          </w:tcPr>
          <w:p w14:paraId="3C351643"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124.44</w:t>
            </w:r>
          </w:p>
        </w:tc>
        <w:tc>
          <w:tcPr>
            <w:tcW w:w="1458" w:type="dxa"/>
            <w:shd w:val="clear" w:color="auto" w:fill="auto"/>
            <w:vAlign w:val="center"/>
          </w:tcPr>
          <w:p w14:paraId="5BA3E5D9"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6.75</w:t>
            </w:r>
            <w:r>
              <w:t>e</w:t>
            </w:r>
            <w:r w:rsidRPr="00426221">
              <w:rPr>
                <w:vertAlign w:val="superscript"/>
              </w:rPr>
              <w:t>-19</w:t>
            </w:r>
          </w:p>
        </w:tc>
        <w:tc>
          <w:tcPr>
            <w:tcW w:w="3589" w:type="dxa"/>
            <w:vMerge/>
            <w:vAlign w:val="center"/>
          </w:tcPr>
          <w:p w14:paraId="6C77F90F" w14:textId="77777777" w:rsidR="00A71508" w:rsidRPr="00DC74D5" w:rsidRDefault="00A71508">
            <w:pPr>
              <w:jc w:val="left"/>
              <w:cnfStyle w:val="000000000000" w:firstRow="0" w:lastRow="0" w:firstColumn="0" w:lastColumn="0" w:oddVBand="0" w:evenVBand="0" w:oddHBand="0" w:evenHBand="0" w:firstRowFirstColumn="0" w:firstRowLastColumn="0" w:lastRowFirstColumn="0" w:lastRowLastColumn="0"/>
            </w:pPr>
          </w:p>
        </w:tc>
      </w:tr>
      <w:tr w:rsidR="00A71508" w:rsidRPr="00554EAB" w14:paraId="7F78464D" w14:textId="519A93D5"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9495DA3" w14:textId="77777777" w:rsidR="00A71508" w:rsidRPr="00554EAB" w:rsidRDefault="00A71508" w:rsidP="00035867">
            <w:pPr>
              <w:jc w:val="left"/>
              <w:rPr>
                <w:b w:val="0"/>
                <w:bCs w:val="0"/>
                <w:color w:val="auto"/>
              </w:rPr>
            </w:pPr>
            <w:r>
              <w:t>3,4</w:t>
            </w:r>
          </w:p>
        </w:tc>
        <w:tc>
          <w:tcPr>
            <w:tcW w:w="1458" w:type="dxa"/>
            <w:shd w:val="clear" w:color="auto" w:fill="auto"/>
            <w:vAlign w:val="center"/>
          </w:tcPr>
          <w:p w14:paraId="5E99F06F"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5387.07</w:t>
            </w:r>
          </w:p>
        </w:tc>
        <w:tc>
          <w:tcPr>
            <w:tcW w:w="1459" w:type="dxa"/>
            <w:shd w:val="clear" w:color="auto" w:fill="auto"/>
            <w:vAlign w:val="center"/>
          </w:tcPr>
          <w:p w14:paraId="52A9B155"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114.77</w:t>
            </w:r>
          </w:p>
        </w:tc>
        <w:tc>
          <w:tcPr>
            <w:tcW w:w="1458" w:type="dxa"/>
            <w:tcBorders>
              <w:right w:val="nil"/>
            </w:tcBorders>
            <w:shd w:val="clear" w:color="auto" w:fill="auto"/>
            <w:vAlign w:val="center"/>
          </w:tcPr>
          <w:p w14:paraId="5304F001"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5.36</w:t>
            </w:r>
            <w:r>
              <w:t>e</w:t>
            </w:r>
            <w:r w:rsidRPr="00426221">
              <w:rPr>
                <w:vertAlign w:val="superscript"/>
              </w:rPr>
              <w:t>-21</w:t>
            </w:r>
          </w:p>
        </w:tc>
        <w:tc>
          <w:tcPr>
            <w:tcW w:w="3589" w:type="dxa"/>
            <w:vMerge/>
            <w:vAlign w:val="center"/>
          </w:tcPr>
          <w:p w14:paraId="32263510" w14:textId="77777777" w:rsidR="00A71508" w:rsidRPr="00DC74D5" w:rsidRDefault="00A71508">
            <w:pPr>
              <w:jc w:val="left"/>
              <w:cnfStyle w:val="000000000000" w:firstRow="0" w:lastRow="0" w:firstColumn="0" w:lastColumn="0" w:oddVBand="0" w:evenVBand="0" w:oddHBand="0" w:evenHBand="0" w:firstRowFirstColumn="0" w:firstRowLastColumn="0" w:lastRowFirstColumn="0" w:lastRowLastColumn="0"/>
            </w:pPr>
          </w:p>
        </w:tc>
      </w:tr>
      <w:tr w:rsidR="00A71508" w:rsidRPr="00554EAB" w14:paraId="0F16DF2A" w14:textId="77777777" w:rsidTr="000C5A6E">
        <w:trPr>
          <w:trHeight w:val="57"/>
          <w:ins w:id="145" w:author="Jose Ignacio Márquez Corro" w:date="2019-01-22T11:19: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FC5D994" w14:textId="77777777" w:rsidR="00A71508" w:rsidRDefault="00A71508" w:rsidP="00035867">
            <w:pPr>
              <w:jc w:val="left"/>
              <w:rPr>
                <w:ins w:id="146" w:author="Jose Ignacio Márquez Corro" w:date="2019-01-22T11:19:00Z"/>
              </w:rPr>
            </w:pPr>
          </w:p>
        </w:tc>
        <w:tc>
          <w:tcPr>
            <w:tcW w:w="1458" w:type="dxa"/>
            <w:shd w:val="clear" w:color="auto" w:fill="auto"/>
            <w:vAlign w:val="center"/>
          </w:tcPr>
          <w:p w14:paraId="2438E6F2"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ins w:id="147" w:author="Jose Ignacio Márquez Corro" w:date="2019-01-22T11:19:00Z"/>
                <w:color w:val="000000"/>
              </w:rPr>
            </w:pPr>
          </w:p>
        </w:tc>
        <w:tc>
          <w:tcPr>
            <w:tcW w:w="1459" w:type="dxa"/>
            <w:shd w:val="clear" w:color="auto" w:fill="auto"/>
            <w:vAlign w:val="center"/>
          </w:tcPr>
          <w:p w14:paraId="3600A622" w14:textId="77777777" w:rsidR="00A71508" w:rsidRDefault="00A71508" w:rsidP="00035867">
            <w:pPr>
              <w:jc w:val="left"/>
              <w:cnfStyle w:val="000000000000" w:firstRow="0" w:lastRow="0" w:firstColumn="0" w:lastColumn="0" w:oddVBand="0" w:evenVBand="0" w:oddHBand="0" w:evenHBand="0" w:firstRowFirstColumn="0" w:firstRowLastColumn="0" w:lastRowFirstColumn="0" w:lastRowLastColumn="0"/>
              <w:rPr>
                <w:ins w:id="148" w:author="Jose Ignacio Márquez Corro" w:date="2019-01-22T11:19:00Z"/>
                <w:color w:val="000000"/>
              </w:rPr>
            </w:pPr>
          </w:p>
        </w:tc>
        <w:tc>
          <w:tcPr>
            <w:tcW w:w="1458" w:type="dxa"/>
            <w:tcBorders>
              <w:right w:val="nil"/>
            </w:tcBorders>
            <w:shd w:val="clear" w:color="auto" w:fill="auto"/>
            <w:vAlign w:val="center"/>
          </w:tcPr>
          <w:p w14:paraId="51F2467C"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ins w:id="149" w:author="Jose Ignacio Márquez Corro" w:date="2019-01-22T11:19:00Z"/>
              </w:rPr>
            </w:pPr>
          </w:p>
        </w:tc>
        <w:tc>
          <w:tcPr>
            <w:tcW w:w="3589" w:type="dxa"/>
            <w:tcBorders>
              <w:right w:val="nil"/>
            </w:tcBorders>
            <w:vAlign w:val="center"/>
          </w:tcPr>
          <w:p w14:paraId="5686DE9C" w14:textId="77777777" w:rsidR="00A71508" w:rsidRPr="00DC74D5" w:rsidRDefault="00A71508" w:rsidP="00DC74D5">
            <w:pPr>
              <w:jc w:val="left"/>
              <w:cnfStyle w:val="000000000000" w:firstRow="0" w:lastRow="0" w:firstColumn="0" w:lastColumn="0" w:oddVBand="0" w:evenVBand="0" w:oddHBand="0" w:evenHBand="0" w:firstRowFirstColumn="0" w:firstRowLastColumn="0" w:lastRowFirstColumn="0" w:lastRowLastColumn="0"/>
              <w:rPr>
                <w:ins w:id="150" w:author="Jose Ignacio Márquez Corro" w:date="2019-01-22T11:19:00Z"/>
              </w:rPr>
            </w:pPr>
          </w:p>
        </w:tc>
      </w:tr>
      <w:tr w:rsidR="00A71508" w:rsidRPr="00E07451" w14:paraId="0B822EC0" w14:textId="7ECE62C0"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442E0669" w14:textId="77777777" w:rsidR="00A71508" w:rsidRPr="00554EAB" w:rsidRDefault="00A71508" w:rsidP="00035867">
            <w:pPr>
              <w:jc w:val="left"/>
              <w:rPr>
                <w:b w:val="0"/>
                <w:bCs w:val="0"/>
                <w:color w:val="auto"/>
              </w:rPr>
            </w:pPr>
            <w:r>
              <w:t>1,2,3</w:t>
            </w:r>
          </w:p>
        </w:tc>
        <w:tc>
          <w:tcPr>
            <w:tcW w:w="1458" w:type="dxa"/>
            <w:shd w:val="clear" w:color="auto" w:fill="auto"/>
            <w:vAlign w:val="center"/>
          </w:tcPr>
          <w:p w14:paraId="34B8CF86" w14:textId="77777777" w:rsidR="00A71508" w:rsidRPr="00E725DF" w:rsidRDefault="00A71508" w:rsidP="00035867">
            <w:pPr>
              <w:jc w:val="left"/>
              <w:cnfStyle w:val="000000000000" w:firstRow="0" w:lastRow="0" w:firstColumn="0" w:lastColumn="0" w:oddVBand="0" w:evenVBand="0" w:oddHBand="0" w:evenHBand="0" w:firstRowFirstColumn="0" w:firstRowLastColumn="0" w:lastRowFirstColumn="0" w:lastRowLastColumn="0"/>
              <w:rPr>
                <w:b/>
                <w:i/>
                <w:color w:val="auto"/>
              </w:rPr>
            </w:pPr>
            <w:r w:rsidRPr="00E725DF">
              <w:rPr>
                <w:b/>
                <w:i/>
                <w:color w:val="000000"/>
              </w:rPr>
              <w:t>5294.28</w:t>
            </w:r>
          </w:p>
        </w:tc>
        <w:tc>
          <w:tcPr>
            <w:tcW w:w="1459" w:type="dxa"/>
            <w:shd w:val="clear" w:color="auto" w:fill="auto"/>
            <w:vAlign w:val="center"/>
          </w:tcPr>
          <w:p w14:paraId="30FE184E" w14:textId="77777777" w:rsidR="00A71508" w:rsidRPr="00E725DF" w:rsidRDefault="00A71508" w:rsidP="00035867">
            <w:pPr>
              <w:jc w:val="left"/>
              <w:cnfStyle w:val="000000000000" w:firstRow="0" w:lastRow="0" w:firstColumn="0" w:lastColumn="0" w:oddVBand="0" w:evenVBand="0" w:oddHBand="0" w:evenHBand="0" w:firstRowFirstColumn="0" w:firstRowLastColumn="0" w:lastRowFirstColumn="0" w:lastRowLastColumn="0"/>
              <w:rPr>
                <w:b/>
                <w:i/>
                <w:color w:val="auto"/>
              </w:rPr>
            </w:pPr>
            <w:r w:rsidRPr="00E725DF">
              <w:rPr>
                <w:b/>
                <w:i/>
                <w:color w:val="000000"/>
              </w:rPr>
              <w:t>−207.56</w:t>
            </w:r>
          </w:p>
        </w:tc>
        <w:tc>
          <w:tcPr>
            <w:tcW w:w="1458" w:type="dxa"/>
            <w:shd w:val="clear" w:color="auto" w:fill="auto"/>
            <w:vAlign w:val="center"/>
          </w:tcPr>
          <w:p w14:paraId="1EF72CE6" w14:textId="77777777" w:rsidR="00A71508" w:rsidRPr="00E725DF" w:rsidRDefault="00A71508" w:rsidP="00035867">
            <w:pPr>
              <w:jc w:val="left"/>
              <w:cnfStyle w:val="000000000000" w:firstRow="0" w:lastRow="0" w:firstColumn="0" w:lastColumn="0" w:oddVBand="0" w:evenVBand="0" w:oddHBand="0" w:evenHBand="0" w:firstRowFirstColumn="0" w:firstRowLastColumn="0" w:lastRowFirstColumn="0" w:lastRowLastColumn="0"/>
              <w:rPr>
                <w:b/>
                <w:i/>
                <w:color w:val="auto"/>
              </w:rPr>
            </w:pPr>
            <w:r w:rsidRPr="00E725DF">
              <w:rPr>
                <w:b/>
                <w:i/>
              </w:rPr>
              <w:t>7.55e</w:t>
            </w:r>
            <w:r w:rsidRPr="00E725DF">
              <w:rPr>
                <w:b/>
                <w:i/>
                <w:vertAlign w:val="superscript"/>
              </w:rPr>
              <w:t>-01</w:t>
            </w:r>
          </w:p>
        </w:tc>
        <w:tc>
          <w:tcPr>
            <w:tcW w:w="3589" w:type="dxa"/>
            <w:vMerge w:val="restart"/>
            <w:vAlign w:val="center"/>
          </w:tcPr>
          <w:p w14:paraId="4EAF6BF1" w14:textId="09E7968B" w:rsidR="00A71508" w:rsidRPr="00A019DD" w:rsidRDefault="00DC74D5" w:rsidP="00B31DDD">
            <w:pPr>
              <w:jc w:val="left"/>
              <w:cnfStyle w:val="000000000000" w:firstRow="0" w:lastRow="0" w:firstColumn="0" w:lastColumn="0" w:oddVBand="0" w:evenVBand="0" w:oddHBand="0" w:evenHBand="0" w:firstRowFirstColumn="0" w:firstRowLastColumn="0" w:lastRowFirstColumn="0" w:lastRowLastColumn="0"/>
              <w:rPr>
                <w:lang w:val="en-GB"/>
              </w:rPr>
            </w:pPr>
            <w:ins w:id="151" w:author="Jose Ignacio Márquez Corro" w:date="2019-01-22T12:11:00Z">
              <w:r w:rsidRPr="00A019DD">
                <w:rPr>
                  <w:lang w:val="en-GB"/>
                </w:rPr>
                <w:t>Scenario</w:t>
              </w:r>
            </w:ins>
            <w:ins w:id="152" w:author="Jose Ignacio Márquez Corro" w:date="2019-01-22T15:20:00Z">
              <w:r w:rsidR="000364EB">
                <w:rPr>
                  <w:lang w:val="en-GB"/>
                </w:rPr>
                <w:t>s</w:t>
              </w:r>
            </w:ins>
            <w:ins w:id="153" w:author="Jose Ignacio Márquez Corro" w:date="2019-01-22T12:11:00Z">
              <w:r w:rsidRPr="00A019DD">
                <w:rPr>
                  <w:lang w:val="en-GB"/>
                </w:rPr>
                <w:t xml:space="preserve"> of three transition events</w:t>
              </w:r>
            </w:ins>
            <w:ins w:id="154" w:author="Jose Ignacio Márquez Corro" w:date="2019-01-22T15:09:00Z">
              <w:r w:rsidR="00B31DDD">
                <w:rPr>
                  <w:lang w:val="en-GB"/>
                </w:rPr>
                <w:t xml:space="preserve">. The best scenario </w:t>
              </w:r>
            </w:ins>
            <w:ins w:id="155" w:author="UsuarioUPO" w:date="2019-02-22T11:50:00Z">
              <w:r w:rsidR="00B66C3F">
                <w:rPr>
                  <w:lang w:val="en-GB"/>
                </w:rPr>
                <w:t xml:space="preserve">(1,2,3) </w:t>
              </w:r>
            </w:ins>
            <w:ins w:id="156" w:author="Jose Ignacio Márquez Corro" w:date="2019-01-22T15:09:00Z">
              <w:r w:rsidR="00B31DDD">
                <w:rPr>
                  <w:lang w:val="en-GB"/>
                </w:rPr>
                <w:t>suggest</w:t>
              </w:r>
            </w:ins>
            <w:ins w:id="157" w:author="UsuarioUPO" w:date="2019-02-22T11:50:00Z">
              <w:r w:rsidR="00B66C3F">
                <w:rPr>
                  <w:lang w:val="en-GB"/>
                </w:rPr>
                <w:t>s</w:t>
              </w:r>
            </w:ins>
            <w:ins w:id="158" w:author="Jose Ignacio Márquez Corro" w:date="2019-01-22T15:09:00Z">
              <w:r w:rsidR="00B31DDD">
                <w:rPr>
                  <w:lang w:val="en-GB"/>
                </w:rPr>
                <w:t xml:space="preserve"> a sole mode of chromosome number evolution through sedges, with exception of clades </w:t>
              </w:r>
            </w:ins>
            <w:ins w:id="159" w:author="Jose Ignacio Márquez Corro" w:date="2019-01-22T15:23:00Z">
              <w:r w:rsidR="00E96E0A">
                <w:rPr>
                  <w:lang w:val="en-GB"/>
                </w:rPr>
                <w:t>1, 2 and 3</w:t>
              </w:r>
            </w:ins>
          </w:p>
        </w:tc>
      </w:tr>
      <w:tr w:rsidR="00A71508" w:rsidRPr="00554EAB" w14:paraId="4A18E2C6" w14:textId="3ACCD0B2"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C484243" w14:textId="77777777" w:rsidR="00A71508" w:rsidRPr="00554EAB" w:rsidRDefault="00A71508" w:rsidP="00035867">
            <w:pPr>
              <w:jc w:val="left"/>
              <w:rPr>
                <w:b w:val="0"/>
                <w:bCs w:val="0"/>
                <w:color w:val="auto"/>
              </w:rPr>
            </w:pPr>
            <w:r>
              <w:t>1,2,4</w:t>
            </w:r>
          </w:p>
        </w:tc>
        <w:tc>
          <w:tcPr>
            <w:tcW w:w="1458" w:type="dxa"/>
            <w:shd w:val="clear" w:color="auto" w:fill="auto"/>
            <w:vAlign w:val="center"/>
          </w:tcPr>
          <w:p w14:paraId="1B22B4E5"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5333.07</w:t>
            </w:r>
          </w:p>
        </w:tc>
        <w:tc>
          <w:tcPr>
            <w:tcW w:w="1459" w:type="dxa"/>
            <w:shd w:val="clear" w:color="auto" w:fill="auto"/>
            <w:vAlign w:val="center"/>
          </w:tcPr>
          <w:p w14:paraId="1D8283A5"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168.77</w:t>
            </w:r>
          </w:p>
        </w:tc>
        <w:tc>
          <w:tcPr>
            <w:tcW w:w="1458" w:type="dxa"/>
            <w:tcBorders>
              <w:right w:val="nil"/>
            </w:tcBorders>
            <w:shd w:val="clear" w:color="auto" w:fill="auto"/>
            <w:vAlign w:val="center"/>
          </w:tcPr>
          <w:p w14:paraId="33010B3D"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2.84</w:t>
            </w:r>
            <w:r>
              <w:t>e</w:t>
            </w:r>
            <w:r w:rsidRPr="00426221">
              <w:rPr>
                <w:vertAlign w:val="superscript"/>
              </w:rPr>
              <w:t>-09</w:t>
            </w:r>
          </w:p>
        </w:tc>
        <w:tc>
          <w:tcPr>
            <w:tcW w:w="3589" w:type="dxa"/>
            <w:vMerge/>
            <w:vAlign w:val="center"/>
          </w:tcPr>
          <w:p w14:paraId="5E6F15D4" w14:textId="77777777" w:rsidR="00A71508" w:rsidRPr="00426221" w:rsidRDefault="00A71508">
            <w:pPr>
              <w:jc w:val="left"/>
              <w:cnfStyle w:val="000000000000" w:firstRow="0" w:lastRow="0" w:firstColumn="0" w:lastColumn="0" w:oddVBand="0" w:evenVBand="0" w:oddHBand="0" w:evenHBand="0" w:firstRowFirstColumn="0" w:firstRowLastColumn="0" w:lastRowFirstColumn="0" w:lastRowLastColumn="0"/>
            </w:pPr>
          </w:p>
        </w:tc>
      </w:tr>
      <w:tr w:rsidR="00A71508" w:rsidRPr="00554EAB" w14:paraId="4A80747E" w14:textId="66A545B2"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7C0A7F0" w14:textId="77777777" w:rsidR="00A71508" w:rsidRDefault="00A71508" w:rsidP="00035867">
            <w:pPr>
              <w:jc w:val="left"/>
              <w:rPr>
                <w:b w:val="0"/>
                <w:bCs w:val="0"/>
                <w:color w:val="auto"/>
              </w:rPr>
            </w:pPr>
            <w:r>
              <w:t>1,3,4</w:t>
            </w:r>
          </w:p>
        </w:tc>
        <w:tc>
          <w:tcPr>
            <w:tcW w:w="1458" w:type="dxa"/>
            <w:shd w:val="clear" w:color="auto" w:fill="auto"/>
            <w:vAlign w:val="center"/>
          </w:tcPr>
          <w:p w14:paraId="74F76C24" w14:textId="77777777" w:rsidR="00A71508" w:rsidRPr="00E725DF" w:rsidRDefault="00A71508" w:rsidP="00035867">
            <w:pPr>
              <w:jc w:val="left"/>
              <w:cnfStyle w:val="000000000000" w:firstRow="0" w:lastRow="0" w:firstColumn="0" w:lastColumn="0" w:oddVBand="0" w:evenVBand="0" w:oddHBand="0" w:evenHBand="0" w:firstRowFirstColumn="0" w:firstRowLastColumn="0" w:lastRowFirstColumn="0" w:lastRowLastColumn="0"/>
              <w:rPr>
                <w:i/>
                <w:color w:val="auto"/>
              </w:rPr>
            </w:pPr>
            <w:r w:rsidRPr="00E725DF">
              <w:rPr>
                <w:color w:val="000000"/>
              </w:rPr>
              <w:t>5332.64</w:t>
            </w:r>
          </w:p>
        </w:tc>
        <w:tc>
          <w:tcPr>
            <w:tcW w:w="1459" w:type="dxa"/>
            <w:shd w:val="clear" w:color="auto" w:fill="auto"/>
            <w:vAlign w:val="center"/>
          </w:tcPr>
          <w:p w14:paraId="52FC85A2" w14:textId="77777777" w:rsidR="00A71508" w:rsidRPr="00E725DF" w:rsidRDefault="00A71508" w:rsidP="00035867">
            <w:pPr>
              <w:jc w:val="left"/>
              <w:cnfStyle w:val="000000000000" w:firstRow="0" w:lastRow="0" w:firstColumn="0" w:lastColumn="0" w:oddVBand="0" w:evenVBand="0" w:oddHBand="0" w:evenHBand="0" w:firstRowFirstColumn="0" w:firstRowLastColumn="0" w:lastRowFirstColumn="0" w:lastRowLastColumn="0"/>
              <w:rPr>
                <w:i/>
                <w:color w:val="auto"/>
              </w:rPr>
            </w:pPr>
            <w:r w:rsidRPr="00E725DF">
              <w:rPr>
                <w:color w:val="000000"/>
              </w:rPr>
              <w:t>−169.20</w:t>
            </w:r>
          </w:p>
        </w:tc>
        <w:tc>
          <w:tcPr>
            <w:tcW w:w="1458" w:type="dxa"/>
            <w:shd w:val="clear" w:color="auto" w:fill="auto"/>
            <w:vAlign w:val="center"/>
          </w:tcPr>
          <w:p w14:paraId="3C9F68B3" w14:textId="77777777" w:rsidR="00A71508" w:rsidRPr="00E725DF" w:rsidRDefault="00A71508" w:rsidP="00035867">
            <w:pPr>
              <w:jc w:val="left"/>
              <w:cnfStyle w:val="000000000000" w:firstRow="0" w:lastRow="0" w:firstColumn="0" w:lastColumn="0" w:oddVBand="0" w:evenVBand="0" w:oddHBand="0" w:evenHBand="0" w:firstRowFirstColumn="0" w:firstRowLastColumn="0" w:lastRowFirstColumn="0" w:lastRowLastColumn="0"/>
              <w:rPr>
                <w:i/>
                <w:color w:val="auto"/>
              </w:rPr>
            </w:pPr>
            <w:r w:rsidRPr="00E725DF">
              <w:t>3.53e</w:t>
            </w:r>
            <w:r w:rsidRPr="00E725DF">
              <w:rPr>
                <w:vertAlign w:val="superscript"/>
              </w:rPr>
              <w:t>-09</w:t>
            </w:r>
          </w:p>
        </w:tc>
        <w:tc>
          <w:tcPr>
            <w:tcW w:w="3589" w:type="dxa"/>
            <w:vMerge/>
            <w:vAlign w:val="center"/>
          </w:tcPr>
          <w:p w14:paraId="6D6FBC24" w14:textId="77777777" w:rsidR="00A71508" w:rsidRPr="00E725DF" w:rsidRDefault="00A71508">
            <w:pPr>
              <w:jc w:val="left"/>
              <w:cnfStyle w:val="000000000000" w:firstRow="0" w:lastRow="0" w:firstColumn="0" w:lastColumn="0" w:oddVBand="0" w:evenVBand="0" w:oddHBand="0" w:evenHBand="0" w:firstRowFirstColumn="0" w:firstRowLastColumn="0" w:lastRowFirstColumn="0" w:lastRowLastColumn="0"/>
            </w:pPr>
          </w:p>
        </w:tc>
      </w:tr>
      <w:tr w:rsidR="00A71508" w:rsidRPr="00554EAB" w14:paraId="0EFFE000" w14:textId="7291A24B"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D01DAF8" w14:textId="77777777" w:rsidR="00A71508" w:rsidRPr="00554EAB" w:rsidRDefault="00A71508" w:rsidP="00035867">
            <w:pPr>
              <w:jc w:val="left"/>
              <w:rPr>
                <w:b w:val="0"/>
                <w:bCs w:val="0"/>
                <w:color w:val="auto"/>
              </w:rPr>
            </w:pPr>
            <w:r>
              <w:t>2,3,4</w:t>
            </w:r>
          </w:p>
        </w:tc>
        <w:tc>
          <w:tcPr>
            <w:tcW w:w="1458" w:type="dxa"/>
            <w:shd w:val="clear" w:color="auto" w:fill="auto"/>
            <w:vAlign w:val="center"/>
          </w:tcPr>
          <w:p w14:paraId="0B3A23BB"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5302.58</w:t>
            </w:r>
          </w:p>
        </w:tc>
        <w:tc>
          <w:tcPr>
            <w:tcW w:w="1459" w:type="dxa"/>
            <w:shd w:val="clear" w:color="auto" w:fill="auto"/>
            <w:vAlign w:val="center"/>
          </w:tcPr>
          <w:p w14:paraId="507962EC"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199.26</w:t>
            </w:r>
          </w:p>
        </w:tc>
        <w:tc>
          <w:tcPr>
            <w:tcW w:w="1458" w:type="dxa"/>
            <w:tcBorders>
              <w:right w:val="nil"/>
            </w:tcBorders>
            <w:shd w:val="clear" w:color="auto" w:fill="auto"/>
            <w:vAlign w:val="center"/>
          </w:tcPr>
          <w:p w14:paraId="5BD4D518"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1.19</w:t>
            </w:r>
            <w:r>
              <w:t>e</w:t>
            </w:r>
            <w:r w:rsidRPr="00426221">
              <w:rPr>
                <w:vertAlign w:val="superscript"/>
              </w:rPr>
              <w:t>-02</w:t>
            </w:r>
          </w:p>
        </w:tc>
        <w:tc>
          <w:tcPr>
            <w:tcW w:w="3589" w:type="dxa"/>
            <w:vMerge/>
            <w:vAlign w:val="center"/>
          </w:tcPr>
          <w:p w14:paraId="580C02C4" w14:textId="77777777" w:rsidR="00A71508" w:rsidRPr="00426221" w:rsidRDefault="00A71508">
            <w:pPr>
              <w:jc w:val="left"/>
              <w:cnfStyle w:val="000000000000" w:firstRow="0" w:lastRow="0" w:firstColumn="0" w:lastColumn="0" w:oddVBand="0" w:evenVBand="0" w:oddHBand="0" w:evenHBand="0" w:firstRowFirstColumn="0" w:firstRowLastColumn="0" w:lastRowFirstColumn="0" w:lastRowLastColumn="0"/>
            </w:pPr>
          </w:p>
        </w:tc>
      </w:tr>
      <w:tr w:rsidR="00A71508" w:rsidRPr="00554EAB" w14:paraId="37038614" w14:textId="77777777" w:rsidTr="000C5A6E">
        <w:trPr>
          <w:trHeight w:val="57"/>
          <w:ins w:id="160" w:author="Jose Ignacio Márquez Corro" w:date="2019-01-22T11:19: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350AE9D" w14:textId="77777777" w:rsidR="00A71508" w:rsidRDefault="00A71508" w:rsidP="00035867">
            <w:pPr>
              <w:jc w:val="left"/>
              <w:rPr>
                <w:ins w:id="161" w:author="Jose Ignacio Márquez Corro" w:date="2019-01-22T11:19:00Z"/>
              </w:rPr>
            </w:pPr>
          </w:p>
        </w:tc>
        <w:tc>
          <w:tcPr>
            <w:tcW w:w="1458" w:type="dxa"/>
            <w:shd w:val="clear" w:color="auto" w:fill="auto"/>
            <w:vAlign w:val="center"/>
          </w:tcPr>
          <w:p w14:paraId="494776CE"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ins w:id="162" w:author="Jose Ignacio Márquez Corro" w:date="2019-01-22T11:19:00Z"/>
                <w:color w:val="000000"/>
              </w:rPr>
            </w:pPr>
          </w:p>
        </w:tc>
        <w:tc>
          <w:tcPr>
            <w:tcW w:w="1459" w:type="dxa"/>
            <w:shd w:val="clear" w:color="auto" w:fill="auto"/>
            <w:vAlign w:val="center"/>
          </w:tcPr>
          <w:p w14:paraId="55A59866" w14:textId="77777777" w:rsidR="00A71508" w:rsidRDefault="00A71508" w:rsidP="00035867">
            <w:pPr>
              <w:jc w:val="left"/>
              <w:cnfStyle w:val="000000000000" w:firstRow="0" w:lastRow="0" w:firstColumn="0" w:lastColumn="0" w:oddVBand="0" w:evenVBand="0" w:oddHBand="0" w:evenHBand="0" w:firstRowFirstColumn="0" w:firstRowLastColumn="0" w:lastRowFirstColumn="0" w:lastRowLastColumn="0"/>
              <w:rPr>
                <w:ins w:id="163" w:author="Jose Ignacio Márquez Corro" w:date="2019-01-22T11:19:00Z"/>
                <w:color w:val="000000"/>
              </w:rPr>
            </w:pPr>
          </w:p>
        </w:tc>
        <w:tc>
          <w:tcPr>
            <w:tcW w:w="1458" w:type="dxa"/>
            <w:tcBorders>
              <w:right w:val="nil"/>
            </w:tcBorders>
            <w:shd w:val="clear" w:color="auto" w:fill="auto"/>
            <w:vAlign w:val="center"/>
          </w:tcPr>
          <w:p w14:paraId="4CD4708C"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ins w:id="164" w:author="Jose Ignacio Márquez Corro" w:date="2019-01-22T11:19:00Z"/>
              </w:rPr>
            </w:pPr>
          </w:p>
        </w:tc>
        <w:tc>
          <w:tcPr>
            <w:tcW w:w="3589" w:type="dxa"/>
            <w:tcBorders>
              <w:right w:val="nil"/>
            </w:tcBorders>
            <w:vAlign w:val="center"/>
          </w:tcPr>
          <w:p w14:paraId="0CEE8F7E" w14:textId="77777777" w:rsidR="00A71508" w:rsidRPr="00426221" w:rsidRDefault="00A71508" w:rsidP="00DC74D5">
            <w:pPr>
              <w:jc w:val="left"/>
              <w:cnfStyle w:val="000000000000" w:firstRow="0" w:lastRow="0" w:firstColumn="0" w:lastColumn="0" w:oddVBand="0" w:evenVBand="0" w:oddHBand="0" w:evenHBand="0" w:firstRowFirstColumn="0" w:firstRowLastColumn="0" w:lastRowFirstColumn="0" w:lastRowLastColumn="0"/>
              <w:rPr>
                <w:ins w:id="165" w:author="Jose Ignacio Márquez Corro" w:date="2019-01-22T11:19:00Z"/>
              </w:rPr>
            </w:pPr>
          </w:p>
        </w:tc>
      </w:tr>
      <w:tr w:rsidR="0094220D" w:rsidRPr="00E07451" w14:paraId="2C1136DD" w14:textId="5FD30C37"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000000" w:themeColor="text1"/>
            </w:tcBorders>
            <w:shd w:val="clear" w:color="auto" w:fill="auto"/>
            <w:vAlign w:val="center"/>
          </w:tcPr>
          <w:p w14:paraId="09411128" w14:textId="77777777" w:rsidR="0094220D" w:rsidRPr="00554EAB" w:rsidRDefault="0094220D" w:rsidP="00035867">
            <w:pPr>
              <w:jc w:val="left"/>
              <w:rPr>
                <w:b w:val="0"/>
                <w:bCs w:val="0"/>
                <w:color w:val="auto"/>
              </w:rPr>
            </w:pPr>
            <w:r>
              <w:t>1,2,3,4</w:t>
            </w:r>
          </w:p>
        </w:tc>
        <w:tc>
          <w:tcPr>
            <w:tcW w:w="1458" w:type="dxa"/>
            <w:shd w:val="clear" w:color="auto" w:fill="auto"/>
            <w:vAlign w:val="center"/>
          </w:tcPr>
          <w:p w14:paraId="203BE501" w14:textId="77777777" w:rsidR="0094220D" w:rsidRPr="00E725DF"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E725DF">
              <w:rPr>
                <w:color w:val="000000"/>
              </w:rPr>
              <w:t>5296.63</w:t>
            </w:r>
          </w:p>
        </w:tc>
        <w:tc>
          <w:tcPr>
            <w:tcW w:w="1459" w:type="dxa"/>
            <w:shd w:val="clear" w:color="auto" w:fill="auto"/>
            <w:vAlign w:val="center"/>
          </w:tcPr>
          <w:p w14:paraId="34CD170E" w14:textId="77777777" w:rsidR="0094220D" w:rsidRPr="00E725DF"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E725DF">
              <w:rPr>
                <w:color w:val="000000"/>
              </w:rPr>
              <w:t>−205.21</w:t>
            </w:r>
          </w:p>
        </w:tc>
        <w:tc>
          <w:tcPr>
            <w:tcW w:w="1458" w:type="dxa"/>
            <w:shd w:val="clear" w:color="auto" w:fill="auto"/>
            <w:vAlign w:val="center"/>
          </w:tcPr>
          <w:p w14:paraId="3AFA36B3" w14:textId="77777777" w:rsidR="0094220D" w:rsidRPr="00E725DF"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E725DF">
              <w:t>2.33e</w:t>
            </w:r>
            <w:r w:rsidRPr="00E725DF">
              <w:rPr>
                <w:vertAlign w:val="superscript"/>
              </w:rPr>
              <w:t>-01</w:t>
            </w:r>
          </w:p>
        </w:tc>
        <w:tc>
          <w:tcPr>
            <w:tcW w:w="3589" w:type="dxa"/>
            <w:vAlign w:val="center"/>
          </w:tcPr>
          <w:p w14:paraId="3E889337" w14:textId="49F2FD2D" w:rsidR="0094220D" w:rsidRPr="00A019DD" w:rsidRDefault="00DC74D5" w:rsidP="00B66C3F">
            <w:pPr>
              <w:jc w:val="left"/>
              <w:cnfStyle w:val="000000000000" w:firstRow="0" w:lastRow="0" w:firstColumn="0" w:lastColumn="0" w:oddVBand="0" w:evenVBand="0" w:oddHBand="0" w:evenHBand="0" w:firstRowFirstColumn="0" w:firstRowLastColumn="0" w:lastRowFirstColumn="0" w:lastRowLastColumn="0"/>
              <w:rPr>
                <w:lang w:val="en-GB"/>
              </w:rPr>
            </w:pPr>
            <w:ins w:id="166" w:author="Jose Ignacio Márquez Corro" w:date="2019-01-22T12:12:00Z">
              <w:r w:rsidRPr="00A019DD">
                <w:rPr>
                  <w:lang w:val="en-GB"/>
                </w:rPr>
                <w:t xml:space="preserve">Most complex scenario, </w:t>
              </w:r>
            </w:ins>
            <w:ins w:id="167" w:author="UsuarioUPO" w:date="2019-02-22T11:50:00Z">
              <w:r w:rsidR="00B66C3F">
                <w:rPr>
                  <w:lang w:val="en-GB"/>
                </w:rPr>
                <w:t xml:space="preserve">with </w:t>
              </w:r>
            </w:ins>
            <w:ins w:id="168" w:author="Jose Ignacio Márquez Corro" w:date="2019-01-22T12:12:00Z">
              <w:del w:id="169" w:author="UsuarioUPO" w:date="2019-02-22T11:50:00Z">
                <w:r w:rsidRPr="00A019DD" w:rsidDel="00B66C3F">
                  <w:rPr>
                    <w:lang w:val="en-GB"/>
                  </w:rPr>
                  <w:delText>F</w:delText>
                </w:r>
              </w:del>
            </w:ins>
            <w:ins w:id="170" w:author="UsuarioUPO" w:date="2019-02-22T11:50:00Z">
              <w:r w:rsidR="00B66C3F">
                <w:rPr>
                  <w:lang w:val="en-GB"/>
                </w:rPr>
                <w:t>f</w:t>
              </w:r>
            </w:ins>
            <w:ins w:id="171" w:author="Jose Ignacio Márquez Corro" w:date="2019-01-22T12:12:00Z">
              <w:r w:rsidRPr="00A019DD">
                <w:rPr>
                  <w:lang w:val="en-GB"/>
                </w:rPr>
                <w:t>our transition events</w:t>
              </w:r>
            </w:ins>
            <w:ins w:id="172" w:author="Jose Ignacio Márquez Corro" w:date="2019-01-22T12:13:00Z">
              <w:r w:rsidRPr="00DC74D5">
                <w:rPr>
                  <w:lang w:val="en-GB"/>
                </w:rPr>
                <w:t xml:space="preserve">. This </w:t>
              </w:r>
            </w:ins>
            <w:ins w:id="173" w:author="Jose Ignacio Márquez Corro" w:date="2019-01-22T15:08:00Z">
              <w:r w:rsidR="00B31DDD">
                <w:rPr>
                  <w:lang w:val="en-GB"/>
                </w:rPr>
                <w:t>case</w:t>
              </w:r>
            </w:ins>
            <w:ins w:id="174" w:author="Jose Ignacio Márquez Corro" w:date="2019-01-22T12:13:00Z">
              <w:r w:rsidRPr="00DC74D5">
                <w:rPr>
                  <w:lang w:val="en-GB"/>
                </w:rPr>
                <w:t xml:space="preserve"> is not much worse than </w:t>
              </w:r>
            </w:ins>
            <w:ins w:id="175" w:author="Jose Ignacio Márquez Corro" w:date="2019-01-22T15:08:00Z">
              <w:r w:rsidR="00B31DDD">
                <w:rPr>
                  <w:lang w:val="en-GB"/>
                </w:rPr>
                <w:t xml:space="preserve">the scenario </w:t>
              </w:r>
            </w:ins>
            <w:ins w:id="176" w:author="Jose Ignacio Márquez Corro" w:date="2019-01-22T12:13:00Z">
              <w:r w:rsidRPr="00DC74D5">
                <w:rPr>
                  <w:lang w:val="en-GB"/>
                </w:rPr>
                <w:t>1,2,3 (</w:t>
              </w:r>
            </w:ins>
            <w:ins w:id="177" w:author="Jose Ignacio Márquez Corro" w:date="2019-01-22T12:15:00Z">
              <w:r w:rsidRPr="00A019DD">
                <w:rPr>
                  <w:color w:val="222222"/>
                  <w:shd w:val="clear" w:color="auto" w:fill="FFFFFF"/>
                </w:rPr>
                <w:t>Δ</w:t>
              </w:r>
              <w:r w:rsidRPr="00A019DD">
                <w:rPr>
                  <w:color w:val="222222"/>
                  <w:shd w:val="clear" w:color="auto" w:fill="FFFFFF"/>
                  <w:lang w:val="en-GB"/>
                </w:rPr>
                <w:t>AIC=2.35)</w:t>
              </w:r>
            </w:ins>
            <w:ins w:id="178" w:author="Jose Ignacio Márquez Corro" w:date="2019-01-22T15:22:00Z">
              <w:r w:rsidR="00E96E0A">
                <w:rPr>
                  <w:color w:val="222222"/>
                  <w:shd w:val="clear" w:color="auto" w:fill="FFFFFF"/>
                  <w:lang w:val="en-GB"/>
                </w:rPr>
                <w:t>, and would support transition events in lineages 1, 2, 3 and 4</w:t>
              </w:r>
            </w:ins>
          </w:p>
        </w:tc>
      </w:tr>
    </w:tbl>
    <w:p w14:paraId="2B727ADA" w14:textId="77777777" w:rsidR="00F52E29" w:rsidRDefault="00F52E29" w:rsidP="00F52E29">
      <w:pPr>
        <w:jc w:val="left"/>
        <w:rPr>
          <w:sz w:val="18"/>
          <w:lang w:val="en-US"/>
        </w:rPr>
      </w:pPr>
      <w:r w:rsidRPr="00D15ED8">
        <w:rPr>
          <w:sz w:val="18"/>
          <w:lang w:val="en-US"/>
        </w:rPr>
        <w:t xml:space="preserve">The best scoring scenario </w:t>
      </w:r>
      <w:r>
        <w:rPr>
          <w:sz w:val="18"/>
          <w:lang w:val="en-US"/>
        </w:rPr>
        <w:t>is indicated with bold italics.</w:t>
      </w:r>
    </w:p>
    <w:p w14:paraId="61DFCA5F" w14:textId="77777777" w:rsidR="00F52E29" w:rsidRDefault="00F52E29" w:rsidP="00F52E29">
      <w:pPr>
        <w:jc w:val="left"/>
        <w:rPr>
          <w:sz w:val="18"/>
          <w:lang w:val="en-US"/>
        </w:rPr>
      </w:pPr>
      <w:r w:rsidRPr="00A774D4">
        <w:rPr>
          <w:vertAlign w:val="superscript"/>
          <w:lang w:val="en-US"/>
        </w:rPr>
        <w:t>†</w:t>
      </w:r>
      <w:r w:rsidRPr="00D15ED8">
        <w:rPr>
          <w:sz w:val="18"/>
          <w:lang w:val="en-US"/>
        </w:rPr>
        <w:t>Each number corresponds to a transition in the mode of chromosome evolution for the respective clade.</w:t>
      </w:r>
    </w:p>
    <w:p w14:paraId="55F77AD1" w14:textId="77777777" w:rsidR="00F52E29" w:rsidRDefault="00F52E29" w:rsidP="00F52E29">
      <w:pPr>
        <w:spacing w:line="480" w:lineRule="auto"/>
        <w:jc w:val="left"/>
        <w:rPr>
          <w:sz w:val="24"/>
          <w:szCs w:val="24"/>
          <w:lang w:val="en-US"/>
        </w:rPr>
      </w:pPr>
    </w:p>
    <w:p w14:paraId="206C86B5" w14:textId="0A0DC591" w:rsidR="00B05FFA" w:rsidRPr="004700EB" w:rsidRDefault="00F94901" w:rsidP="002E2644">
      <w:pPr>
        <w:spacing w:line="480" w:lineRule="auto"/>
        <w:ind w:firstLine="708"/>
        <w:jc w:val="left"/>
        <w:rPr>
          <w:sz w:val="24"/>
          <w:szCs w:val="24"/>
          <w:lang w:val="en-US"/>
        </w:rPr>
      </w:pPr>
      <w:r>
        <w:rPr>
          <w:sz w:val="24"/>
          <w:szCs w:val="24"/>
          <w:lang w:val="en-US"/>
        </w:rPr>
        <w:t xml:space="preserve">On the </w:t>
      </w:r>
      <w:proofErr w:type="spellStart"/>
      <w:r w:rsidR="00D11873">
        <w:rPr>
          <w:sz w:val="24"/>
          <w:szCs w:val="24"/>
          <w:lang w:val="en-US"/>
        </w:rPr>
        <w:t>subtree</w:t>
      </w:r>
      <w:proofErr w:type="spellEnd"/>
      <w:r w:rsidR="00D11873">
        <w:rPr>
          <w:sz w:val="24"/>
          <w:szCs w:val="24"/>
          <w:lang w:val="en-US"/>
        </w:rPr>
        <w:t xml:space="preserve"> 1 (</w:t>
      </w:r>
      <w:r>
        <w:rPr>
          <w:sz w:val="24"/>
          <w:szCs w:val="24"/>
          <w:lang w:val="en-US"/>
        </w:rPr>
        <w:t>FAEC clade</w:t>
      </w:r>
      <w:r w:rsidR="00D11873">
        <w:rPr>
          <w:sz w:val="24"/>
          <w:szCs w:val="24"/>
          <w:lang w:val="en-US"/>
        </w:rPr>
        <w:t xml:space="preserve"> excluding </w:t>
      </w:r>
      <w:proofErr w:type="spellStart"/>
      <w:r w:rsidR="00D11873">
        <w:rPr>
          <w:sz w:val="24"/>
          <w:szCs w:val="24"/>
          <w:lang w:val="en-US"/>
        </w:rPr>
        <w:t>subtree</w:t>
      </w:r>
      <w:proofErr w:type="spellEnd"/>
      <w:r w:rsidR="00D11873">
        <w:rPr>
          <w:sz w:val="24"/>
          <w:szCs w:val="24"/>
          <w:lang w:val="en-US"/>
        </w:rPr>
        <w:t xml:space="preserve"> 3)</w:t>
      </w:r>
      <w:r>
        <w:rPr>
          <w:sz w:val="24"/>
          <w:szCs w:val="24"/>
          <w:lang w:val="en-US"/>
        </w:rPr>
        <w:t>, the mode of evolution changed to the</w:t>
      </w:r>
      <w:r w:rsidR="00B565BB">
        <w:rPr>
          <w:sz w:val="24"/>
          <w:szCs w:val="24"/>
          <w:lang w:val="en-US"/>
        </w:rPr>
        <w:t xml:space="preserve"> </w:t>
      </w:r>
      <w:proofErr w:type="spellStart"/>
      <w:r w:rsidR="00535E97">
        <w:rPr>
          <w:sz w:val="24"/>
          <w:szCs w:val="24"/>
          <w:lang w:val="en-US"/>
        </w:rPr>
        <w:t>Linear_Rate_Demi</w:t>
      </w:r>
      <w:proofErr w:type="spellEnd"/>
      <w:r w:rsidR="00535E97">
        <w:rPr>
          <w:sz w:val="24"/>
          <w:szCs w:val="24"/>
          <w:lang w:val="en-US"/>
        </w:rPr>
        <w:t xml:space="preserve"> model, with negligible constant rates of fusion or fission (0 events</w:t>
      </w:r>
      <w:r w:rsidR="00A15DC0">
        <w:rPr>
          <w:sz w:val="24"/>
          <w:szCs w:val="24"/>
          <w:lang w:val="en-US"/>
        </w:rPr>
        <w:t>/</w:t>
      </w:r>
      <w:proofErr w:type="spellStart"/>
      <w:r w:rsidR="00A15DC0">
        <w:rPr>
          <w:sz w:val="24"/>
          <w:szCs w:val="24"/>
          <w:lang w:val="en-US"/>
        </w:rPr>
        <w:t>Myr</w:t>
      </w:r>
      <w:proofErr w:type="spellEnd"/>
      <w:r w:rsidR="00535E97">
        <w:rPr>
          <w:sz w:val="24"/>
          <w:szCs w:val="24"/>
          <w:lang w:val="en-US"/>
        </w:rPr>
        <w:t>), 0.03 duplication events</w:t>
      </w:r>
      <w:r w:rsidR="00A15DC0">
        <w:rPr>
          <w:sz w:val="24"/>
          <w:szCs w:val="24"/>
          <w:lang w:val="en-US"/>
        </w:rPr>
        <w:t>/</w:t>
      </w:r>
      <w:proofErr w:type="spellStart"/>
      <w:r w:rsidR="00A15DC0">
        <w:rPr>
          <w:sz w:val="24"/>
          <w:szCs w:val="24"/>
          <w:lang w:val="en-US"/>
        </w:rPr>
        <w:t>Myr</w:t>
      </w:r>
      <w:proofErr w:type="spellEnd"/>
      <w:r w:rsidR="00535E97">
        <w:rPr>
          <w:sz w:val="24"/>
          <w:szCs w:val="24"/>
          <w:lang w:val="en-US"/>
        </w:rPr>
        <w:t xml:space="preserve"> (either demi-polyploidization or WGD), and a linear </w:t>
      </w:r>
      <w:del w:id="179" w:author="Jose Ignacio Márquez Corro" w:date="2019-01-17T13:07:00Z">
        <w:r w:rsidR="00535E97" w:rsidDel="007276E5">
          <w:rPr>
            <w:sz w:val="24"/>
            <w:szCs w:val="24"/>
            <w:lang w:val="en-US"/>
          </w:rPr>
          <w:delText xml:space="preserve">relationship </w:delText>
        </w:r>
      </w:del>
      <w:ins w:id="180" w:author="Jose Ignacio Márquez Corro" w:date="2019-01-17T13:07:00Z">
        <w:r w:rsidR="007276E5">
          <w:rPr>
            <w:sz w:val="24"/>
            <w:szCs w:val="24"/>
            <w:lang w:val="en-US"/>
          </w:rPr>
          <w:t xml:space="preserve">rate </w:t>
        </w:r>
      </w:ins>
      <w:r w:rsidR="00535E97">
        <w:rPr>
          <w:sz w:val="24"/>
          <w:szCs w:val="24"/>
          <w:lang w:val="en-US"/>
        </w:rPr>
        <w:t>of 8.2e</w:t>
      </w:r>
      <w:r w:rsidR="00535E97" w:rsidRPr="00051B31">
        <w:rPr>
          <w:sz w:val="24"/>
          <w:vertAlign w:val="superscript"/>
          <w:lang w:val="en-US"/>
        </w:rPr>
        <w:t>-</w:t>
      </w:r>
      <w:r w:rsidR="00535E97">
        <w:rPr>
          <w:sz w:val="24"/>
          <w:vertAlign w:val="superscript"/>
          <w:lang w:val="en-US"/>
        </w:rPr>
        <w:t>3</w:t>
      </w:r>
      <w:r w:rsidR="00535E97">
        <w:rPr>
          <w:sz w:val="24"/>
          <w:szCs w:val="24"/>
          <w:lang w:val="en-US"/>
        </w:rPr>
        <w:t xml:space="preserve"> fission events/</w:t>
      </w:r>
      <w:proofErr w:type="spellStart"/>
      <w:r w:rsidR="00535E97">
        <w:rPr>
          <w:sz w:val="24"/>
          <w:szCs w:val="24"/>
          <w:lang w:val="en-US"/>
        </w:rPr>
        <w:t>iM</w:t>
      </w:r>
      <w:r w:rsidR="00A15DC0">
        <w:rPr>
          <w:sz w:val="24"/>
          <w:szCs w:val="24"/>
          <w:lang w:val="en-US"/>
        </w:rPr>
        <w:t>yr</w:t>
      </w:r>
      <w:proofErr w:type="spellEnd"/>
      <w:r w:rsidR="00535E97">
        <w:rPr>
          <w:sz w:val="24"/>
          <w:szCs w:val="24"/>
          <w:lang w:val="en-US"/>
        </w:rPr>
        <w:t xml:space="preserve"> and 5.2e</w:t>
      </w:r>
      <w:r w:rsidR="00535E97" w:rsidRPr="00051B31">
        <w:rPr>
          <w:sz w:val="24"/>
          <w:vertAlign w:val="superscript"/>
          <w:lang w:val="en-US"/>
        </w:rPr>
        <w:t>-</w:t>
      </w:r>
      <w:r w:rsidR="00535E97">
        <w:rPr>
          <w:sz w:val="24"/>
          <w:vertAlign w:val="superscript"/>
          <w:lang w:val="en-US"/>
        </w:rPr>
        <w:t>3</w:t>
      </w:r>
      <w:r w:rsidR="00535E97">
        <w:rPr>
          <w:sz w:val="24"/>
          <w:szCs w:val="24"/>
          <w:lang w:val="en-US"/>
        </w:rPr>
        <w:t xml:space="preserve"> losses events/</w:t>
      </w:r>
      <w:proofErr w:type="spellStart"/>
      <w:r w:rsidR="00535E97">
        <w:rPr>
          <w:sz w:val="24"/>
          <w:szCs w:val="24"/>
          <w:lang w:val="en-US"/>
        </w:rPr>
        <w:t>iM</w:t>
      </w:r>
      <w:r w:rsidR="00A15DC0">
        <w:rPr>
          <w:sz w:val="24"/>
          <w:szCs w:val="24"/>
          <w:lang w:val="en-US"/>
        </w:rPr>
        <w:t>yr</w:t>
      </w:r>
      <w:proofErr w:type="spellEnd"/>
      <w:r w:rsidR="00535E97">
        <w:rPr>
          <w:sz w:val="24"/>
          <w:szCs w:val="24"/>
          <w:lang w:val="en-US"/>
        </w:rPr>
        <w:t xml:space="preserve"> (</w:t>
      </w:r>
      <w:r w:rsidR="00270704">
        <w:rPr>
          <w:sz w:val="24"/>
          <w:szCs w:val="24"/>
          <w:lang w:val="en-US"/>
        </w:rPr>
        <w:t xml:space="preserve">linear and net rates of </w:t>
      </w:r>
      <w:r w:rsidR="00B565BB">
        <w:rPr>
          <w:sz w:val="24"/>
          <w:szCs w:val="24"/>
          <w:lang w:val="en-US"/>
        </w:rPr>
        <w:t>0.02</w:t>
      </w:r>
      <w:r w:rsidR="00535E97">
        <w:rPr>
          <w:sz w:val="24"/>
          <w:lang w:val="en-US"/>
        </w:rPr>
        <w:t>–</w:t>
      </w:r>
      <w:r w:rsidR="00B565BB">
        <w:rPr>
          <w:sz w:val="24"/>
          <w:lang w:val="en-US"/>
        </w:rPr>
        <w:t>0.45</w:t>
      </w:r>
      <w:r w:rsidR="00535E97">
        <w:rPr>
          <w:sz w:val="24"/>
          <w:lang w:val="en-US"/>
        </w:rPr>
        <w:t xml:space="preserve"> fission events/</w:t>
      </w:r>
      <w:proofErr w:type="spellStart"/>
      <w:r w:rsidR="00535E97">
        <w:rPr>
          <w:sz w:val="24"/>
          <w:lang w:val="en-US"/>
        </w:rPr>
        <w:t>M</w:t>
      </w:r>
      <w:r w:rsidR="00A15DC0">
        <w:rPr>
          <w:sz w:val="24"/>
          <w:lang w:val="en-US"/>
        </w:rPr>
        <w:t>yr</w:t>
      </w:r>
      <w:proofErr w:type="spellEnd"/>
      <w:r w:rsidR="00535E97">
        <w:rPr>
          <w:sz w:val="24"/>
          <w:lang w:val="en-US"/>
        </w:rPr>
        <w:t xml:space="preserve"> and </w:t>
      </w:r>
      <w:r w:rsidR="00B565BB">
        <w:rPr>
          <w:sz w:val="24"/>
          <w:lang w:val="en-US"/>
        </w:rPr>
        <w:t>0.02</w:t>
      </w:r>
      <w:r w:rsidR="00535E97">
        <w:rPr>
          <w:sz w:val="24"/>
          <w:lang w:val="en-US"/>
        </w:rPr>
        <w:t>–</w:t>
      </w:r>
      <w:r w:rsidR="00B565BB">
        <w:rPr>
          <w:sz w:val="24"/>
          <w:lang w:val="en-US"/>
        </w:rPr>
        <w:t>0.29</w:t>
      </w:r>
      <w:r w:rsidR="00535E97">
        <w:rPr>
          <w:sz w:val="24"/>
          <w:lang w:val="en-US"/>
        </w:rPr>
        <w:t xml:space="preserve"> fusion events</w:t>
      </w:r>
      <w:r w:rsidR="00A15DC0">
        <w:rPr>
          <w:sz w:val="24"/>
          <w:lang w:val="en-US"/>
        </w:rPr>
        <w:t>/</w:t>
      </w:r>
      <w:proofErr w:type="spellStart"/>
      <w:r w:rsidR="00A15DC0">
        <w:rPr>
          <w:sz w:val="24"/>
          <w:lang w:val="en-US"/>
        </w:rPr>
        <w:t>Myr</w:t>
      </w:r>
      <w:proofErr w:type="spellEnd"/>
      <w:r w:rsidR="00535E97">
        <w:rPr>
          <w:sz w:val="24"/>
          <w:lang w:val="en-US"/>
        </w:rPr>
        <w:t>)</w:t>
      </w:r>
      <w:r>
        <w:rPr>
          <w:sz w:val="24"/>
          <w:szCs w:val="24"/>
          <w:lang w:val="en-US"/>
        </w:rPr>
        <w:t>.</w:t>
      </w:r>
      <w:r w:rsidR="00B05FFA">
        <w:rPr>
          <w:sz w:val="24"/>
          <w:szCs w:val="24"/>
          <w:lang w:val="en-US"/>
        </w:rPr>
        <w:t xml:space="preserve"> T</w:t>
      </w:r>
      <w:r>
        <w:rPr>
          <w:sz w:val="24"/>
          <w:szCs w:val="24"/>
          <w:lang w:val="en-US"/>
        </w:rPr>
        <w:t xml:space="preserve">he </w:t>
      </w:r>
      <w:r>
        <w:rPr>
          <w:sz w:val="24"/>
          <w:lang w:val="en-US"/>
        </w:rPr>
        <w:t>C</w:t>
      </w:r>
      <w:r w:rsidRPr="002569A1">
        <w:rPr>
          <w:sz w:val="24"/>
          <w:vertAlign w:val="subscript"/>
          <w:lang w:val="en-US"/>
        </w:rPr>
        <w:t>4</w:t>
      </w:r>
      <w:r>
        <w:rPr>
          <w:sz w:val="24"/>
          <w:lang w:val="en-US"/>
        </w:rPr>
        <w:t xml:space="preserve"> </w:t>
      </w:r>
      <w:proofErr w:type="spellStart"/>
      <w:r w:rsidRPr="002569A1">
        <w:rPr>
          <w:i/>
          <w:sz w:val="24"/>
          <w:lang w:val="en-US"/>
        </w:rPr>
        <w:t>Cyperus</w:t>
      </w:r>
      <w:proofErr w:type="spellEnd"/>
      <w:r>
        <w:rPr>
          <w:sz w:val="24"/>
          <w:lang w:val="en-US"/>
        </w:rPr>
        <w:t xml:space="preserve"> lineage retained the</w:t>
      </w:r>
      <w:r w:rsidR="004514A2">
        <w:rPr>
          <w:sz w:val="24"/>
          <w:lang w:val="en-US"/>
        </w:rPr>
        <w:t xml:space="preserve"> </w:t>
      </w:r>
      <w:proofErr w:type="spellStart"/>
      <w:r w:rsidR="00535E97">
        <w:rPr>
          <w:sz w:val="24"/>
          <w:lang w:val="en-US"/>
        </w:rPr>
        <w:t>Linear_Rate_Demi_Est</w:t>
      </w:r>
      <w:proofErr w:type="spellEnd"/>
      <w:r w:rsidR="00535E97">
        <w:rPr>
          <w:sz w:val="24"/>
          <w:lang w:val="en-US"/>
        </w:rPr>
        <w:t xml:space="preserve"> model, with 13.68 fission events</w:t>
      </w:r>
      <w:r w:rsidR="00A15DC0">
        <w:rPr>
          <w:sz w:val="24"/>
          <w:lang w:val="en-US"/>
        </w:rPr>
        <w:t>/</w:t>
      </w:r>
      <w:proofErr w:type="spellStart"/>
      <w:r w:rsidR="00A15DC0">
        <w:rPr>
          <w:sz w:val="24"/>
          <w:lang w:val="en-US"/>
        </w:rPr>
        <w:t>Myr</w:t>
      </w:r>
      <w:proofErr w:type="spellEnd"/>
      <w:r w:rsidR="00535E97">
        <w:rPr>
          <w:sz w:val="24"/>
          <w:lang w:val="en-US"/>
        </w:rPr>
        <w:t>, 9.98 fusion events</w:t>
      </w:r>
      <w:r w:rsidR="00A15DC0">
        <w:rPr>
          <w:sz w:val="24"/>
          <w:lang w:val="en-US"/>
        </w:rPr>
        <w:t>/</w:t>
      </w:r>
      <w:proofErr w:type="spellStart"/>
      <w:r w:rsidR="00A15DC0">
        <w:rPr>
          <w:sz w:val="24"/>
          <w:lang w:val="en-US"/>
        </w:rPr>
        <w:t>Myr</w:t>
      </w:r>
      <w:proofErr w:type="spellEnd"/>
      <w:r w:rsidR="00535E97">
        <w:rPr>
          <w:sz w:val="24"/>
          <w:lang w:val="en-US"/>
        </w:rPr>
        <w:t>, 0.22 duplication events</w:t>
      </w:r>
      <w:r w:rsidR="00A15DC0">
        <w:rPr>
          <w:sz w:val="24"/>
          <w:lang w:val="en-US"/>
        </w:rPr>
        <w:t>/</w:t>
      </w:r>
      <w:proofErr w:type="spellStart"/>
      <w:r w:rsidR="00A15DC0">
        <w:rPr>
          <w:sz w:val="24"/>
          <w:lang w:val="en-US"/>
        </w:rPr>
        <w:t>Myr</w:t>
      </w:r>
      <w:proofErr w:type="spellEnd"/>
      <w:r w:rsidR="00535E97">
        <w:rPr>
          <w:sz w:val="24"/>
          <w:lang w:val="en-US"/>
        </w:rPr>
        <w:t>, 1.59 demi-polyploid events</w:t>
      </w:r>
      <w:r w:rsidR="00A15DC0">
        <w:rPr>
          <w:sz w:val="24"/>
          <w:lang w:val="en-US"/>
        </w:rPr>
        <w:t>/</w:t>
      </w:r>
      <w:proofErr w:type="spellStart"/>
      <w:r w:rsidR="00A15DC0">
        <w:rPr>
          <w:sz w:val="24"/>
          <w:lang w:val="en-US"/>
        </w:rPr>
        <w:t>Myr</w:t>
      </w:r>
      <w:proofErr w:type="spellEnd"/>
      <w:r w:rsidR="00535E97">
        <w:rPr>
          <w:sz w:val="24"/>
          <w:lang w:val="en-US"/>
        </w:rPr>
        <w:t xml:space="preserve">, and a </w:t>
      </w:r>
      <w:del w:id="181" w:author="Jose Ignacio Márquez Corro" w:date="2019-01-17T13:07:00Z">
        <w:r w:rsidR="00535E97" w:rsidDel="007276E5">
          <w:rPr>
            <w:sz w:val="24"/>
            <w:lang w:val="en-US"/>
          </w:rPr>
          <w:delText xml:space="preserve">relationship </w:delText>
        </w:r>
      </w:del>
      <w:ins w:id="182" w:author="Jose Ignacio Márquez Corro" w:date="2019-01-17T13:07:00Z">
        <w:r w:rsidR="007276E5">
          <w:rPr>
            <w:sz w:val="24"/>
            <w:lang w:val="en-US"/>
          </w:rPr>
          <w:t xml:space="preserve">rate </w:t>
        </w:r>
      </w:ins>
      <w:r w:rsidR="00535E97">
        <w:rPr>
          <w:sz w:val="24"/>
          <w:lang w:val="en-US"/>
        </w:rPr>
        <w:t>of -0.15 fission events/</w:t>
      </w:r>
      <w:proofErr w:type="spellStart"/>
      <w:r w:rsidR="00535E97">
        <w:rPr>
          <w:sz w:val="24"/>
          <w:lang w:val="en-US"/>
        </w:rPr>
        <w:t>iM</w:t>
      </w:r>
      <w:r w:rsidR="00A15DC0">
        <w:rPr>
          <w:sz w:val="24"/>
          <w:lang w:val="en-US"/>
        </w:rPr>
        <w:t>yr</w:t>
      </w:r>
      <w:proofErr w:type="spellEnd"/>
      <w:r w:rsidR="00535E97">
        <w:rPr>
          <w:sz w:val="24"/>
          <w:lang w:val="en-US"/>
        </w:rPr>
        <w:t xml:space="preserve"> and 0.75 fusion events/</w:t>
      </w:r>
      <w:proofErr w:type="spellStart"/>
      <w:r w:rsidR="00535E97">
        <w:rPr>
          <w:sz w:val="24"/>
          <w:lang w:val="en-US"/>
        </w:rPr>
        <w:t>iM</w:t>
      </w:r>
      <w:r w:rsidR="00A15DC0">
        <w:rPr>
          <w:sz w:val="24"/>
          <w:lang w:val="en-US"/>
        </w:rPr>
        <w:t>yr</w:t>
      </w:r>
      <w:proofErr w:type="spellEnd"/>
      <w:r w:rsidR="00535E97">
        <w:rPr>
          <w:sz w:val="24"/>
          <w:lang w:val="en-US"/>
        </w:rPr>
        <w:t xml:space="preserve"> (</w:t>
      </w:r>
      <w:r w:rsidR="00270704">
        <w:rPr>
          <w:sz w:val="24"/>
          <w:lang w:val="en-US"/>
        </w:rPr>
        <w:t xml:space="preserve">linear rate of </w:t>
      </w:r>
      <w:r w:rsidR="00E6327B">
        <w:rPr>
          <w:sz w:val="24"/>
          <w:lang w:val="en-US"/>
        </w:rPr>
        <w:t xml:space="preserve">-0.90–-12.30 </w:t>
      </w:r>
      <w:r w:rsidR="00270704">
        <w:rPr>
          <w:sz w:val="24"/>
          <w:lang w:val="en-US"/>
        </w:rPr>
        <w:t>fission events</w:t>
      </w:r>
      <w:r w:rsidR="00A15DC0">
        <w:rPr>
          <w:sz w:val="24"/>
          <w:lang w:val="en-US"/>
        </w:rPr>
        <w:t>/</w:t>
      </w:r>
      <w:proofErr w:type="spellStart"/>
      <w:r w:rsidR="00A15DC0">
        <w:rPr>
          <w:sz w:val="24"/>
          <w:lang w:val="en-US"/>
        </w:rPr>
        <w:t>Myr</w:t>
      </w:r>
      <w:proofErr w:type="spellEnd"/>
      <w:r w:rsidR="00270704">
        <w:rPr>
          <w:sz w:val="24"/>
          <w:lang w:val="en-US"/>
        </w:rPr>
        <w:t xml:space="preserve"> and 4.50–61.50 fusion events</w:t>
      </w:r>
      <w:r w:rsidR="00A15DC0">
        <w:rPr>
          <w:sz w:val="24"/>
          <w:lang w:val="en-US"/>
        </w:rPr>
        <w:t>/</w:t>
      </w:r>
      <w:proofErr w:type="spellStart"/>
      <w:r w:rsidR="00A15DC0">
        <w:rPr>
          <w:sz w:val="24"/>
          <w:lang w:val="en-US"/>
        </w:rPr>
        <w:t>Myr</w:t>
      </w:r>
      <w:proofErr w:type="spellEnd"/>
      <w:r w:rsidR="00270704">
        <w:rPr>
          <w:sz w:val="24"/>
          <w:lang w:val="en-US"/>
        </w:rPr>
        <w:t xml:space="preserve">, and net rate of </w:t>
      </w:r>
      <w:r w:rsidR="00B565BB">
        <w:rPr>
          <w:sz w:val="24"/>
          <w:lang w:val="en-US"/>
        </w:rPr>
        <w:t>12.78</w:t>
      </w:r>
      <w:r w:rsidR="00535E97">
        <w:rPr>
          <w:sz w:val="24"/>
          <w:lang w:val="en-US"/>
        </w:rPr>
        <w:t>–</w:t>
      </w:r>
      <w:r w:rsidR="00B565BB">
        <w:rPr>
          <w:sz w:val="24"/>
          <w:lang w:val="en-US"/>
        </w:rPr>
        <w:t>1.38</w:t>
      </w:r>
      <w:r w:rsidR="00535E97">
        <w:rPr>
          <w:sz w:val="24"/>
          <w:lang w:val="en-US"/>
        </w:rPr>
        <w:t xml:space="preserve"> fission events</w:t>
      </w:r>
      <w:r w:rsidR="00A15DC0">
        <w:rPr>
          <w:sz w:val="24"/>
          <w:lang w:val="en-US"/>
        </w:rPr>
        <w:t>/</w:t>
      </w:r>
      <w:proofErr w:type="spellStart"/>
      <w:r w:rsidR="00A15DC0">
        <w:rPr>
          <w:sz w:val="24"/>
          <w:lang w:val="en-US"/>
        </w:rPr>
        <w:t>Myr</w:t>
      </w:r>
      <w:proofErr w:type="spellEnd"/>
      <w:r w:rsidR="00535E97">
        <w:rPr>
          <w:sz w:val="24"/>
          <w:lang w:val="en-US"/>
        </w:rPr>
        <w:t xml:space="preserve"> and </w:t>
      </w:r>
      <w:r w:rsidR="00B565BB">
        <w:rPr>
          <w:sz w:val="24"/>
          <w:lang w:val="en-US"/>
        </w:rPr>
        <w:t>14.48</w:t>
      </w:r>
      <w:r w:rsidR="00535E97">
        <w:rPr>
          <w:sz w:val="24"/>
          <w:lang w:val="en-US"/>
        </w:rPr>
        <w:t>–</w:t>
      </w:r>
      <w:r w:rsidR="00B565BB">
        <w:rPr>
          <w:sz w:val="24"/>
          <w:lang w:val="en-US"/>
        </w:rPr>
        <w:t>71.48</w:t>
      </w:r>
      <w:r w:rsidR="00535E97">
        <w:rPr>
          <w:sz w:val="24"/>
          <w:lang w:val="en-US"/>
        </w:rPr>
        <w:t xml:space="preserve"> fusion events</w:t>
      </w:r>
      <w:r w:rsidR="00A15DC0">
        <w:rPr>
          <w:sz w:val="24"/>
          <w:lang w:val="en-US"/>
        </w:rPr>
        <w:t>/</w:t>
      </w:r>
      <w:proofErr w:type="spellStart"/>
      <w:r w:rsidR="00A15DC0">
        <w:rPr>
          <w:sz w:val="24"/>
          <w:lang w:val="en-US"/>
        </w:rPr>
        <w:t>Myr</w:t>
      </w:r>
      <w:proofErr w:type="spellEnd"/>
      <w:r w:rsidR="00535E97">
        <w:rPr>
          <w:sz w:val="24"/>
          <w:lang w:val="en-US"/>
        </w:rPr>
        <w:t>)</w:t>
      </w:r>
      <w:r>
        <w:rPr>
          <w:sz w:val="24"/>
          <w:lang w:val="en-US"/>
        </w:rPr>
        <w:t xml:space="preserve">. </w:t>
      </w:r>
      <w:r w:rsidR="00B05FFA">
        <w:rPr>
          <w:sz w:val="24"/>
          <w:lang w:val="en-US"/>
        </w:rPr>
        <w:t>Finally, the non-</w:t>
      </w:r>
      <w:proofErr w:type="spellStart"/>
      <w:r w:rsidR="00B05FFA" w:rsidRPr="00B05FFA">
        <w:rPr>
          <w:i/>
          <w:sz w:val="24"/>
          <w:lang w:val="en-US"/>
        </w:rPr>
        <w:t>Siderostictae</w:t>
      </w:r>
      <w:proofErr w:type="spellEnd"/>
      <w:r w:rsidR="00B05FFA" w:rsidRPr="00B05FFA">
        <w:rPr>
          <w:i/>
          <w:sz w:val="24"/>
          <w:lang w:val="en-US"/>
        </w:rPr>
        <w:t xml:space="preserve"> </w:t>
      </w:r>
      <w:proofErr w:type="spellStart"/>
      <w:r w:rsidR="00B05FFA" w:rsidRPr="00B05FFA">
        <w:rPr>
          <w:i/>
          <w:sz w:val="24"/>
          <w:lang w:val="en-US"/>
        </w:rPr>
        <w:t>Carex</w:t>
      </w:r>
      <w:proofErr w:type="spellEnd"/>
      <w:r w:rsidR="00B05FFA">
        <w:rPr>
          <w:sz w:val="24"/>
          <w:lang w:val="en-US"/>
        </w:rPr>
        <w:t xml:space="preserve"> </w:t>
      </w:r>
      <w:r w:rsidR="00C800F2">
        <w:rPr>
          <w:sz w:val="24"/>
          <w:lang w:val="en-US"/>
        </w:rPr>
        <w:t>best model was</w:t>
      </w:r>
      <w:r w:rsidR="00B05FFA">
        <w:rPr>
          <w:sz w:val="24"/>
          <w:lang w:val="en-US"/>
        </w:rPr>
        <w:t xml:space="preserve"> </w:t>
      </w:r>
      <w:proofErr w:type="spellStart"/>
      <w:r w:rsidR="00B05FFA">
        <w:rPr>
          <w:sz w:val="24"/>
          <w:lang w:val="en-US"/>
        </w:rPr>
        <w:t>Linear_Rate_Demi_Est</w:t>
      </w:r>
      <w:proofErr w:type="spellEnd"/>
      <w:r w:rsidR="00B05FFA">
        <w:rPr>
          <w:sz w:val="24"/>
          <w:lang w:val="en-US"/>
        </w:rPr>
        <w:t xml:space="preserve">, with </w:t>
      </w:r>
      <w:r w:rsidR="00A8634A">
        <w:rPr>
          <w:sz w:val="24"/>
          <w:lang w:val="en-US"/>
        </w:rPr>
        <w:t xml:space="preserve">a constant rate of </w:t>
      </w:r>
      <w:r w:rsidR="00436EB9">
        <w:rPr>
          <w:sz w:val="24"/>
          <w:lang w:val="en-US"/>
        </w:rPr>
        <w:t xml:space="preserve">2.50 </w:t>
      </w:r>
      <w:r w:rsidR="002D746C">
        <w:rPr>
          <w:sz w:val="24"/>
          <w:lang w:val="en-US"/>
        </w:rPr>
        <w:t>fission</w:t>
      </w:r>
      <w:r w:rsidR="00436EB9">
        <w:rPr>
          <w:sz w:val="24"/>
          <w:lang w:val="en-US"/>
        </w:rPr>
        <w:t xml:space="preserve"> events</w:t>
      </w:r>
      <w:r w:rsidR="00A15DC0">
        <w:rPr>
          <w:sz w:val="24"/>
          <w:lang w:val="en-US"/>
        </w:rPr>
        <w:t>/</w:t>
      </w:r>
      <w:proofErr w:type="spellStart"/>
      <w:r w:rsidR="00A15DC0">
        <w:rPr>
          <w:sz w:val="24"/>
          <w:lang w:val="en-US"/>
        </w:rPr>
        <w:t>Myr</w:t>
      </w:r>
      <w:proofErr w:type="spellEnd"/>
      <w:r w:rsidR="00436EB9">
        <w:rPr>
          <w:sz w:val="24"/>
          <w:lang w:val="en-US"/>
        </w:rPr>
        <w:t>, 2.13</w:t>
      </w:r>
      <w:r w:rsidR="004C31D1">
        <w:rPr>
          <w:sz w:val="24"/>
          <w:lang w:val="en-US"/>
        </w:rPr>
        <w:t xml:space="preserve"> </w:t>
      </w:r>
      <w:r w:rsidR="002D746C">
        <w:rPr>
          <w:sz w:val="24"/>
          <w:lang w:val="en-US"/>
        </w:rPr>
        <w:t>fusion</w:t>
      </w:r>
      <w:r w:rsidR="004C31D1">
        <w:rPr>
          <w:sz w:val="24"/>
          <w:lang w:val="en-US"/>
        </w:rPr>
        <w:t xml:space="preserve"> </w:t>
      </w:r>
      <w:r w:rsidR="00436EB9">
        <w:rPr>
          <w:sz w:val="24"/>
          <w:lang w:val="en-US"/>
        </w:rPr>
        <w:t>events</w:t>
      </w:r>
      <w:r w:rsidR="00A15DC0">
        <w:rPr>
          <w:sz w:val="24"/>
          <w:lang w:val="en-US"/>
        </w:rPr>
        <w:t>/</w:t>
      </w:r>
      <w:proofErr w:type="spellStart"/>
      <w:r w:rsidR="00A15DC0">
        <w:rPr>
          <w:sz w:val="24"/>
          <w:lang w:val="en-US"/>
        </w:rPr>
        <w:t>Myr</w:t>
      </w:r>
      <w:proofErr w:type="spellEnd"/>
      <w:r w:rsidR="00436EB9">
        <w:rPr>
          <w:sz w:val="24"/>
          <w:lang w:val="en-US"/>
        </w:rPr>
        <w:t xml:space="preserve">, </w:t>
      </w:r>
      <w:r w:rsidR="000C06F1">
        <w:rPr>
          <w:sz w:val="24"/>
          <w:lang w:val="en-US"/>
        </w:rPr>
        <w:t>2.</w:t>
      </w:r>
      <w:r w:rsidR="00D07A31">
        <w:rPr>
          <w:sz w:val="24"/>
          <w:lang w:val="en-US"/>
        </w:rPr>
        <w:t>7</w:t>
      </w:r>
      <w:r w:rsidR="000C06F1">
        <w:rPr>
          <w:sz w:val="24"/>
          <w:lang w:val="en-US"/>
        </w:rPr>
        <w:t>e</w:t>
      </w:r>
      <w:r w:rsidR="000C06F1" w:rsidRPr="00051B31">
        <w:rPr>
          <w:sz w:val="24"/>
          <w:vertAlign w:val="superscript"/>
          <w:lang w:val="en-US"/>
        </w:rPr>
        <w:t>-</w:t>
      </w:r>
      <w:r w:rsidR="00D07A31">
        <w:rPr>
          <w:sz w:val="24"/>
          <w:vertAlign w:val="superscript"/>
          <w:lang w:val="en-US"/>
        </w:rPr>
        <w:t>3</w:t>
      </w:r>
      <w:r w:rsidR="000C06F1">
        <w:rPr>
          <w:sz w:val="24"/>
          <w:lang w:val="en-US"/>
        </w:rPr>
        <w:t xml:space="preserve"> </w:t>
      </w:r>
      <w:r w:rsidR="00436EB9">
        <w:rPr>
          <w:sz w:val="24"/>
          <w:lang w:val="en-US"/>
        </w:rPr>
        <w:t xml:space="preserve">duplications </w:t>
      </w:r>
      <w:r w:rsidR="000C06F1">
        <w:rPr>
          <w:sz w:val="24"/>
          <w:lang w:val="en-US"/>
        </w:rPr>
        <w:t>events</w:t>
      </w:r>
      <w:r w:rsidR="00A15DC0">
        <w:rPr>
          <w:sz w:val="24"/>
          <w:lang w:val="en-US"/>
        </w:rPr>
        <w:t>/</w:t>
      </w:r>
      <w:proofErr w:type="spellStart"/>
      <w:r w:rsidR="00A15DC0">
        <w:rPr>
          <w:sz w:val="24"/>
          <w:lang w:val="en-US"/>
        </w:rPr>
        <w:t>Myr</w:t>
      </w:r>
      <w:proofErr w:type="spellEnd"/>
      <w:r w:rsidR="00436EB9">
        <w:rPr>
          <w:sz w:val="24"/>
          <w:lang w:val="en-US"/>
        </w:rPr>
        <w:t>, 0.01 demi-p</w:t>
      </w:r>
      <w:r w:rsidR="003D57CD">
        <w:rPr>
          <w:sz w:val="24"/>
          <w:lang w:val="en-US"/>
        </w:rPr>
        <w:t>olyp</w:t>
      </w:r>
      <w:r w:rsidR="00436EB9">
        <w:rPr>
          <w:sz w:val="24"/>
          <w:lang w:val="en-US"/>
        </w:rPr>
        <w:t>loidy events</w:t>
      </w:r>
      <w:r w:rsidR="00A15DC0">
        <w:rPr>
          <w:sz w:val="24"/>
          <w:lang w:val="en-US"/>
        </w:rPr>
        <w:t>/</w:t>
      </w:r>
      <w:proofErr w:type="spellStart"/>
      <w:r w:rsidR="00A15DC0">
        <w:rPr>
          <w:sz w:val="24"/>
          <w:lang w:val="en-US"/>
        </w:rPr>
        <w:t>Myr</w:t>
      </w:r>
      <w:proofErr w:type="spellEnd"/>
      <w:r w:rsidR="00436EB9">
        <w:rPr>
          <w:sz w:val="24"/>
          <w:lang w:val="en-US"/>
        </w:rPr>
        <w:t xml:space="preserve">, and a </w:t>
      </w:r>
      <w:r w:rsidR="00436EB9">
        <w:rPr>
          <w:sz w:val="24"/>
          <w:lang w:val="en-US"/>
        </w:rPr>
        <w:lastRenderedPageBreak/>
        <w:t xml:space="preserve">linear </w:t>
      </w:r>
      <w:del w:id="183" w:author="Jose Ignacio Márquez Corro" w:date="2019-01-17T13:08:00Z">
        <w:r w:rsidR="00436EB9" w:rsidDel="007276E5">
          <w:rPr>
            <w:sz w:val="24"/>
            <w:lang w:val="en-US"/>
          </w:rPr>
          <w:delText>relation</w:delText>
        </w:r>
        <w:r w:rsidR="00E3421A" w:rsidDel="007276E5">
          <w:rPr>
            <w:sz w:val="24"/>
            <w:lang w:val="en-US"/>
          </w:rPr>
          <w:delText>ship</w:delText>
        </w:r>
        <w:r w:rsidR="00436EB9" w:rsidDel="007276E5">
          <w:rPr>
            <w:sz w:val="24"/>
            <w:lang w:val="en-US"/>
          </w:rPr>
          <w:delText xml:space="preserve"> </w:delText>
        </w:r>
      </w:del>
      <w:ins w:id="184" w:author="Jose Ignacio Márquez Corro" w:date="2019-01-17T13:08:00Z">
        <w:r w:rsidR="007276E5">
          <w:rPr>
            <w:sz w:val="24"/>
            <w:lang w:val="en-US"/>
          </w:rPr>
          <w:t xml:space="preserve">rate </w:t>
        </w:r>
      </w:ins>
      <w:r w:rsidR="00436EB9">
        <w:rPr>
          <w:sz w:val="24"/>
          <w:lang w:val="en-US"/>
        </w:rPr>
        <w:t xml:space="preserve">of 0.02 </w:t>
      </w:r>
      <w:r w:rsidR="002D746C">
        <w:rPr>
          <w:sz w:val="24"/>
          <w:lang w:val="en-US"/>
        </w:rPr>
        <w:t>fission</w:t>
      </w:r>
      <w:r w:rsidR="00436EB9">
        <w:rPr>
          <w:sz w:val="24"/>
          <w:lang w:val="en-US"/>
        </w:rPr>
        <w:t xml:space="preserve"> events/</w:t>
      </w:r>
      <w:proofErr w:type="spellStart"/>
      <w:r w:rsidR="00E3421A">
        <w:rPr>
          <w:sz w:val="24"/>
          <w:lang w:val="en-US"/>
        </w:rPr>
        <w:t>i</w:t>
      </w:r>
      <w:r w:rsidR="00436EB9">
        <w:rPr>
          <w:sz w:val="24"/>
          <w:lang w:val="en-US"/>
        </w:rPr>
        <w:t>M</w:t>
      </w:r>
      <w:r w:rsidR="00A15DC0">
        <w:rPr>
          <w:sz w:val="24"/>
          <w:lang w:val="en-US"/>
        </w:rPr>
        <w:t>yr</w:t>
      </w:r>
      <w:proofErr w:type="spellEnd"/>
      <w:r w:rsidR="00436EB9">
        <w:rPr>
          <w:sz w:val="24"/>
          <w:lang w:val="en-US"/>
        </w:rPr>
        <w:t xml:space="preserve"> and 0.07</w:t>
      </w:r>
      <w:r w:rsidR="000C06F1">
        <w:rPr>
          <w:sz w:val="24"/>
          <w:lang w:val="en-US"/>
        </w:rPr>
        <w:t xml:space="preserve"> </w:t>
      </w:r>
      <w:r w:rsidR="002D746C">
        <w:rPr>
          <w:sz w:val="24"/>
          <w:lang w:val="en-US"/>
        </w:rPr>
        <w:t>fusion</w:t>
      </w:r>
      <w:r w:rsidR="00436EB9">
        <w:rPr>
          <w:sz w:val="24"/>
          <w:lang w:val="en-US"/>
        </w:rPr>
        <w:t xml:space="preserve"> events/</w:t>
      </w:r>
      <w:proofErr w:type="spellStart"/>
      <w:r w:rsidR="00E3421A">
        <w:rPr>
          <w:sz w:val="24"/>
          <w:lang w:val="en-US"/>
        </w:rPr>
        <w:t>i</w:t>
      </w:r>
      <w:r w:rsidR="00436EB9">
        <w:rPr>
          <w:sz w:val="24"/>
          <w:lang w:val="en-US"/>
        </w:rPr>
        <w:t>M</w:t>
      </w:r>
      <w:r w:rsidR="00A15DC0">
        <w:rPr>
          <w:sz w:val="24"/>
          <w:lang w:val="en-US"/>
        </w:rPr>
        <w:t>yr</w:t>
      </w:r>
      <w:proofErr w:type="spellEnd"/>
      <w:r w:rsidR="00F436BB">
        <w:rPr>
          <w:sz w:val="24"/>
          <w:lang w:val="en-US"/>
        </w:rPr>
        <w:t xml:space="preserve"> (</w:t>
      </w:r>
      <w:r w:rsidR="00270704">
        <w:rPr>
          <w:sz w:val="24"/>
          <w:lang w:val="en-US"/>
        </w:rPr>
        <w:t>linear rate of 0.14–1.30 fission events/</w:t>
      </w:r>
      <w:proofErr w:type="spellStart"/>
      <w:r w:rsidR="00270704">
        <w:rPr>
          <w:sz w:val="24"/>
          <w:lang w:val="en-US"/>
        </w:rPr>
        <w:t>iM</w:t>
      </w:r>
      <w:r w:rsidR="00A15DC0">
        <w:rPr>
          <w:sz w:val="24"/>
          <w:lang w:val="en-US"/>
        </w:rPr>
        <w:t>yr</w:t>
      </w:r>
      <w:proofErr w:type="spellEnd"/>
      <w:r w:rsidR="00270704">
        <w:rPr>
          <w:sz w:val="24"/>
          <w:lang w:val="en-US"/>
        </w:rPr>
        <w:t xml:space="preserve"> and 0.49–4.55</w:t>
      </w:r>
      <w:r w:rsidR="00270704" w:rsidRPr="00270704">
        <w:rPr>
          <w:sz w:val="24"/>
          <w:lang w:val="en-US"/>
        </w:rPr>
        <w:t xml:space="preserve"> </w:t>
      </w:r>
      <w:r w:rsidR="00270704">
        <w:rPr>
          <w:sz w:val="24"/>
          <w:lang w:val="en-US"/>
        </w:rPr>
        <w:t>fusion events/</w:t>
      </w:r>
      <w:proofErr w:type="spellStart"/>
      <w:r w:rsidR="00270704">
        <w:rPr>
          <w:sz w:val="24"/>
          <w:lang w:val="en-US"/>
        </w:rPr>
        <w:t>iM</w:t>
      </w:r>
      <w:r w:rsidR="00A15DC0">
        <w:rPr>
          <w:sz w:val="24"/>
          <w:lang w:val="en-US"/>
        </w:rPr>
        <w:t>yr</w:t>
      </w:r>
      <w:proofErr w:type="spellEnd"/>
      <w:r w:rsidR="00270704">
        <w:rPr>
          <w:sz w:val="24"/>
          <w:lang w:val="en-US"/>
        </w:rPr>
        <w:t xml:space="preserve">, and net rate of </w:t>
      </w:r>
      <w:r w:rsidR="00F436BB">
        <w:rPr>
          <w:sz w:val="24"/>
          <w:lang w:val="en-US"/>
        </w:rPr>
        <w:t xml:space="preserve">2.64–3.80 fission </w:t>
      </w:r>
      <w:r w:rsidR="00A8634A">
        <w:rPr>
          <w:sz w:val="24"/>
          <w:lang w:val="en-US"/>
        </w:rPr>
        <w:t>events</w:t>
      </w:r>
      <w:r w:rsidR="00A15DC0">
        <w:rPr>
          <w:sz w:val="24"/>
          <w:lang w:val="en-US"/>
        </w:rPr>
        <w:t>/</w:t>
      </w:r>
      <w:proofErr w:type="spellStart"/>
      <w:r w:rsidR="00A15DC0">
        <w:rPr>
          <w:sz w:val="24"/>
          <w:lang w:val="en-US"/>
        </w:rPr>
        <w:t>Myr</w:t>
      </w:r>
      <w:proofErr w:type="spellEnd"/>
      <w:r w:rsidR="00F436BB">
        <w:rPr>
          <w:sz w:val="24"/>
          <w:lang w:val="en-US"/>
        </w:rPr>
        <w:t xml:space="preserve"> and 2.62–6.68 fusion </w:t>
      </w:r>
      <w:r w:rsidR="00A8634A">
        <w:rPr>
          <w:sz w:val="24"/>
          <w:lang w:val="en-US"/>
        </w:rPr>
        <w:t>events</w:t>
      </w:r>
      <w:r w:rsidR="00A15DC0">
        <w:rPr>
          <w:sz w:val="24"/>
          <w:lang w:val="en-US"/>
        </w:rPr>
        <w:t>/</w:t>
      </w:r>
      <w:proofErr w:type="spellStart"/>
      <w:r w:rsidR="00A15DC0">
        <w:rPr>
          <w:sz w:val="24"/>
          <w:lang w:val="en-US"/>
        </w:rPr>
        <w:t>Myr</w:t>
      </w:r>
      <w:proofErr w:type="spellEnd"/>
      <w:r w:rsidR="00F436BB">
        <w:rPr>
          <w:sz w:val="24"/>
          <w:lang w:val="en-US"/>
        </w:rPr>
        <w:t>)</w:t>
      </w:r>
      <w:r w:rsidR="00436EB9">
        <w:rPr>
          <w:sz w:val="24"/>
          <w:lang w:val="en-US"/>
        </w:rPr>
        <w:t>.</w:t>
      </w:r>
      <w:r w:rsidR="00B05FFA">
        <w:rPr>
          <w:sz w:val="24"/>
          <w:lang w:val="en-US"/>
        </w:rPr>
        <w:t xml:space="preserve"> </w:t>
      </w:r>
    </w:p>
    <w:p w14:paraId="5D833941" w14:textId="3C3E7B9B" w:rsidR="00B07BF8" w:rsidRPr="00350D65" w:rsidRDefault="009A6905" w:rsidP="002E2644">
      <w:pPr>
        <w:spacing w:line="480" w:lineRule="auto"/>
        <w:ind w:firstLine="708"/>
        <w:jc w:val="left"/>
        <w:rPr>
          <w:sz w:val="24"/>
          <w:szCs w:val="24"/>
          <w:lang w:val="en-US"/>
        </w:rPr>
      </w:pPr>
      <w:r w:rsidRPr="00350D65">
        <w:rPr>
          <w:sz w:val="24"/>
          <w:szCs w:val="24"/>
          <w:lang w:val="en-US"/>
        </w:rPr>
        <w:t>The results of the remaining</w:t>
      </w:r>
      <w:r w:rsidR="00723800">
        <w:rPr>
          <w:sz w:val="24"/>
          <w:szCs w:val="24"/>
          <w:lang w:val="en-US"/>
        </w:rPr>
        <w:t xml:space="preserve"> AIC scores of</w:t>
      </w:r>
      <w:r w:rsidRPr="00350D65">
        <w:rPr>
          <w:sz w:val="24"/>
          <w:szCs w:val="24"/>
          <w:lang w:val="en-US"/>
        </w:rPr>
        <w:t xml:space="preserve"> model </w:t>
      </w:r>
      <w:r w:rsidR="00723800">
        <w:rPr>
          <w:sz w:val="24"/>
          <w:szCs w:val="24"/>
          <w:lang w:val="en-US"/>
        </w:rPr>
        <w:t xml:space="preserve">selection and </w:t>
      </w:r>
      <w:r w:rsidRPr="00350D65">
        <w:rPr>
          <w:sz w:val="24"/>
          <w:szCs w:val="24"/>
          <w:lang w:val="en-US"/>
        </w:rPr>
        <w:t xml:space="preserve">combination are included in </w:t>
      </w:r>
      <w:r w:rsidR="004C7FA7">
        <w:rPr>
          <w:noProof/>
          <w:sz w:val="24"/>
          <w:lang w:val="en-US"/>
        </w:rPr>
        <w:t>Appendix D</w:t>
      </w:r>
      <w:r w:rsidRPr="00350D65">
        <w:rPr>
          <w:sz w:val="24"/>
          <w:szCs w:val="24"/>
          <w:lang w:val="en-US"/>
        </w:rPr>
        <w:t xml:space="preserve">, with the best-fitting </w:t>
      </w:r>
      <w:del w:id="185" w:author="UsuarioUPO" w:date="2019-02-22T11:52:00Z">
        <w:r w:rsidRPr="00350D65" w:rsidDel="00AD7042">
          <w:rPr>
            <w:sz w:val="24"/>
            <w:szCs w:val="24"/>
            <w:lang w:val="en-US"/>
          </w:rPr>
          <w:delText xml:space="preserve">models </w:delText>
        </w:r>
      </w:del>
      <w:ins w:id="186" w:author="UsuarioUPO" w:date="2019-02-22T11:52:00Z">
        <w:r w:rsidR="00AD7042">
          <w:rPr>
            <w:sz w:val="24"/>
            <w:szCs w:val="24"/>
            <w:lang w:val="en-US"/>
          </w:rPr>
          <w:t>scenario</w:t>
        </w:r>
        <w:r w:rsidR="00AD7042" w:rsidRPr="00350D65">
          <w:rPr>
            <w:sz w:val="24"/>
            <w:szCs w:val="24"/>
            <w:lang w:val="en-US"/>
          </w:rPr>
          <w:t xml:space="preserve"> </w:t>
        </w:r>
      </w:ins>
      <w:r w:rsidRPr="00350D65">
        <w:rPr>
          <w:sz w:val="24"/>
          <w:szCs w:val="24"/>
          <w:lang w:val="en-US"/>
        </w:rPr>
        <w:t xml:space="preserve">depicted </w:t>
      </w:r>
      <w:r w:rsidR="00BA7B13" w:rsidRPr="00350D65">
        <w:rPr>
          <w:sz w:val="24"/>
          <w:szCs w:val="24"/>
          <w:lang w:val="en-US"/>
        </w:rPr>
        <w:t>in</w:t>
      </w:r>
      <w:r w:rsidRPr="00350D65">
        <w:rPr>
          <w:sz w:val="24"/>
          <w:szCs w:val="24"/>
          <w:lang w:val="en-US"/>
        </w:rPr>
        <w:t xml:space="preserve"> Figure </w:t>
      </w:r>
      <w:r w:rsidR="00D669E5">
        <w:rPr>
          <w:sz w:val="24"/>
          <w:szCs w:val="24"/>
          <w:lang w:val="en-US"/>
        </w:rPr>
        <w:t>2</w:t>
      </w:r>
      <w:r w:rsidRPr="00350D65">
        <w:rPr>
          <w:sz w:val="24"/>
          <w:szCs w:val="24"/>
          <w:lang w:val="en-US"/>
        </w:rPr>
        <w:t>.</w:t>
      </w:r>
      <w:r w:rsidR="00160508" w:rsidRPr="00350D65">
        <w:rPr>
          <w:sz w:val="24"/>
          <w:szCs w:val="24"/>
          <w:lang w:val="en-US"/>
        </w:rPr>
        <w:t xml:space="preserve"> Analysis output files with all the </w:t>
      </w:r>
      <w:r w:rsidR="00212501">
        <w:rPr>
          <w:sz w:val="24"/>
          <w:szCs w:val="24"/>
          <w:lang w:val="en-US"/>
        </w:rPr>
        <w:t xml:space="preserve">inferred </w:t>
      </w:r>
      <w:r w:rsidR="00160508" w:rsidRPr="00350D65">
        <w:rPr>
          <w:sz w:val="24"/>
          <w:szCs w:val="24"/>
          <w:lang w:val="en-US"/>
        </w:rPr>
        <w:t>chromosome rate transitions of every model studie</w:t>
      </w:r>
      <w:r w:rsidR="00843FF8" w:rsidRPr="00350D65">
        <w:rPr>
          <w:sz w:val="24"/>
          <w:szCs w:val="24"/>
          <w:lang w:val="en-US"/>
        </w:rPr>
        <w:t xml:space="preserve">d are available </w:t>
      </w:r>
      <w:r w:rsidR="004265A1" w:rsidRPr="00350D65">
        <w:rPr>
          <w:sz w:val="24"/>
          <w:szCs w:val="24"/>
          <w:lang w:val="en-US"/>
        </w:rPr>
        <w:t>online at</w:t>
      </w:r>
      <w:r w:rsidR="00160508" w:rsidRPr="00350D65">
        <w:rPr>
          <w:sz w:val="24"/>
          <w:szCs w:val="24"/>
          <w:lang w:val="en-US"/>
        </w:rPr>
        <w:t xml:space="preserve"> </w:t>
      </w:r>
      <w:ins w:id="187" w:author="José I. Márquez Corro" w:date="2019-01-31T10:12:00Z">
        <w:r w:rsidR="00166B10">
          <w:rPr>
            <w:sz w:val="24"/>
            <w:szCs w:val="24"/>
            <w:lang w:val="en-US"/>
          </w:rPr>
          <w:fldChar w:fldCharType="begin"/>
        </w:r>
        <w:r w:rsidR="00166B10">
          <w:rPr>
            <w:sz w:val="24"/>
            <w:szCs w:val="24"/>
            <w:lang w:val="en-US"/>
          </w:rPr>
          <w:instrText xml:space="preserve"> HYPERLINK "https://zenodo.org/record/2553838" </w:instrText>
        </w:r>
        <w:r w:rsidR="00166B10">
          <w:rPr>
            <w:sz w:val="24"/>
            <w:szCs w:val="24"/>
            <w:lang w:val="en-US"/>
          </w:rPr>
          <w:fldChar w:fldCharType="separate"/>
        </w:r>
        <w:r w:rsidR="00166B10" w:rsidRPr="00166B10">
          <w:rPr>
            <w:rStyle w:val="Hipervnculo"/>
            <w:sz w:val="24"/>
            <w:szCs w:val="24"/>
            <w:lang w:val="en-US"/>
          </w:rPr>
          <w:t>zenodo.org/record/2553838</w:t>
        </w:r>
        <w:r w:rsidR="00166B10">
          <w:rPr>
            <w:sz w:val="24"/>
            <w:szCs w:val="24"/>
            <w:lang w:val="en-US"/>
          </w:rPr>
          <w:fldChar w:fldCharType="end"/>
        </w:r>
      </w:ins>
      <w:bookmarkStart w:id="188" w:name="_GoBack"/>
      <w:r w:rsidR="00035867" w:rsidDel="00166B10">
        <w:fldChar w:fldCharType="begin"/>
      </w:r>
      <w:r w:rsidR="00035867" w:rsidRPr="00017C8E">
        <w:rPr>
          <w:lang w:val="en-US"/>
        </w:rPr>
        <w:instrText xml:space="preserve"> HYPERLINK "https://www.github.com/jimarcor/ChromEvolCyp" </w:instrText>
      </w:r>
      <w:r w:rsidR="00035867" w:rsidDel="00166B10">
        <w:fldChar w:fldCharType="separate"/>
      </w:r>
      <w:del w:id="189" w:author="José I. Márquez Corro" w:date="2019-01-31T10:11:00Z">
        <w:r w:rsidR="00B80B63" w:rsidRPr="00B80B63" w:rsidDel="00166B10">
          <w:rPr>
            <w:rStyle w:val="Hipervnculo"/>
            <w:sz w:val="24"/>
            <w:szCs w:val="24"/>
            <w:lang w:val="en-US"/>
          </w:rPr>
          <w:delText>github.com/jimarcor/ChromEvolCyp</w:delText>
        </w:r>
        <w:r w:rsidR="00035867" w:rsidDel="00166B10">
          <w:rPr>
            <w:rStyle w:val="Hipervnculo"/>
            <w:sz w:val="24"/>
            <w:szCs w:val="24"/>
            <w:lang w:val="en-US"/>
          </w:rPr>
          <w:fldChar w:fldCharType="end"/>
        </w:r>
        <w:bookmarkEnd w:id="188"/>
        <w:r w:rsidR="00350D65" w:rsidRPr="00350D65" w:rsidDel="00166B10">
          <w:rPr>
            <w:sz w:val="24"/>
            <w:szCs w:val="24"/>
            <w:lang w:val="en-US"/>
          </w:rPr>
          <w:delText>.</w:delText>
        </w:r>
      </w:del>
    </w:p>
    <w:p w14:paraId="0E386C3A" w14:textId="77777777" w:rsidR="0054620B" w:rsidRPr="00601226" w:rsidRDefault="0054620B" w:rsidP="002E2644">
      <w:pPr>
        <w:spacing w:line="480" w:lineRule="auto"/>
        <w:jc w:val="left"/>
        <w:rPr>
          <w:sz w:val="24"/>
          <w:lang w:val="en-US"/>
        </w:rPr>
      </w:pPr>
    </w:p>
    <w:p w14:paraId="259C98FB" w14:textId="7F757D8E" w:rsidR="00B11016" w:rsidRPr="002E2644" w:rsidRDefault="00390C6F" w:rsidP="002E2644">
      <w:pPr>
        <w:spacing w:line="480" w:lineRule="auto"/>
        <w:jc w:val="left"/>
        <w:rPr>
          <w:b/>
          <w:sz w:val="24"/>
          <w:lang w:val="en-US"/>
        </w:rPr>
      </w:pPr>
      <w:r>
        <w:rPr>
          <w:b/>
          <w:sz w:val="24"/>
          <w:lang w:val="en-US"/>
        </w:rPr>
        <w:t xml:space="preserve">4. </w:t>
      </w:r>
      <w:r w:rsidR="0065263D" w:rsidRPr="002E2644">
        <w:rPr>
          <w:b/>
          <w:sz w:val="24"/>
          <w:lang w:val="en-US"/>
        </w:rPr>
        <w:t>Discussion</w:t>
      </w:r>
    </w:p>
    <w:p w14:paraId="03A59999" w14:textId="15156120" w:rsidR="008033E6" w:rsidRPr="0065263D" w:rsidRDefault="00390C6F" w:rsidP="002E2644">
      <w:pPr>
        <w:spacing w:line="480" w:lineRule="auto"/>
        <w:jc w:val="left"/>
        <w:rPr>
          <w:i/>
          <w:sz w:val="24"/>
          <w:lang w:val="en-US"/>
        </w:rPr>
      </w:pPr>
      <w:r>
        <w:rPr>
          <w:i/>
          <w:sz w:val="24"/>
          <w:lang w:val="en-US"/>
        </w:rPr>
        <w:t xml:space="preserve">4.1. </w:t>
      </w:r>
      <w:r w:rsidR="00A526FC" w:rsidRPr="0065263D">
        <w:rPr>
          <w:i/>
          <w:sz w:val="24"/>
          <w:lang w:val="en-US"/>
        </w:rPr>
        <w:t xml:space="preserve">Chromosome </w:t>
      </w:r>
      <w:r w:rsidR="0065263D" w:rsidRPr="0065263D">
        <w:rPr>
          <w:i/>
          <w:sz w:val="24"/>
          <w:lang w:val="en-US"/>
        </w:rPr>
        <w:t>E</w:t>
      </w:r>
      <w:r w:rsidR="00A526FC" w:rsidRPr="0065263D">
        <w:rPr>
          <w:i/>
          <w:sz w:val="24"/>
          <w:lang w:val="en-US"/>
        </w:rPr>
        <w:t xml:space="preserve">volution </w:t>
      </w:r>
      <w:r w:rsidR="0065263D" w:rsidRPr="0065263D">
        <w:rPr>
          <w:i/>
          <w:sz w:val="24"/>
          <w:lang w:val="en-US"/>
        </w:rPr>
        <w:t>M</w:t>
      </w:r>
      <w:r w:rsidR="004265A1" w:rsidRPr="0065263D">
        <w:rPr>
          <w:i/>
          <w:sz w:val="24"/>
          <w:lang w:val="en-US"/>
        </w:rPr>
        <w:t xml:space="preserve">odes </w:t>
      </w:r>
      <w:r w:rsidR="00A526FC" w:rsidRPr="0065263D">
        <w:rPr>
          <w:i/>
          <w:sz w:val="24"/>
          <w:lang w:val="en-US"/>
        </w:rPr>
        <w:t xml:space="preserve">on </w:t>
      </w:r>
      <w:r w:rsidR="004265A1" w:rsidRPr="0065263D">
        <w:rPr>
          <w:i/>
          <w:sz w:val="24"/>
          <w:lang w:val="en-US"/>
        </w:rPr>
        <w:t>Cyperaceae</w:t>
      </w:r>
    </w:p>
    <w:p w14:paraId="6BBB3767" w14:textId="32EE1A5A" w:rsidR="0034681A" w:rsidRDefault="003263EB" w:rsidP="002E2644">
      <w:pPr>
        <w:spacing w:line="480" w:lineRule="auto"/>
        <w:ind w:firstLine="708"/>
        <w:jc w:val="left"/>
        <w:rPr>
          <w:sz w:val="24"/>
          <w:lang w:val="en-US"/>
        </w:rPr>
      </w:pPr>
      <w:r>
        <w:rPr>
          <w:sz w:val="24"/>
          <w:lang w:val="en-US"/>
        </w:rPr>
        <w:t>The sedge</w:t>
      </w:r>
      <w:r w:rsidR="0027055A">
        <w:rPr>
          <w:sz w:val="24"/>
          <w:lang w:val="en-US"/>
        </w:rPr>
        <w:t xml:space="preserve"> phylogeny </w:t>
      </w:r>
      <w:r>
        <w:rPr>
          <w:sz w:val="24"/>
          <w:lang w:val="en-US"/>
        </w:rPr>
        <w:t xml:space="preserve">presented here </w:t>
      </w:r>
      <w:r w:rsidR="0027055A">
        <w:rPr>
          <w:sz w:val="24"/>
          <w:lang w:val="en-US"/>
        </w:rPr>
        <w:t xml:space="preserve">is the most comprehensive family tree </w:t>
      </w:r>
      <w:r w:rsidR="00AF4EFA">
        <w:rPr>
          <w:sz w:val="24"/>
          <w:lang w:val="en-US"/>
        </w:rPr>
        <w:t>published</w:t>
      </w:r>
      <w:r w:rsidR="00704626">
        <w:rPr>
          <w:sz w:val="24"/>
          <w:lang w:val="en-US"/>
        </w:rPr>
        <w:t xml:space="preserve"> to date</w:t>
      </w:r>
      <w:r w:rsidR="0027055A">
        <w:rPr>
          <w:sz w:val="24"/>
          <w:lang w:val="en-US"/>
        </w:rPr>
        <w:t xml:space="preserve">, with more than twice as many taxa </w:t>
      </w:r>
      <w:del w:id="190" w:author="Jose Ignacio Márquez Corro" w:date="2019-01-17T13:08:00Z">
        <w:r w:rsidR="0027055A" w:rsidDel="00490B30">
          <w:rPr>
            <w:sz w:val="24"/>
            <w:lang w:val="en-US"/>
          </w:rPr>
          <w:delText xml:space="preserve">than </w:delText>
        </w:r>
      </w:del>
      <w:ins w:id="191" w:author="Jose Ignacio Márquez Corro" w:date="2019-01-17T13:08:00Z">
        <w:r w:rsidR="00490B30">
          <w:rPr>
            <w:sz w:val="24"/>
            <w:lang w:val="en-US"/>
          </w:rPr>
          <w:t xml:space="preserve">as </w:t>
        </w:r>
      </w:ins>
      <w:r w:rsidR="0027055A">
        <w:rPr>
          <w:sz w:val="24"/>
          <w:lang w:val="en-US"/>
        </w:rPr>
        <w:t>previous</w:t>
      </w:r>
      <w:r w:rsidR="003904EB">
        <w:rPr>
          <w:sz w:val="24"/>
          <w:lang w:val="en-US"/>
        </w:rPr>
        <w:t xml:space="preserve"> analyses </w:t>
      </w:r>
      <w:r w:rsidR="0027055A">
        <w:rPr>
          <w:sz w:val="24"/>
          <w:lang w:val="en-US"/>
        </w:rPr>
        <w:fldChar w:fldCharType="begin" w:fldLock="1"/>
      </w:r>
      <w:r w:rsidR="00026D03">
        <w:rPr>
          <w:sz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uris":["http://www.mendeley.com/documents/?uuid=15e0330e-55a6-41ee-b46c-b5bac851f6f0"]},{"id":"ITEM-2","itemData":{"DOI":"10.1093/sysbio/sys088","ISSN":"1076-836X","author":[{"dropping-particle":"","family":"Hinchliff","given":"Cody E.","non-dropping-particle":"","parse-names":false,"suffix":""},{"dropping-particle":"","family":"Roalson","given":"Eric H.","non-dropping-particle":"","parse-names":false,"suffix":""}],"container-title":"Systematic Biology","id":"ITEM-2","issue":"2","issued":{"date-parts":[["2013","3"]]},"page":"205-219","title":"Using supermatrices for phylogenetic inquiry: An example using the sedges","type":"article-journal","volume":"62"},"uris":["http://www.mendeley.com/documents/?uuid=3a9449ee-3be7-4735-8913-e0af2c6d2962"]}],"mendeley":{"formattedCitation":"(Hinchliff and Roalson, 2013; Spalink et al., 2016b)","plainTextFormattedCitation":"(Hinchliff and Roalson, 2013; Spalink et al., 2016b)","previouslyFormattedCitation":"(Hinchliff and Roalson 2013; Spalink et al. 2016b)"},"properties":{"noteIndex":0},"schema":"https://github.com/citation-style-language/schema/raw/master/csl-citation.json"}</w:instrText>
      </w:r>
      <w:r w:rsidR="0027055A">
        <w:rPr>
          <w:sz w:val="24"/>
          <w:lang w:val="en-US"/>
        </w:rPr>
        <w:fldChar w:fldCharType="separate"/>
      </w:r>
      <w:r w:rsidR="00026D03" w:rsidRPr="00026D03">
        <w:rPr>
          <w:noProof/>
          <w:sz w:val="24"/>
          <w:lang w:val="en-US"/>
        </w:rPr>
        <w:t>(Hinchliff and Roalson, 2013; Spalink et al., 2016b)</w:t>
      </w:r>
      <w:r w:rsidR="0027055A">
        <w:rPr>
          <w:sz w:val="24"/>
          <w:lang w:val="en-US"/>
        </w:rPr>
        <w:fldChar w:fldCharType="end"/>
      </w:r>
      <w:r w:rsidR="0027055A">
        <w:rPr>
          <w:sz w:val="24"/>
          <w:lang w:val="en-US"/>
        </w:rPr>
        <w:t>.</w:t>
      </w:r>
      <w:r w:rsidR="00B10004">
        <w:rPr>
          <w:sz w:val="24"/>
          <w:lang w:val="en-US"/>
        </w:rPr>
        <w:t xml:space="preserve"> This phylogeny allow</w:t>
      </w:r>
      <w:r w:rsidR="00D96131">
        <w:rPr>
          <w:sz w:val="24"/>
          <w:lang w:val="en-US"/>
        </w:rPr>
        <w:t>s</w:t>
      </w:r>
      <w:r w:rsidR="00B10004">
        <w:rPr>
          <w:sz w:val="24"/>
          <w:lang w:val="en-US"/>
        </w:rPr>
        <w:t xml:space="preserve"> studying evolutionary processes more thoroughly in Cyperaceae. </w:t>
      </w:r>
      <w:r w:rsidR="00D96131">
        <w:rPr>
          <w:sz w:val="24"/>
          <w:lang w:val="en-US"/>
        </w:rPr>
        <w:t xml:space="preserve">We also </w:t>
      </w:r>
      <w:del w:id="192" w:author="Jose Ignacio Márquez Corro" w:date="2019-01-17T13:11:00Z">
        <w:r w:rsidR="00D96131" w:rsidDel="005330CE">
          <w:rPr>
            <w:sz w:val="24"/>
            <w:lang w:val="en-US"/>
          </w:rPr>
          <w:delText xml:space="preserve">present </w:delText>
        </w:r>
      </w:del>
      <w:ins w:id="193" w:author="Jose Ignacio Márquez Corro" w:date="2019-01-17T13:11:00Z">
        <w:r w:rsidR="005330CE">
          <w:rPr>
            <w:sz w:val="24"/>
            <w:lang w:val="en-US"/>
          </w:rPr>
          <w:t xml:space="preserve">use </w:t>
        </w:r>
      </w:ins>
      <w:r w:rsidR="00D96131">
        <w:rPr>
          <w:sz w:val="24"/>
          <w:lang w:val="en-US"/>
        </w:rPr>
        <w:t>a</w:t>
      </w:r>
      <w:r w:rsidR="00AF4EFA">
        <w:rPr>
          <w:sz w:val="24"/>
          <w:lang w:val="en-US"/>
        </w:rPr>
        <w:t xml:space="preserve"> new</w:t>
      </w:r>
      <w:r w:rsidR="00B10004">
        <w:rPr>
          <w:sz w:val="24"/>
          <w:lang w:val="en-US"/>
        </w:rPr>
        <w:t xml:space="preserve"> </w:t>
      </w:r>
      <w:del w:id="194" w:author="Jose Ignacio Márquez Corro" w:date="2019-01-17T13:10:00Z">
        <w:r w:rsidR="00B10004" w:rsidDel="005330CE">
          <w:rPr>
            <w:sz w:val="24"/>
            <w:lang w:val="en-US"/>
          </w:rPr>
          <w:delText xml:space="preserve">methodology </w:delText>
        </w:r>
      </w:del>
      <w:ins w:id="195" w:author="Jose Ignacio Márquez Corro" w:date="2019-01-17T13:10:00Z">
        <w:r w:rsidR="005330CE">
          <w:rPr>
            <w:sz w:val="24"/>
            <w:lang w:val="en-US"/>
          </w:rPr>
          <w:t xml:space="preserve">approach </w:t>
        </w:r>
      </w:ins>
      <w:r w:rsidR="00D96131">
        <w:rPr>
          <w:sz w:val="24"/>
          <w:lang w:val="en-US"/>
        </w:rPr>
        <w:t xml:space="preserve">for inferring modes of chromosomal evolution across this phylogeny. By separately analyzing the </w:t>
      </w:r>
      <w:r w:rsidR="00D07BB8">
        <w:rPr>
          <w:sz w:val="24"/>
          <w:lang w:val="en-US"/>
        </w:rPr>
        <w:t xml:space="preserve">full tree </w:t>
      </w:r>
      <w:r w:rsidR="00D96131">
        <w:rPr>
          <w:sz w:val="24"/>
          <w:lang w:val="en-US"/>
        </w:rPr>
        <w:t>and</w:t>
      </w:r>
      <w:r w:rsidR="00212501">
        <w:rPr>
          <w:sz w:val="24"/>
          <w:lang w:val="en-US"/>
        </w:rPr>
        <w:t xml:space="preserve"> </w:t>
      </w:r>
      <w:proofErr w:type="spellStart"/>
      <w:r w:rsidR="00D07BB8">
        <w:rPr>
          <w:sz w:val="24"/>
          <w:lang w:val="en-US"/>
        </w:rPr>
        <w:t>subtrees</w:t>
      </w:r>
      <w:proofErr w:type="spellEnd"/>
      <w:r w:rsidR="00D96131">
        <w:rPr>
          <w:sz w:val="24"/>
          <w:lang w:val="en-US"/>
        </w:rPr>
        <w:t>, we have</w:t>
      </w:r>
      <w:r w:rsidR="0037656B">
        <w:rPr>
          <w:sz w:val="24"/>
          <w:lang w:val="en-US"/>
        </w:rPr>
        <w:t xml:space="preserve"> clarified our understanding of</w:t>
      </w:r>
      <w:r w:rsidR="00D07BB8">
        <w:rPr>
          <w:sz w:val="24"/>
          <w:lang w:val="en-US"/>
        </w:rPr>
        <w:t xml:space="preserve"> chromosome evolution along the </w:t>
      </w:r>
      <w:r w:rsidR="0037656B">
        <w:rPr>
          <w:sz w:val="24"/>
          <w:lang w:val="en-US"/>
        </w:rPr>
        <w:t xml:space="preserve">Cyperaceae </w:t>
      </w:r>
      <w:r w:rsidR="00D07BB8">
        <w:rPr>
          <w:sz w:val="24"/>
          <w:lang w:val="en-US"/>
        </w:rPr>
        <w:t xml:space="preserve">phylogeny. </w:t>
      </w:r>
    </w:p>
    <w:p w14:paraId="5E605505" w14:textId="42023AFB" w:rsidR="00D07BB8" w:rsidRDefault="0037656B" w:rsidP="002E2644">
      <w:pPr>
        <w:spacing w:line="480" w:lineRule="auto"/>
        <w:ind w:firstLine="708"/>
        <w:jc w:val="left"/>
        <w:rPr>
          <w:sz w:val="24"/>
          <w:lang w:val="en-US"/>
        </w:rPr>
      </w:pPr>
      <w:r>
        <w:rPr>
          <w:sz w:val="24"/>
          <w:lang w:val="en-US"/>
        </w:rPr>
        <w:t>T</w:t>
      </w:r>
      <w:r w:rsidR="00D07BB8">
        <w:rPr>
          <w:sz w:val="24"/>
          <w:lang w:val="en-US"/>
        </w:rPr>
        <w:t xml:space="preserve">he null hypothesis of a </w:t>
      </w:r>
      <w:r w:rsidR="00D96131">
        <w:rPr>
          <w:sz w:val="24"/>
          <w:lang w:val="en-US"/>
        </w:rPr>
        <w:t xml:space="preserve">single </w:t>
      </w:r>
      <w:r w:rsidR="00D07BB8">
        <w:rPr>
          <w:sz w:val="24"/>
          <w:lang w:val="en-US"/>
        </w:rPr>
        <w:t xml:space="preserve">mode of chromosome evolution on the sedges’ </w:t>
      </w:r>
      <w:del w:id="196" w:author="Jose Ignacio Márquez Corro" w:date="2019-01-17T13:11:00Z">
        <w:r w:rsidR="00D07BB8" w:rsidDel="005330CE">
          <w:rPr>
            <w:sz w:val="24"/>
            <w:lang w:val="en-US"/>
          </w:rPr>
          <w:delText xml:space="preserve">family </w:delText>
        </w:r>
      </w:del>
      <w:ins w:id="197" w:author="Jose Ignacio Márquez Corro" w:date="2019-01-17T13:11:00Z">
        <w:r w:rsidR="005330CE">
          <w:rPr>
            <w:sz w:val="24"/>
            <w:lang w:val="en-US"/>
          </w:rPr>
          <w:t xml:space="preserve">phylogeny </w:t>
        </w:r>
      </w:ins>
      <w:r w:rsidR="00D07BB8">
        <w:rPr>
          <w:sz w:val="24"/>
          <w:lang w:val="en-US"/>
        </w:rPr>
        <w:t xml:space="preserve">is </w:t>
      </w:r>
      <w:r w:rsidR="006B3E8B">
        <w:rPr>
          <w:sz w:val="24"/>
          <w:lang w:val="en-US"/>
        </w:rPr>
        <w:t xml:space="preserve">consistently </w:t>
      </w:r>
      <w:r w:rsidR="00D07BB8">
        <w:rPr>
          <w:sz w:val="24"/>
          <w:lang w:val="en-US"/>
        </w:rPr>
        <w:t xml:space="preserve">rejected </w:t>
      </w:r>
      <w:r w:rsidR="00204750">
        <w:rPr>
          <w:sz w:val="24"/>
          <w:lang w:val="en-US"/>
        </w:rPr>
        <w:t>by</w:t>
      </w:r>
      <w:r w:rsidR="00D07BB8">
        <w:rPr>
          <w:sz w:val="24"/>
          <w:lang w:val="en-US"/>
        </w:rPr>
        <w:t xml:space="preserve"> </w:t>
      </w:r>
      <w:r w:rsidR="00E4307C">
        <w:rPr>
          <w:sz w:val="24"/>
          <w:lang w:val="en-US"/>
        </w:rPr>
        <w:t>the analys</w:t>
      </w:r>
      <w:r w:rsidR="00F9152A">
        <w:rPr>
          <w:sz w:val="24"/>
          <w:lang w:val="en-US"/>
        </w:rPr>
        <w:t>e</w:t>
      </w:r>
      <w:r w:rsidR="00E4307C">
        <w:rPr>
          <w:sz w:val="24"/>
          <w:lang w:val="en-US"/>
        </w:rPr>
        <w:t>s</w:t>
      </w:r>
      <w:r w:rsidR="00125852">
        <w:rPr>
          <w:sz w:val="24"/>
          <w:lang w:val="en-US"/>
        </w:rPr>
        <w:t xml:space="preserve"> </w:t>
      </w:r>
      <w:r w:rsidR="005C24F5">
        <w:rPr>
          <w:sz w:val="24"/>
          <w:lang w:val="en-US"/>
        </w:rPr>
        <w:t>(</w:t>
      </w:r>
      <w:r w:rsidR="00D07BB8">
        <w:rPr>
          <w:sz w:val="24"/>
          <w:lang w:val="en-US"/>
        </w:rPr>
        <w:t xml:space="preserve">Table 1). </w:t>
      </w:r>
      <w:del w:id="198" w:author="Jose Ignacio Márquez Corro" w:date="2019-01-17T13:14:00Z">
        <w:r w:rsidR="00D07BB8" w:rsidDel="005330CE">
          <w:rPr>
            <w:sz w:val="24"/>
            <w:lang w:val="en-US"/>
          </w:rPr>
          <w:delText xml:space="preserve">Thus, </w:delText>
        </w:r>
        <w:r w:rsidDel="005330CE">
          <w:rPr>
            <w:sz w:val="24"/>
            <w:lang w:val="en-US"/>
          </w:rPr>
          <w:delText>o</w:delText>
        </w:r>
      </w:del>
      <w:ins w:id="199" w:author="Jose Ignacio Márquez Corro" w:date="2019-01-17T13:14:00Z">
        <w:r w:rsidR="005330CE">
          <w:rPr>
            <w:sz w:val="24"/>
            <w:lang w:val="en-US"/>
          </w:rPr>
          <w:t>This</w:t>
        </w:r>
      </w:ins>
      <w:ins w:id="200" w:author="Jose Ignacio Márquez Corro" w:date="2019-01-17T13:30:00Z">
        <w:del w:id="201" w:author="UsuarioUPO" w:date="2019-02-22T11:53:00Z">
          <w:r w:rsidR="00710240" w:rsidDel="00AD7042">
            <w:rPr>
              <w:sz w:val="24"/>
              <w:lang w:val="en-US"/>
            </w:rPr>
            <w:delText xml:space="preserve"> </w:delText>
          </w:r>
        </w:del>
      </w:ins>
      <w:del w:id="202" w:author="Jose Ignacio Márquez Corro" w:date="2019-01-17T13:14:00Z">
        <w:r w:rsidDel="005330CE">
          <w:rPr>
            <w:sz w:val="24"/>
            <w:lang w:val="en-US"/>
          </w:rPr>
          <w:delText>ur</w:delText>
        </w:r>
      </w:del>
      <w:r>
        <w:rPr>
          <w:sz w:val="24"/>
          <w:lang w:val="en-US"/>
        </w:rPr>
        <w:t xml:space="preserve"> approach appears to be useful for</w:t>
      </w:r>
      <w:r w:rsidR="00D07BB8">
        <w:rPr>
          <w:sz w:val="24"/>
          <w:lang w:val="en-US"/>
        </w:rPr>
        <w:t xml:space="preserve"> stud</w:t>
      </w:r>
      <w:r>
        <w:rPr>
          <w:sz w:val="24"/>
          <w:lang w:val="en-US"/>
        </w:rPr>
        <w:t>ying</w:t>
      </w:r>
      <w:r w:rsidR="00D07BB8">
        <w:rPr>
          <w:sz w:val="24"/>
          <w:lang w:val="en-US"/>
        </w:rPr>
        <w:t xml:space="preserve"> transitions </w:t>
      </w:r>
      <w:r>
        <w:rPr>
          <w:sz w:val="24"/>
          <w:lang w:val="en-US"/>
        </w:rPr>
        <w:t>in</w:t>
      </w:r>
      <w:r w:rsidR="00D07BB8">
        <w:rPr>
          <w:sz w:val="24"/>
          <w:lang w:val="en-US"/>
        </w:rPr>
        <w:t xml:space="preserve"> chromosome evolution at higher tax</w:t>
      </w:r>
      <w:r w:rsidR="005C24F5">
        <w:rPr>
          <w:sz w:val="24"/>
          <w:lang w:val="en-US"/>
        </w:rPr>
        <w:t>onomic</w:t>
      </w:r>
      <w:r w:rsidR="00D07BB8">
        <w:rPr>
          <w:sz w:val="24"/>
          <w:lang w:val="en-US"/>
        </w:rPr>
        <w:t xml:space="preserve"> levels</w:t>
      </w:r>
      <w:r w:rsidR="00270ECD">
        <w:rPr>
          <w:sz w:val="24"/>
          <w:lang w:val="en-US"/>
        </w:rPr>
        <w:t xml:space="preserve"> </w:t>
      </w:r>
      <w:r w:rsidR="00C96BF6">
        <w:rPr>
          <w:sz w:val="24"/>
          <w:lang w:val="en-US"/>
        </w:rPr>
        <w:t>and could be used</w:t>
      </w:r>
      <w:r w:rsidR="00270ECD">
        <w:rPr>
          <w:sz w:val="24"/>
          <w:lang w:val="en-US"/>
        </w:rPr>
        <w:t xml:space="preserve"> </w:t>
      </w:r>
      <w:r w:rsidR="00D67C60">
        <w:rPr>
          <w:sz w:val="24"/>
          <w:lang w:val="en-US"/>
        </w:rPr>
        <w:t xml:space="preserve">at finer </w:t>
      </w:r>
      <w:r w:rsidR="00270ECD">
        <w:rPr>
          <w:sz w:val="24"/>
          <w:lang w:val="en-US"/>
        </w:rPr>
        <w:t xml:space="preserve">evolutionary </w:t>
      </w:r>
      <w:r w:rsidR="00D67C60">
        <w:rPr>
          <w:sz w:val="24"/>
          <w:lang w:val="en-US"/>
        </w:rPr>
        <w:t>levels</w:t>
      </w:r>
      <w:r w:rsidR="00C96BF6">
        <w:rPr>
          <w:sz w:val="24"/>
          <w:lang w:val="en-US"/>
        </w:rPr>
        <w:t xml:space="preserve"> as well</w:t>
      </w:r>
      <w:r w:rsidR="00270ECD">
        <w:rPr>
          <w:sz w:val="24"/>
          <w:lang w:val="en-US"/>
        </w:rPr>
        <w:t xml:space="preserve"> (</w:t>
      </w:r>
      <w:r w:rsidR="00C96BF6">
        <w:rPr>
          <w:sz w:val="24"/>
          <w:lang w:val="en-US"/>
        </w:rPr>
        <w:t>e.g.</w:t>
      </w:r>
      <w:r w:rsidR="000E5680">
        <w:rPr>
          <w:sz w:val="24"/>
          <w:lang w:val="en-US"/>
        </w:rPr>
        <w:t>,</w:t>
      </w:r>
      <w:r w:rsidR="00C96BF6">
        <w:rPr>
          <w:sz w:val="24"/>
          <w:lang w:val="en-US"/>
        </w:rPr>
        <w:t xml:space="preserve"> analyzing group</w:t>
      </w:r>
      <w:r w:rsidR="00212501">
        <w:rPr>
          <w:sz w:val="24"/>
          <w:lang w:val="en-US"/>
        </w:rPr>
        <w:t>s</w:t>
      </w:r>
      <w:r w:rsidR="00C96BF6">
        <w:rPr>
          <w:sz w:val="24"/>
          <w:lang w:val="en-US"/>
        </w:rPr>
        <w:t xml:space="preserve"> of </w:t>
      </w:r>
      <w:r w:rsidR="00212501">
        <w:rPr>
          <w:sz w:val="24"/>
          <w:lang w:val="en-US"/>
        </w:rPr>
        <w:t xml:space="preserve">close </w:t>
      </w:r>
      <w:r w:rsidR="00C96BF6">
        <w:rPr>
          <w:sz w:val="24"/>
          <w:lang w:val="en-US"/>
        </w:rPr>
        <w:t>species</w:t>
      </w:r>
      <w:r w:rsidR="00270ECD">
        <w:rPr>
          <w:sz w:val="24"/>
          <w:lang w:val="en-US"/>
        </w:rPr>
        <w:t>)</w:t>
      </w:r>
      <w:r w:rsidR="00D07BB8">
        <w:rPr>
          <w:sz w:val="24"/>
          <w:lang w:val="en-US"/>
        </w:rPr>
        <w:t xml:space="preserve">. </w:t>
      </w:r>
      <w:r w:rsidR="000E5680">
        <w:rPr>
          <w:sz w:val="24"/>
          <w:lang w:val="en-US"/>
        </w:rPr>
        <w:t>Our results are particularly</w:t>
      </w:r>
      <w:r w:rsidR="00D07BB8">
        <w:rPr>
          <w:sz w:val="24"/>
          <w:lang w:val="en-US"/>
        </w:rPr>
        <w:t xml:space="preserve"> relevant in the study of </w:t>
      </w:r>
      <w:r w:rsidR="000E5680">
        <w:rPr>
          <w:sz w:val="24"/>
          <w:lang w:val="en-US"/>
        </w:rPr>
        <w:t xml:space="preserve">clades containing species </w:t>
      </w:r>
      <w:r w:rsidR="00D07BB8">
        <w:rPr>
          <w:sz w:val="24"/>
          <w:lang w:val="en-US"/>
        </w:rPr>
        <w:t>with holocentric chromosome</w:t>
      </w:r>
      <w:r w:rsidR="005C24F5">
        <w:rPr>
          <w:sz w:val="24"/>
          <w:lang w:val="en-US"/>
        </w:rPr>
        <w:t>s</w:t>
      </w:r>
      <w:r w:rsidR="00D07BB8">
        <w:rPr>
          <w:sz w:val="24"/>
          <w:lang w:val="en-US"/>
        </w:rPr>
        <w:t>, wh</w:t>
      </w:r>
      <w:r w:rsidR="005C24F5">
        <w:rPr>
          <w:sz w:val="24"/>
          <w:lang w:val="en-US"/>
        </w:rPr>
        <w:t>ose</w:t>
      </w:r>
      <w:r w:rsidR="00D07BB8">
        <w:rPr>
          <w:sz w:val="24"/>
          <w:lang w:val="en-US"/>
        </w:rPr>
        <w:t xml:space="preserve"> labile karyotype</w:t>
      </w:r>
      <w:r w:rsidR="000E5680">
        <w:rPr>
          <w:sz w:val="24"/>
          <w:lang w:val="en-US"/>
        </w:rPr>
        <w:t>s</w:t>
      </w:r>
      <w:r w:rsidR="00D07BB8">
        <w:rPr>
          <w:sz w:val="24"/>
          <w:lang w:val="en-US"/>
        </w:rPr>
        <w:t xml:space="preserve"> could </w:t>
      </w:r>
      <w:r w:rsidR="000E5680">
        <w:rPr>
          <w:sz w:val="24"/>
          <w:lang w:val="en-US"/>
        </w:rPr>
        <w:t xml:space="preserve">exhibit </w:t>
      </w:r>
      <w:del w:id="203" w:author="Jose Ignacio Márquez Corro" w:date="2019-01-28T11:33:00Z">
        <w:r w:rsidR="000E5680" w:rsidDel="00CD7DB0">
          <w:rPr>
            <w:sz w:val="24"/>
            <w:lang w:val="en-US"/>
          </w:rPr>
          <w:delText xml:space="preserve">various </w:delText>
        </w:r>
      </w:del>
      <w:ins w:id="204" w:author="Jose Ignacio Márquez Corro" w:date="2019-01-28T11:34:00Z">
        <w:r w:rsidR="00CD7DB0">
          <w:rPr>
            <w:sz w:val="24"/>
            <w:lang w:val="en-US"/>
          </w:rPr>
          <w:t>heterogeneous</w:t>
        </w:r>
      </w:ins>
      <w:ins w:id="205" w:author="Jose Ignacio Márquez Corro" w:date="2019-01-28T11:33:00Z">
        <w:r w:rsidR="00CD7DB0">
          <w:rPr>
            <w:sz w:val="24"/>
            <w:lang w:val="en-US"/>
          </w:rPr>
          <w:t xml:space="preserve"> </w:t>
        </w:r>
      </w:ins>
      <w:r w:rsidR="000E5680">
        <w:rPr>
          <w:sz w:val="24"/>
          <w:lang w:val="en-US"/>
        </w:rPr>
        <w:t>modes of evolution</w:t>
      </w:r>
      <w:r w:rsidR="00E4307C">
        <w:rPr>
          <w:sz w:val="24"/>
          <w:lang w:val="en-US"/>
        </w:rPr>
        <w:t>.</w:t>
      </w:r>
    </w:p>
    <w:p w14:paraId="3E3F509A" w14:textId="4EB89BD4" w:rsidR="009039A5" w:rsidRDefault="000E5680" w:rsidP="002E2644">
      <w:pPr>
        <w:spacing w:line="480" w:lineRule="auto"/>
        <w:ind w:firstLine="708"/>
        <w:jc w:val="left"/>
        <w:rPr>
          <w:sz w:val="24"/>
          <w:lang w:val="en-US"/>
        </w:rPr>
      </w:pPr>
      <w:r>
        <w:rPr>
          <w:sz w:val="24"/>
          <w:lang w:val="en-US"/>
        </w:rPr>
        <w:lastRenderedPageBreak/>
        <w:t xml:space="preserve">The best-fitting </w:t>
      </w:r>
      <w:del w:id="206" w:author="UsuarioUPO" w:date="2019-02-22T11:54:00Z">
        <w:r w:rsidR="0034681A" w:rsidDel="00AD7042">
          <w:rPr>
            <w:sz w:val="24"/>
            <w:lang w:val="en-US"/>
          </w:rPr>
          <w:delText>model</w:delText>
        </w:r>
        <w:r w:rsidDel="00AD7042">
          <w:rPr>
            <w:sz w:val="24"/>
            <w:lang w:val="en-US"/>
          </w:rPr>
          <w:delText xml:space="preserve"> </w:delText>
        </w:r>
      </w:del>
      <w:ins w:id="207" w:author="UsuarioUPO" w:date="2019-02-22T11:54:00Z">
        <w:r w:rsidR="00AD7042">
          <w:rPr>
            <w:sz w:val="24"/>
            <w:lang w:val="en-US"/>
          </w:rPr>
          <w:t xml:space="preserve">scenario </w:t>
        </w:r>
      </w:ins>
      <w:r>
        <w:rPr>
          <w:sz w:val="24"/>
          <w:lang w:val="en-US"/>
        </w:rPr>
        <w:t xml:space="preserve">of karyological evolution in Cyperaceae suggests multiple </w:t>
      </w:r>
      <w:r w:rsidR="00212501">
        <w:rPr>
          <w:sz w:val="24"/>
          <w:lang w:val="en-US"/>
        </w:rPr>
        <w:t xml:space="preserve">model </w:t>
      </w:r>
      <w:r>
        <w:rPr>
          <w:sz w:val="24"/>
          <w:lang w:val="en-US"/>
        </w:rPr>
        <w:t>transitions throughout the family</w:t>
      </w:r>
      <w:r w:rsidR="00212501">
        <w:rPr>
          <w:sz w:val="24"/>
          <w:lang w:val="en-US"/>
        </w:rPr>
        <w:t xml:space="preserve"> phylogeny</w:t>
      </w:r>
      <w:r>
        <w:rPr>
          <w:sz w:val="24"/>
          <w:lang w:val="en-US"/>
        </w:rPr>
        <w:t xml:space="preserve">. </w:t>
      </w:r>
      <w:r w:rsidR="00302D35">
        <w:rPr>
          <w:sz w:val="24"/>
          <w:lang w:val="en-US"/>
        </w:rPr>
        <w:t>T</w:t>
      </w:r>
      <w:r w:rsidR="006D64F1">
        <w:rPr>
          <w:sz w:val="24"/>
          <w:lang w:val="en-US"/>
        </w:rPr>
        <w:t>he</w:t>
      </w:r>
      <w:r>
        <w:rPr>
          <w:sz w:val="24"/>
          <w:lang w:val="en-US"/>
        </w:rPr>
        <w:t>se include distinct modes of evolution in</w:t>
      </w:r>
      <w:r w:rsidR="006B4206">
        <w:rPr>
          <w:sz w:val="24"/>
          <w:lang w:val="en-US"/>
        </w:rPr>
        <w:t xml:space="preserve"> the</w:t>
      </w:r>
      <w:r w:rsidR="00C61701">
        <w:rPr>
          <w:sz w:val="24"/>
          <w:lang w:val="en-US"/>
        </w:rPr>
        <w:t xml:space="preserve"> C</w:t>
      </w:r>
      <w:r w:rsidR="00C61701" w:rsidRPr="00C61701">
        <w:rPr>
          <w:sz w:val="24"/>
          <w:vertAlign w:val="subscript"/>
          <w:lang w:val="en-US"/>
        </w:rPr>
        <w:t>4</w:t>
      </w:r>
      <w:r w:rsidR="006B4206">
        <w:rPr>
          <w:sz w:val="24"/>
          <w:lang w:val="en-US"/>
        </w:rPr>
        <w:t xml:space="preserve"> </w:t>
      </w:r>
      <w:proofErr w:type="spellStart"/>
      <w:r w:rsidR="006B4206" w:rsidRPr="006B4206">
        <w:rPr>
          <w:i/>
          <w:sz w:val="24"/>
          <w:lang w:val="en-US"/>
        </w:rPr>
        <w:t>Cyperus</w:t>
      </w:r>
      <w:proofErr w:type="spellEnd"/>
      <w:r w:rsidR="006B4206">
        <w:rPr>
          <w:sz w:val="24"/>
          <w:lang w:val="en-US"/>
        </w:rPr>
        <w:t xml:space="preserve"> clade</w:t>
      </w:r>
      <w:del w:id="208" w:author="Jose Ignacio Márquez Corro" w:date="2019-01-28T14:33:00Z">
        <w:r w:rsidR="006B4206" w:rsidDel="00FB016B">
          <w:rPr>
            <w:sz w:val="24"/>
            <w:lang w:val="en-US"/>
          </w:rPr>
          <w:delText xml:space="preserve"> (</w:delText>
        </w:r>
      </w:del>
      <w:del w:id="209" w:author="Jose Ignacio Márquez Corro" w:date="2019-01-28T14:32:00Z">
        <w:r w:rsidR="00D11873" w:rsidDel="00FB016B">
          <w:rPr>
            <w:sz w:val="24"/>
            <w:lang w:val="en-US"/>
          </w:rPr>
          <w:delText>clade</w:delText>
        </w:r>
        <w:r w:rsidR="006B4206" w:rsidDel="00FB016B">
          <w:rPr>
            <w:sz w:val="24"/>
            <w:lang w:val="en-US"/>
          </w:rPr>
          <w:delText xml:space="preserve"> </w:delText>
        </w:r>
      </w:del>
      <w:del w:id="210" w:author="Jose Ignacio Márquez Corro" w:date="2019-01-28T14:33:00Z">
        <w:r w:rsidR="006B4206" w:rsidDel="00FB016B">
          <w:rPr>
            <w:sz w:val="24"/>
            <w:lang w:val="en-US"/>
          </w:rPr>
          <w:delText>3)</w:delText>
        </w:r>
      </w:del>
      <w:r w:rsidR="006B4206">
        <w:rPr>
          <w:sz w:val="24"/>
          <w:lang w:val="en-US"/>
        </w:rPr>
        <w:t>,</w:t>
      </w:r>
      <w:r w:rsidR="006D64F1">
        <w:rPr>
          <w:sz w:val="24"/>
          <w:lang w:val="en-US"/>
        </w:rPr>
        <w:t xml:space="preserve"> </w:t>
      </w:r>
      <w:r w:rsidR="00212501">
        <w:rPr>
          <w:sz w:val="24"/>
          <w:lang w:val="en-US"/>
        </w:rPr>
        <w:t>i</w:t>
      </w:r>
      <w:r w:rsidR="00F16BB4">
        <w:rPr>
          <w:sz w:val="24"/>
          <w:lang w:val="en-US"/>
        </w:rPr>
        <w:t xml:space="preserve">n </w:t>
      </w:r>
      <w:r w:rsidR="006B4206">
        <w:rPr>
          <w:sz w:val="24"/>
          <w:lang w:val="en-US"/>
        </w:rPr>
        <w:t>non-</w:t>
      </w:r>
      <w:proofErr w:type="spellStart"/>
      <w:r w:rsidR="006B4206" w:rsidRPr="006B4206">
        <w:rPr>
          <w:i/>
          <w:sz w:val="24"/>
          <w:lang w:val="en-US"/>
        </w:rPr>
        <w:t>Siderostictae</w:t>
      </w:r>
      <w:proofErr w:type="spellEnd"/>
      <w:r w:rsidR="006B4206">
        <w:rPr>
          <w:sz w:val="24"/>
          <w:lang w:val="en-US"/>
        </w:rPr>
        <w:t xml:space="preserve"> </w:t>
      </w:r>
      <w:proofErr w:type="spellStart"/>
      <w:r w:rsidR="006B4206" w:rsidRPr="006B4206">
        <w:rPr>
          <w:i/>
          <w:sz w:val="24"/>
          <w:lang w:val="en-US"/>
        </w:rPr>
        <w:t>Carex</w:t>
      </w:r>
      <w:proofErr w:type="spellEnd"/>
      <w:r w:rsidR="006B4206">
        <w:rPr>
          <w:sz w:val="24"/>
          <w:lang w:val="en-US"/>
        </w:rPr>
        <w:t xml:space="preserve"> clade</w:t>
      </w:r>
      <w:del w:id="211" w:author="Jose Ignacio Márquez Corro" w:date="2019-01-28T14:33:00Z">
        <w:r w:rsidR="00F16BB4" w:rsidDel="00FB016B">
          <w:rPr>
            <w:sz w:val="24"/>
            <w:lang w:val="en-US"/>
          </w:rPr>
          <w:delText xml:space="preserve"> (</w:delText>
        </w:r>
        <w:r w:rsidR="00D11873" w:rsidDel="00FB016B">
          <w:rPr>
            <w:sz w:val="24"/>
            <w:lang w:val="en-US"/>
          </w:rPr>
          <w:delText>clade</w:delText>
        </w:r>
        <w:r w:rsidR="00F16BB4" w:rsidDel="00FB016B">
          <w:rPr>
            <w:sz w:val="24"/>
            <w:lang w:val="en-US"/>
          </w:rPr>
          <w:delText xml:space="preserve"> 2)</w:delText>
        </w:r>
      </w:del>
      <w:r w:rsidR="00F16BB4">
        <w:rPr>
          <w:sz w:val="24"/>
          <w:lang w:val="en-US"/>
        </w:rPr>
        <w:t xml:space="preserve">, </w:t>
      </w:r>
      <w:r>
        <w:rPr>
          <w:sz w:val="24"/>
          <w:lang w:val="en-US"/>
        </w:rPr>
        <w:t xml:space="preserve">and the </w:t>
      </w:r>
      <w:del w:id="212" w:author="Jose Ignacio Márquez Corro" w:date="2019-01-28T14:34:00Z">
        <w:r w:rsidR="00A8634A" w:rsidDel="00FB016B">
          <w:rPr>
            <w:sz w:val="24"/>
            <w:lang w:val="en-US"/>
          </w:rPr>
          <w:delText>subtree 1 (</w:delText>
        </w:r>
      </w:del>
      <w:r w:rsidR="006B4206">
        <w:rPr>
          <w:sz w:val="24"/>
          <w:lang w:val="en-US"/>
        </w:rPr>
        <w:t>FAEC</w:t>
      </w:r>
      <w:r w:rsidR="006B4206">
        <w:rPr>
          <w:sz w:val="24"/>
          <w:lang w:val="en-GB"/>
        </w:rPr>
        <w:t xml:space="preserve"> clade</w:t>
      </w:r>
      <w:r w:rsidR="006B4206">
        <w:rPr>
          <w:sz w:val="24"/>
          <w:lang w:val="en-US"/>
        </w:rPr>
        <w:t xml:space="preserve"> </w:t>
      </w:r>
      <w:r w:rsidR="00A8634A">
        <w:rPr>
          <w:sz w:val="24"/>
          <w:lang w:val="en-US"/>
        </w:rPr>
        <w:t xml:space="preserve">excluding </w:t>
      </w:r>
      <w:del w:id="213" w:author="Jose Ignacio Márquez Corro" w:date="2019-01-28T14:33:00Z">
        <w:r w:rsidR="00A8634A" w:rsidDel="00FB016B">
          <w:rPr>
            <w:sz w:val="24"/>
            <w:lang w:val="en-US"/>
          </w:rPr>
          <w:delText>subtree 3</w:delText>
        </w:r>
      </w:del>
      <w:ins w:id="214" w:author="Jose Ignacio Márquez Corro" w:date="2019-01-28T14:33:00Z">
        <w:r w:rsidR="00FB016B">
          <w:rPr>
            <w:sz w:val="24"/>
            <w:lang w:val="en-US"/>
          </w:rPr>
          <w:t>C</w:t>
        </w:r>
        <w:r w:rsidR="00FB016B" w:rsidRPr="00FB016B">
          <w:rPr>
            <w:sz w:val="24"/>
            <w:vertAlign w:val="subscript"/>
            <w:lang w:val="en-US"/>
          </w:rPr>
          <w:t>4</w:t>
        </w:r>
        <w:r w:rsidR="00FB016B">
          <w:rPr>
            <w:sz w:val="24"/>
            <w:lang w:val="en-US"/>
          </w:rPr>
          <w:t xml:space="preserve"> </w:t>
        </w:r>
        <w:proofErr w:type="spellStart"/>
        <w:r w:rsidR="00FB016B" w:rsidRPr="00FB016B">
          <w:rPr>
            <w:i/>
            <w:sz w:val="24"/>
            <w:lang w:val="en-US"/>
          </w:rPr>
          <w:t>Cyperus</w:t>
        </w:r>
      </w:ins>
      <w:proofErr w:type="spellEnd"/>
      <w:r w:rsidR="006B4206">
        <w:rPr>
          <w:sz w:val="24"/>
          <w:lang w:val="en-US"/>
        </w:rPr>
        <w:t>)</w:t>
      </w:r>
      <w:r>
        <w:rPr>
          <w:sz w:val="24"/>
          <w:lang w:val="en-US"/>
        </w:rPr>
        <w:t>. We found</w:t>
      </w:r>
      <w:r w:rsidR="006B4206">
        <w:rPr>
          <w:sz w:val="24"/>
          <w:lang w:val="en-US"/>
        </w:rPr>
        <w:t xml:space="preserve"> </w:t>
      </w:r>
      <w:r w:rsidR="003044C0">
        <w:rPr>
          <w:sz w:val="24"/>
          <w:lang w:val="en-US"/>
        </w:rPr>
        <w:t>no</w:t>
      </w:r>
      <w:r w:rsidR="006B4206">
        <w:rPr>
          <w:sz w:val="24"/>
          <w:lang w:val="en-US"/>
        </w:rPr>
        <w:t xml:space="preserve"> support for </w:t>
      </w:r>
      <w:r>
        <w:rPr>
          <w:sz w:val="24"/>
          <w:lang w:val="en-US"/>
        </w:rPr>
        <w:t xml:space="preserve">a distinct mode </w:t>
      </w:r>
      <w:r w:rsidR="00A8634A">
        <w:rPr>
          <w:sz w:val="24"/>
          <w:lang w:val="en-US"/>
        </w:rPr>
        <w:t xml:space="preserve">of chromosome evolution at the origin of </w:t>
      </w:r>
      <w:r w:rsidR="006B4206">
        <w:rPr>
          <w:sz w:val="24"/>
          <w:lang w:val="en-US"/>
        </w:rPr>
        <w:t>the SDC+FAEC clade</w:t>
      </w:r>
      <w:del w:id="215" w:author="Jose Ignacio Márquez Corro" w:date="2019-01-28T14:33:00Z">
        <w:r w:rsidR="006B4206" w:rsidDel="00FB016B">
          <w:rPr>
            <w:sz w:val="24"/>
            <w:lang w:val="en-US"/>
          </w:rPr>
          <w:delText xml:space="preserve"> (</w:delText>
        </w:r>
        <w:r w:rsidR="00D11873" w:rsidDel="00FB016B">
          <w:rPr>
            <w:sz w:val="24"/>
            <w:lang w:val="en-US"/>
          </w:rPr>
          <w:delText>clade</w:delText>
        </w:r>
        <w:r w:rsidR="006B4206" w:rsidDel="00FB016B">
          <w:rPr>
            <w:sz w:val="24"/>
            <w:lang w:val="en-US"/>
          </w:rPr>
          <w:delText xml:space="preserve"> 4</w:delText>
        </w:r>
        <w:r w:rsidR="006B4206" w:rsidRPr="00F16BB4" w:rsidDel="00FB016B">
          <w:rPr>
            <w:sz w:val="24"/>
            <w:szCs w:val="24"/>
            <w:lang w:val="en-US"/>
          </w:rPr>
          <w:delText>)</w:delText>
        </w:r>
      </w:del>
      <w:r w:rsidR="006B4206" w:rsidRPr="00F16BB4">
        <w:rPr>
          <w:sz w:val="24"/>
          <w:szCs w:val="24"/>
          <w:lang w:val="en-US"/>
        </w:rPr>
        <w:t>.</w:t>
      </w:r>
      <w:r w:rsidR="00D37EB5">
        <w:rPr>
          <w:sz w:val="24"/>
          <w:lang w:val="en-US"/>
        </w:rPr>
        <w:t xml:space="preserve"> </w:t>
      </w:r>
    </w:p>
    <w:p w14:paraId="236C2EF3" w14:textId="62A27309" w:rsidR="00D7794B" w:rsidRDefault="00D96131" w:rsidP="002E2644">
      <w:pPr>
        <w:spacing w:line="480" w:lineRule="auto"/>
        <w:ind w:firstLine="708"/>
        <w:jc w:val="left"/>
        <w:rPr>
          <w:sz w:val="24"/>
          <w:lang w:val="en-US"/>
        </w:rPr>
      </w:pPr>
      <w:r>
        <w:rPr>
          <w:sz w:val="24"/>
          <w:lang w:val="en-US"/>
        </w:rPr>
        <w:t>C</w:t>
      </w:r>
      <w:r w:rsidR="00E809DC">
        <w:rPr>
          <w:sz w:val="24"/>
          <w:lang w:val="en-US"/>
        </w:rPr>
        <w:t>hromosome number</w:t>
      </w:r>
      <w:r>
        <w:rPr>
          <w:sz w:val="24"/>
          <w:lang w:val="en-US"/>
        </w:rPr>
        <w:t>s</w:t>
      </w:r>
      <w:r w:rsidR="00E809DC">
        <w:rPr>
          <w:sz w:val="24"/>
          <w:lang w:val="en-US"/>
        </w:rPr>
        <w:t xml:space="preserve"> seem to have evolved </w:t>
      </w:r>
      <w:r w:rsidR="000E5680">
        <w:rPr>
          <w:sz w:val="24"/>
          <w:lang w:val="en-US"/>
        </w:rPr>
        <w:t xml:space="preserve">primarily </w:t>
      </w:r>
      <w:r w:rsidR="00E809DC">
        <w:rPr>
          <w:sz w:val="24"/>
          <w:lang w:val="en-US"/>
        </w:rPr>
        <w:t>by fusion (Fig</w:t>
      </w:r>
      <w:r w:rsidR="0017211E">
        <w:rPr>
          <w:sz w:val="24"/>
          <w:lang w:val="en-US"/>
        </w:rPr>
        <w:t>.</w:t>
      </w:r>
      <w:r w:rsidR="00E809DC">
        <w:rPr>
          <w:sz w:val="24"/>
          <w:lang w:val="en-US"/>
        </w:rPr>
        <w:t xml:space="preserve"> </w:t>
      </w:r>
      <w:r w:rsidR="00D669E5">
        <w:rPr>
          <w:sz w:val="24"/>
          <w:lang w:val="en-US"/>
        </w:rPr>
        <w:t>2</w:t>
      </w:r>
      <w:r w:rsidR="009322FE">
        <w:rPr>
          <w:sz w:val="24"/>
          <w:lang w:val="en-US"/>
        </w:rPr>
        <w:t xml:space="preserve">, </w:t>
      </w:r>
      <w:r w:rsidR="004C7FA7">
        <w:rPr>
          <w:noProof/>
          <w:sz w:val="24"/>
          <w:lang w:val="en-US"/>
        </w:rPr>
        <w:t xml:space="preserve">Appendices D-F) </w:t>
      </w:r>
      <w:r w:rsidR="00E809DC">
        <w:rPr>
          <w:sz w:val="24"/>
          <w:lang w:val="en-US"/>
        </w:rPr>
        <w:t xml:space="preserve">until diversification of </w:t>
      </w:r>
      <w:r w:rsidR="000E5680">
        <w:rPr>
          <w:sz w:val="24"/>
          <w:lang w:val="en-US"/>
        </w:rPr>
        <w:t xml:space="preserve">the </w:t>
      </w:r>
      <w:r w:rsidR="00E809DC">
        <w:rPr>
          <w:sz w:val="24"/>
          <w:lang w:val="en-US"/>
        </w:rPr>
        <w:t>non-</w:t>
      </w:r>
      <w:proofErr w:type="spellStart"/>
      <w:r w:rsidR="00E809DC" w:rsidRPr="006B4206">
        <w:rPr>
          <w:i/>
          <w:sz w:val="24"/>
          <w:lang w:val="en-US"/>
        </w:rPr>
        <w:t>Siderostictae</w:t>
      </w:r>
      <w:proofErr w:type="spellEnd"/>
      <w:r w:rsidR="00E809DC">
        <w:rPr>
          <w:sz w:val="24"/>
          <w:lang w:val="en-US"/>
        </w:rPr>
        <w:t xml:space="preserve"> </w:t>
      </w:r>
      <w:proofErr w:type="spellStart"/>
      <w:r w:rsidR="00E809DC" w:rsidRPr="006B4206">
        <w:rPr>
          <w:i/>
          <w:sz w:val="24"/>
          <w:lang w:val="en-US"/>
        </w:rPr>
        <w:t>Carex</w:t>
      </w:r>
      <w:proofErr w:type="spellEnd"/>
      <w:r w:rsidR="00E809DC">
        <w:rPr>
          <w:sz w:val="24"/>
          <w:lang w:val="en-US"/>
        </w:rPr>
        <w:t xml:space="preserve"> and FAEC clades. </w:t>
      </w:r>
      <w:r w:rsidR="00B05FA7">
        <w:rPr>
          <w:sz w:val="24"/>
          <w:lang w:val="en-US"/>
        </w:rPr>
        <w:t>The</w:t>
      </w:r>
      <w:r w:rsidR="00D7794B">
        <w:rPr>
          <w:sz w:val="24"/>
          <w:lang w:val="en-US"/>
        </w:rPr>
        <w:t xml:space="preserve"> </w:t>
      </w:r>
      <w:r w:rsidR="00B05FA7">
        <w:rPr>
          <w:sz w:val="24"/>
          <w:lang w:val="en-US"/>
        </w:rPr>
        <w:t>shift</w:t>
      </w:r>
      <w:r w:rsidR="00D7794B">
        <w:rPr>
          <w:sz w:val="24"/>
          <w:lang w:val="en-US"/>
        </w:rPr>
        <w:t xml:space="preserve"> at the non-</w:t>
      </w:r>
      <w:proofErr w:type="spellStart"/>
      <w:r w:rsidR="00D7794B" w:rsidRPr="00D7794B">
        <w:rPr>
          <w:i/>
          <w:sz w:val="24"/>
          <w:lang w:val="en-US"/>
        </w:rPr>
        <w:t>Siderostictae</w:t>
      </w:r>
      <w:proofErr w:type="spellEnd"/>
      <w:r w:rsidR="00D7794B">
        <w:rPr>
          <w:sz w:val="24"/>
          <w:lang w:val="en-US"/>
        </w:rPr>
        <w:t xml:space="preserve"> </w:t>
      </w:r>
      <w:proofErr w:type="spellStart"/>
      <w:r w:rsidR="00D7794B" w:rsidRPr="00D422A2">
        <w:rPr>
          <w:i/>
          <w:sz w:val="24"/>
          <w:lang w:val="en-US"/>
        </w:rPr>
        <w:t>Carex</w:t>
      </w:r>
      <w:proofErr w:type="spellEnd"/>
      <w:r w:rsidR="00D7794B">
        <w:rPr>
          <w:sz w:val="24"/>
          <w:lang w:val="en-US"/>
        </w:rPr>
        <w:t xml:space="preserve"> (Table </w:t>
      </w:r>
      <w:r w:rsidR="0023034D">
        <w:rPr>
          <w:sz w:val="24"/>
          <w:lang w:val="en-US"/>
        </w:rPr>
        <w:t>1</w:t>
      </w:r>
      <w:r w:rsidR="009322FE">
        <w:rPr>
          <w:sz w:val="24"/>
          <w:lang w:val="en-US"/>
        </w:rPr>
        <w:t>-2</w:t>
      </w:r>
      <w:r w:rsidR="00D7794B">
        <w:rPr>
          <w:sz w:val="24"/>
          <w:lang w:val="en-US"/>
        </w:rPr>
        <w:t>)</w:t>
      </w:r>
      <w:r w:rsidR="00E809DC">
        <w:rPr>
          <w:sz w:val="24"/>
          <w:lang w:val="en-US"/>
        </w:rPr>
        <w:t xml:space="preserve"> </w:t>
      </w:r>
      <w:r w:rsidR="00B05FA7">
        <w:rPr>
          <w:sz w:val="24"/>
          <w:lang w:val="en-US"/>
        </w:rPr>
        <w:t xml:space="preserve">is </w:t>
      </w:r>
      <w:r w:rsidR="00E809DC">
        <w:rPr>
          <w:sz w:val="24"/>
          <w:lang w:val="en-US"/>
        </w:rPr>
        <w:t xml:space="preserve">mainly related </w:t>
      </w:r>
      <w:r w:rsidR="00B05FA7">
        <w:rPr>
          <w:sz w:val="24"/>
          <w:lang w:val="en-US"/>
        </w:rPr>
        <w:t xml:space="preserve">to </w:t>
      </w:r>
      <w:r w:rsidR="00635A7E">
        <w:rPr>
          <w:sz w:val="24"/>
          <w:lang w:val="en-US"/>
        </w:rPr>
        <w:t>a</w:t>
      </w:r>
      <w:r w:rsidR="00B05FA7">
        <w:rPr>
          <w:sz w:val="24"/>
          <w:lang w:val="en-US"/>
        </w:rPr>
        <w:t xml:space="preserve"> massive increase in the rate of chromosome fissions and fusions</w:t>
      </w:r>
      <w:r w:rsidR="00D7794B">
        <w:rPr>
          <w:sz w:val="24"/>
          <w:lang w:val="en-US"/>
        </w:rPr>
        <w:t xml:space="preserve">. This </w:t>
      </w:r>
      <w:r w:rsidR="00B05FA7">
        <w:rPr>
          <w:sz w:val="24"/>
          <w:lang w:val="en-US"/>
        </w:rPr>
        <w:t>clade</w:t>
      </w:r>
      <w:r w:rsidR="0034681A">
        <w:rPr>
          <w:sz w:val="24"/>
          <w:lang w:val="en-US"/>
        </w:rPr>
        <w:t xml:space="preserve"> also</w:t>
      </w:r>
      <w:r w:rsidR="00B05FA7" w:rsidRPr="0007251B">
        <w:rPr>
          <w:sz w:val="24"/>
          <w:lang w:val="en-US"/>
        </w:rPr>
        <w:t xml:space="preserve"> </w:t>
      </w:r>
      <w:r w:rsidR="00B05FA7">
        <w:rPr>
          <w:sz w:val="24"/>
          <w:lang w:val="en-US"/>
        </w:rPr>
        <w:t>includes the</w:t>
      </w:r>
      <w:r w:rsidR="00B05FA7" w:rsidRPr="0007251B">
        <w:rPr>
          <w:sz w:val="24"/>
          <w:lang w:val="en-US"/>
        </w:rPr>
        <w:t xml:space="preserve"> </w:t>
      </w:r>
      <w:r w:rsidR="00D7794B" w:rsidRPr="0007251B">
        <w:rPr>
          <w:sz w:val="24"/>
          <w:lang w:val="en-US"/>
        </w:rPr>
        <w:t xml:space="preserve">former genera </w:t>
      </w:r>
      <w:proofErr w:type="spellStart"/>
      <w:r w:rsidR="00D7794B" w:rsidRPr="0007251B">
        <w:rPr>
          <w:i/>
          <w:sz w:val="24"/>
          <w:lang w:val="en-US"/>
        </w:rPr>
        <w:t>Kobresia</w:t>
      </w:r>
      <w:proofErr w:type="spellEnd"/>
      <w:r w:rsidR="00D7794B" w:rsidRPr="0007251B">
        <w:rPr>
          <w:sz w:val="24"/>
          <w:lang w:val="en-US"/>
        </w:rPr>
        <w:t xml:space="preserve">, </w:t>
      </w:r>
      <w:proofErr w:type="spellStart"/>
      <w:r w:rsidR="00D7794B" w:rsidRPr="0007251B">
        <w:rPr>
          <w:i/>
          <w:sz w:val="24"/>
          <w:lang w:val="en-US"/>
        </w:rPr>
        <w:t>Schoenoxiphium</w:t>
      </w:r>
      <w:proofErr w:type="spellEnd"/>
      <w:r w:rsidR="00D7794B" w:rsidRPr="0007251B">
        <w:rPr>
          <w:sz w:val="24"/>
          <w:lang w:val="en-US"/>
        </w:rPr>
        <w:t xml:space="preserve">, </w:t>
      </w:r>
      <w:proofErr w:type="spellStart"/>
      <w:r w:rsidR="00D7794B" w:rsidRPr="0007251B">
        <w:rPr>
          <w:i/>
          <w:sz w:val="24"/>
          <w:lang w:val="en-US"/>
        </w:rPr>
        <w:t>Uncinia</w:t>
      </w:r>
      <w:proofErr w:type="spellEnd"/>
      <w:r w:rsidR="00D7794B" w:rsidRPr="0007251B">
        <w:rPr>
          <w:sz w:val="24"/>
          <w:lang w:val="en-US"/>
        </w:rPr>
        <w:t xml:space="preserve"> and </w:t>
      </w:r>
      <w:proofErr w:type="spellStart"/>
      <w:r w:rsidR="00D7794B" w:rsidRPr="0007251B">
        <w:rPr>
          <w:i/>
          <w:sz w:val="24"/>
          <w:lang w:val="en-US"/>
        </w:rPr>
        <w:t>Cymophyllus</w:t>
      </w:r>
      <w:proofErr w:type="spellEnd"/>
      <w:r w:rsidR="00D7794B" w:rsidRPr="0007251B">
        <w:rPr>
          <w:sz w:val="24"/>
          <w:lang w:val="en-US"/>
        </w:rPr>
        <w:t xml:space="preserve"> </w:t>
      </w:r>
      <w:r w:rsidR="00D7794B">
        <w:rPr>
          <w:sz w:val="24"/>
          <w:lang w:val="en-US"/>
        </w:rPr>
        <w:fldChar w:fldCharType="begin" w:fldLock="1"/>
      </w:r>
      <w:r w:rsidR="00026D03">
        <w:rPr>
          <w:sz w:val="24"/>
          <w:lang w:val="en-US"/>
        </w:rPr>
        <w:instrText>ADDIN CSL_CITATION {"citationItems":[{"id":"ITEM-1","itemData":{"DOI":"10.1111/boj.12298","ISSN":"00244074","author":[{"dropping-particle":"","family":"Global Carex Group","given":"","non-dropping-particle":"","parse-names":false,"suffix":""}],"container-title":"Botanical Journal of the Linnean Society","id":"ITEM-1","issue":"1","issued":{"date-parts":[["2015","9","14"]]},"page":"1-42","title":"Making &lt;i&gt;Carex&lt;/i&gt; monophyletic (Cyperaceae, tribe Cariceae): a new broader circumscription","type":"article-journal","volume":"179"},"uris":["http://www.mendeley.com/documents/?uuid=e35e0ddc-c4aa-49b2-86ff-81a153e06ef8"]}],"mendeley":{"formattedCitation":"(Global Carex Group, 2015)","plainTextFormattedCitation":"(Global Carex Group, 2015)","previouslyFormattedCitation":"(Global Carex Group 2015)"},"properties":{"noteIndex":0},"schema":"https://github.com/citation-style-language/schema/raw/master/csl-citation.json"}</w:instrText>
      </w:r>
      <w:r w:rsidR="00D7794B">
        <w:rPr>
          <w:sz w:val="24"/>
          <w:lang w:val="en-US"/>
        </w:rPr>
        <w:fldChar w:fldCharType="separate"/>
      </w:r>
      <w:r w:rsidR="00026D03" w:rsidRPr="00026D03">
        <w:rPr>
          <w:noProof/>
          <w:sz w:val="24"/>
          <w:lang w:val="en-US"/>
        </w:rPr>
        <w:t>(Global Carex Group, 2015)</w:t>
      </w:r>
      <w:r w:rsidR="00D7794B">
        <w:rPr>
          <w:sz w:val="24"/>
          <w:lang w:val="en-US"/>
        </w:rPr>
        <w:fldChar w:fldCharType="end"/>
      </w:r>
      <w:r w:rsidR="00D7794B">
        <w:rPr>
          <w:sz w:val="24"/>
          <w:lang w:val="en-US"/>
        </w:rPr>
        <w:t xml:space="preserve">, in which no or few genome duplications </w:t>
      </w:r>
      <w:r w:rsidR="00B05FA7">
        <w:rPr>
          <w:sz w:val="24"/>
          <w:lang w:val="en-US"/>
        </w:rPr>
        <w:t xml:space="preserve">have been </w:t>
      </w:r>
      <w:r w:rsidR="00D7794B">
        <w:rPr>
          <w:sz w:val="24"/>
          <w:lang w:val="en-US"/>
        </w:rPr>
        <w:t xml:space="preserve">inferred </w:t>
      </w:r>
      <w:r w:rsidR="00D7794B">
        <w:rPr>
          <w:sz w:val="24"/>
          <w:lang w:val="en-US"/>
        </w:rPr>
        <w:fldChar w:fldCharType="begin" w:fldLock="1"/>
      </w:r>
      <w:r w:rsidR="00026D03">
        <w:rPr>
          <w:sz w:val="24"/>
          <w:lang w:val="en-US"/>
        </w:rPr>
        <w:instrText>ADDIN CSL_CITATION {"citationItems":[{"id":"ITEM-1","itemData":{"author":[{"dropping-particle":"","family":"Wahl","given":"H A","non-dropping-particle":"","parse-names":false,"suffix":""}],"container-title":"American Journal of Botany1","id":"ITEM-1","issued":{"date-parts":[["1940"]]},"page":"458-470","title":"Chromosome numbers and meiosis in the genus &lt;i&gt;Carex&lt;/i&gt;","type":"article-journal","volume":"27"},"uris":["http://www.mendeley.com/documents/?uuid=a80eaf2b-098a-407f-ac7c-6de809f55554"]},{"id":"ITEM-2","itemData":{"DOI":"10.1111/j.1601-5223.1956.tb03022.x","ISSN":"00180661","author":[{"dropping-particle":"","family":"Davies","given":"Elizabeth W.","non-dropping-particle":"","parse-names":false,"suffix":""}],"container-title":"Hereditas","id":"ITEM-2","issue":"3-4","issued":{"date-parts":[["1956","7","9"]]},"page":"349-365","title":"Cytology, evolution and origin of the aneuploid series in the genus &lt;i&gt;Carex&lt;/i&gt;","type":"article-journal","volume":"42"},"uris":["http://www.mendeley.com/documents/?uuid=b11d24dd-0127-4184-b112-79a8b426c30f"]},{"id":"ITEM-3","itemData":{"author":[{"dropping-particle":"","family":"Hoshino","given":"Takuji","non-dropping-particle":"","parse-names":false,"suffix":""}],"container-title":"Journal of science. Series B, div. 2 (Botany) - Hiroshima Daigaku","id":"ITEM-3","issued":{"date-parts":[["1981"]]},"page":"155-238","title":"Karyomorphological and cytogenetical studies on aneuploidy in &lt;i&gt;Carex&lt;/i&gt;","type":"article-journal","volume":"17"},"uris":["http://www.mendeley.com/documents/?uuid=db8d0e3e-02cb-47ff-87cd-38f645ee55df"]},{"id":"ITEM-4","itemData":{"DOI":"10.1007/s12229-008-9022-8","ISSN":"0006-8101","author":[{"dropping-particle":"","family":"Hipp","given":"Andrew L.","non-dropping-particle":"","parse-names":false,"suffix":""},{"dropping-particle":"","family":"Rothrock","given":"Paul E.","non-dropping-particle":"","parse-names":false,"suffix":""},{"dropping-particle":"","family":"Roalson","given":"Eric H.","non-dropping-particle":"","parse-names":false,"suffix":""}],"container-title":"The Botanical Review","id":"ITEM-4","issue":"1","issued":{"date-parts":[["2009","2","5"]]},"page":"96-109","title":"The evolution of chromosome arrangements in &lt;i&gt;Carex&lt;/i&gt; (Cyperaceae)","type":"article-journal","volume":"75"},"uris":["http://www.mendeley.com/documents/?uuid=11488f61-bbaa-403f-af2d-d2555373adf8"]}],"mendeley":{"formattedCitation":"(Davies, 1956; Hipp et al., 2009; Hoshino, 1981; Wahl, 1940)","plainTextFormattedCitation":"(Davies, 1956; Hipp et al., 2009; Hoshino, 1981; Wahl, 1940)","previouslyFormattedCitation":"(Wahl 1940; Davies 1956; Hoshino 1981; Hipp et al. 2009)"},"properties":{"noteIndex":0},"schema":"https://github.com/citation-style-language/schema/raw/master/csl-citation.json"}</w:instrText>
      </w:r>
      <w:r w:rsidR="00D7794B">
        <w:rPr>
          <w:sz w:val="24"/>
          <w:lang w:val="en-US"/>
        </w:rPr>
        <w:fldChar w:fldCharType="separate"/>
      </w:r>
      <w:r w:rsidR="00026D03" w:rsidRPr="00026D03">
        <w:rPr>
          <w:noProof/>
          <w:sz w:val="24"/>
          <w:lang w:val="en-US"/>
        </w:rPr>
        <w:t>(Davies, 1956; Hipp et al., 2009; Hoshino, 1981; Wahl, 1940)</w:t>
      </w:r>
      <w:r w:rsidR="00D7794B">
        <w:rPr>
          <w:sz w:val="24"/>
          <w:lang w:val="en-US"/>
        </w:rPr>
        <w:fldChar w:fldCharType="end"/>
      </w:r>
      <w:r w:rsidR="00D7794B">
        <w:rPr>
          <w:sz w:val="24"/>
          <w:lang w:val="en-US"/>
        </w:rPr>
        <w:t xml:space="preserve">. </w:t>
      </w:r>
      <w:r w:rsidR="0034681A">
        <w:rPr>
          <w:sz w:val="24"/>
          <w:lang w:val="en-US"/>
        </w:rPr>
        <w:t>Accordingly, non-</w:t>
      </w:r>
      <w:proofErr w:type="spellStart"/>
      <w:r w:rsidR="0034681A" w:rsidRPr="00D7794B">
        <w:rPr>
          <w:i/>
          <w:sz w:val="24"/>
          <w:lang w:val="en-US"/>
        </w:rPr>
        <w:t>Siderostictae</w:t>
      </w:r>
      <w:proofErr w:type="spellEnd"/>
      <w:r w:rsidR="0034681A">
        <w:rPr>
          <w:sz w:val="24"/>
          <w:lang w:val="en-US"/>
        </w:rPr>
        <w:t xml:space="preserve"> </w:t>
      </w:r>
      <w:proofErr w:type="spellStart"/>
      <w:r w:rsidR="0034681A" w:rsidRPr="00D422A2">
        <w:rPr>
          <w:i/>
          <w:sz w:val="24"/>
          <w:lang w:val="en-US"/>
        </w:rPr>
        <w:t>Carex</w:t>
      </w:r>
      <w:proofErr w:type="spellEnd"/>
      <w:r w:rsidR="0034681A">
        <w:rPr>
          <w:sz w:val="24"/>
          <w:lang w:val="en-US"/>
        </w:rPr>
        <w:t xml:space="preserve"> shows here the lowest </w:t>
      </w:r>
      <w:r w:rsidR="00C003A6">
        <w:rPr>
          <w:sz w:val="24"/>
          <w:lang w:val="en-US"/>
        </w:rPr>
        <w:t>polyploidy</w:t>
      </w:r>
      <w:r w:rsidR="0034681A">
        <w:rPr>
          <w:sz w:val="24"/>
          <w:lang w:val="en-US"/>
        </w:rPr>
        <w:t xml:space="preserve"> rates of all </w:t>
      </w:r>
      <w:proofErr w:type="spellStart"/>
      <w:r w:rsidR="0034681A">
        <w:rPr>
          <w:sz w:val="24"/>
          <w:lang w:val="en-US"/>
        </w:rPr>
        <w:t>subtrees</w:t>
      </w:r>
      <w:proofErr w:type="spellEnd"/>
      <w:r w:rsidR="00C003A6">
        <w:rPr>
          <w:sz w:val="24"/>
          <w:lang w:val="en-US"/>
        </w:rPr>
        <w:t xml:space="preserve"> with the exception of </w:t>
      </w:r>
      <w:ins w:id="216" w:author="Jose Ignacio Márquez Corro" w:date="2019-01-28T14:24:00Z">
        <w:r w:rsidR="007473AE">
          <w:rPr>
            <w:sz w:val="24"/>
            <w:lang w:val="en-US"/>
          </w:rPr>
          <w:t xml:space="preserve">the </w:t>
        </w:r>
      </w:ins>
      <w:ins w:id="217" w:author="Jose Ignacio Márquez Corro" w:date="2019-01-28T11:54:00Z">
        <w:r w:rsidR="000578D6">
          <w:rPr>
            <w:sz w:val="24"/>
            <w:lang w:val="en-US"/>
          </w:rPr>
          <w:t xml:space="preserve">remaining SDC clade and </w:t>
        </w:r>
      </w:ins>
      <w:ins w:id="218" w:author="Jose Ignacio Márquez Corro" w:date="2019-01-28T11:55:00Z">
        <w:r w:rsidR="000578D6">
          <w:rPr>
            <w:sz w:val="24"/>
            <w:lang w:val="en-US"/>
          </w:rPr>
          <w:t xml:space="preserve">early divergent lineages (from </w:t>
        </w:r>
      </w:ins>
      <w:proofErr w:type="spellStart"/>
      <w:ins w:id="219" w:author="Jose Ignacio Márquez Corro" w:date="2019-01-28T11:56:00Z">
        <w:r w:rsidR="000578D6" w:rsidRPr="000578D6">
          <w:rPr>
            <w:sz w:val="24"/>
            <w:lang w:val="en-US"/>
          </w:rPr>
          <w:t>Rhynchosporeae</w:t>
        </w:r>
      </w:ins>
      <w:proofErr w:type="spellEnd"/>
      <w:ins w:id="220" w:author="Jose Ignacio Márquez Corro" w:date="2019-01-28T11:55:00Z">
        <w:r w:rsidR="000578D6">
          <w:rPr>
            <w:sz w:val="24"/>
            <w:lang w:val="en-US"/>
          </w:rPr>
          <w:t xml:space="preserve"> to </w:t>
        </w:r>
        <w:proofErr w:type="spellStart"/>
        <w:r w:rsidR="000578D6">
          <w:rPr>
            <w:sz w:val="24"/>
            <w:lang w:val="en-US"/>
          </w:rPr>
          <w:t>Mapania</w:t>
        </w:r>
        <w:proofErr w:type="spellEnd"/>
        <w:r w:rsidR="000578D6">
          <w:rPr>
            <w:sz w:val="24"/>
            <w:lang w:val="en-US"/>
          </w:rPr>
          <w:t xml:space="preserve"> clades</w:t>
        </w:r>
      </w:ins>
      <w:ins w:id="221" w:author="Jose Ignacio Márquez Corro" w:date="2019-01-28T11:56:00Z">
        <w:r w:rsidR="00590346">
          <w:rPr>
            <w:sz w:val="24"/>
            <w:lang w:val="en-US"/>
          </w:rPr>
          <w:t>, see Fig. 2</w:t>
        </w:r>
      </w:ins>
      <w:ins w:id="222" w:author="Jose Ignacio Márquez Corro" w:date="2019-01-28T11:55:00Z">
        <w:r w:rsidR="000578D6">
          <w:rPr>
            <w:sz w:val="24"/>
            <w:lang w:val="en-US"/>
          </w:rPr>
          <w:t>)</w:t>
        </w:r>
      </w:ins>
      <w:ins w:id="223" w:author="Jose Ignacio Márquez Corro" w:date="2019-01-28T11:54:00Z">
        <w:r w:rsidR="000578D6">
          <w:rPr>
            <w:sz w:val="24"/>
            <w:lang w:val="en-US"/>
          </w:rPr>
          <w:t xml:space="preserve"> </w:t>
        </w:r>
      </w:ins>
      <w:del w:id="224" w:author="Jose Ignacio Márquez Corro" w:date="2019-01-28T11:56:00Z">
        <w:r w:rsidR="00C003A6" w:rsidDel="00590346">
          <w:rPr>
            <w:sz w:val="24"/>
            <w:lang w:val="en-US"/>
          </w:rPr>
          <w:delText xml:space="preserve">subtrees 4 and 5 </w:delText>
        </w:r>
      </w:del>
      <w:r w:rsidR="00C003A6">
        <w:rPr>
          <w:sz w:val="24"/>
          <w:lang w:val="en-US"/>
        </w:rPr>
        <w:t xml:space="preserve">that show the lowest (in the transition </w:t>
      </w:r>
      <w:del w:id="225" w:author="Jose Ignacio Márquez Corro" w:date="2019-01-28T14:25:00Z">
        <w:r w:rsidR="00C003A6" w:rsidDel="007473AE">
          <w:rPr>
            <w:sz w:val="24"/>
            <w:lang w:val="en-US"/>
          </w:rPr>
          <w:delText>from subtrees 4 and 5 to subtree 2</w:delText>
        </w:r>
      </w:del>
      <w:ins w:id="226" w:author="José I. Márquez Corro" w:date="2019-02-25T12:01:00Z">
        <w:r w:rsidR="00004BA0">
          <w:rPr>
            <w:sz w:val="24"/>
            <w:lang w:val="en-US"/>
          </w:rPr>
          <w:t xml:space="preserve"> to </w:t>
        </w:r>
      </w:ins>
      <w:ins w:id="227" w:author="Jose Ignacio Márquez Corro" w:date="2019-01-28T14:25:00Z">
        <w:r w:rsidR="007473AE">
          <w:rPr>
            <w:sz w:val="24"/>
            <w:lang w:val="en-US"/>
          </w:rPr>
          <w:t>non-</w:t>
        </w:r>
        <w:proofErr w:type="spellStart"/>
        <w:r w:rsidR="007473AE" w:rsidRPr="007473AE">
          <w:rPr>
            <w:i/>
            <w:sz w:val="24"/>
            <w:lang w:val="en-US"/>
          </w:rPr>
          <w:t>Siderostictae</w:t>
        </w:r>
        <w:proofErr w:type="spellEnd"/>
        <w:r w:rsidR="007473AE" w:rsidRPr="007473AE">
          <w:rPr>
            <w:i/>
            <w:sz w:val="24"/>
            <w:lang w:val="en-US"/>
          </w:rPr>
          <w:t xml:space="preserve"> </w:t>
        </w:r>
        <w:proofErr w:type="spellStart"/>
        <w:r w:rsidR="007473AE" w:rsidRPr="007473AE">
          <w:rPr>
            <w:i/>
            <w:sz w:val="24"/>
            <w:lang w:val="en-US"/>
          </w:rPr>
          <w:t>Carex</w:t>
        </w:r>
      </w:ins>
      <w:proofErr w:type="spellEnd"/>
      <w:r w:rsidR="00C003A6">
        <w:rPr>
          <w:sz w:val="24"/>
          <w:lang w:val="en-US"/>
        </w:rPr>
        <w:t xml:space="preserve"> a soft increase of polyploidy rates was detected)</w:t>
      </w:r>
      <w:r w:rsidR="0034681A">
        <w:rPr>
          <w:sz w:val="24"/>
          <w:lang w:val="en-US"/>
        </w:rPr>
        <w:t xml:space="preserve">. </w:t>
      </w:r>
      <w:r w:rsidR="00D7794B">
        <w:rPr>
          <w:sz w:val="24"/>
          <w:lang w:val="en-US"/>
        </w:rPr>
        <w:t xml:space="preserve">Models regarding this clade imply the evolution of chromosomes by events of agmatoploidy (fission) and symploidy (fusion). This phenomenon has been suggested to occur in </w:t>
      </w:r>
      <w:proofErr w:type="spellStart"/>
      <w:r w:rsidR="00D7794B">
        <w:rPr>
          <w:i/>
          <w:sz w:val="24"/>
          <w:lang w:val="en-US"/>
        </w:rPr>
        <w:t>Care</w:t>
      </w:r>
      <w:r w:rsidR="00D7794B" w:rsidRPr="00DC0AFB">
        <w:rPr>
          <w:i/>
          <w:sz w:val="24"/>
          <w:lang w:val="en-US"/>
        </w:rPr>
        <w:t>x</w:t>
      </w:r>
      <w:proofErr w:type="spellEnd"/>
      <w:r w:rsidR="00D7794B">
        <w:rPr>
          <w:i/>
          <w:sz w:val="24"/>
          <w:lang w:val="en-US"/>
        </w:rPr>
        <w:t xml:space="preserve"> </w:t>
      </w:r>
      <w:r w:rsidR="00D7794B">
        <w:rPr>
          <w:sz w:val="24"/>
          <w:lang w:val="en-US"/>
        </w:rPr>
        <w:fldChar w:fldCharType="begin" w:fldLock="1"/>
      </w:r>
      <w:r w:rsidR="00026D03">
        <w:rPr>
          <w:sz w:val="24"/>
          <w:lang w:val="en-US"/>
        </w:rPr>
        <w:instrText>ADDIN CSL_CITATION {"citationItems":[{"id":"ITEM-1","itemData":{"author":[{"dropping-particle":"","family":"Wahl","given":"H A","non-dropping-particle":"","parse-names":false,"suffix":""}],"container-title":"American Journal of Botany1","id":"ITEM-1","issued":{"date-parts":[["1940"]]},"page":"458-470","title":"Chromosome numbers and meiosis in the genus &lt;i&gt;Carex&lt;/i&gt;","type":"article-journal","volume":"27"},"uris":["http://www.mendeley.com/documents/?uuid=a80eaf2b-098a-407f-ac7c-6de809f55554"]},{"id":"ITEM-2","itemData":{"DOI":"10.1111/j.1601-5223.1956.tb03022.x","ISSN":"00180661","author":[{"dropping-particle":"","family":"Davies","given":"Elizabeth W.","non-dropping-particle":"","parse-names":false,"suffix":""}],"container-title":"Hereditas","id":"ITEM-2","issue":"3-4","issued":{"date-parts":[["1956","7","9"]]},"page":"349-365","title":"Cytology, evolution and origin of the aneuploid series in the genus &lt;i&gt;Carex&lt;/i&gt;","type":"article-journal","volume":"42"},"uris":["http://www.mendeley.com/documents/?uuid=b11d24dd-0127-4184-b112-79a8b426c30f"]},{"id":"ITEM-3","itemData":{"author":[{"dropping-particle":"","family":"Hoshino","given":"Takuji","non-dropping-particle":"","parse-names":false,"suffix":""}],"container-title":"Journal of science. Series B, div. 2 (Botany) - Hiroshima Daigaku","id":"ITEM-3","issued":{"date-parts":[["1981"]]},"page":"155-238","title":"Karyomorphological and cytogenetical studies on aneuploidy in &lt;i&gt;Carex&lt;/i&gt;","type":"article-journal","volume":"17"},"uris":["http://www.mendeley.com/documents/?uuid=db8d0e3e-02cb-47ff-87cd-38f645ee55df"]},{"id":"ITEM-4","itemData":{"DOI":"10.1007/s12229-008-9022-8","ISSN":"0006-8101","author":[{"dropping-particle":"","family":"Hipp","given":"Andrew L.","non-dropping-particle":"","parse-names":false,"suffix":""},{"dropping-particle":"","family":"Rothrock","given":"Paul E.","non-dropping-particle":"","parse-names":false,"suffix":""},{"dropping-particle":"","family":"Roalson","given":"Eric H.","non-dropping-particle":"","parse-names":false,"suffix":""}],"container-title":"The Botanical Review","id":"ITEM-4","issue":"1","issued":{"date-parts":[["2009","2","5"]]},"page":"96-109","title":"The evolution of chromosome arrangements in &lt;i&gt;Carex&lt;/i&gt; (Cyperaceae)","type":"article-journal","volume":"75"},"uris":["http://www.mendeley.com/documents/?uuid=11488f61-bbaa-403f-af2d-d2555373adf8"]}],"mendeley":{"formattedCitation":"(Davies, 1956; Hipp et al., 2009; Hoshino, 1981; Wahl, 1940)","plainTextFormattedCitation":"(Davies, 1956; Hipp et al., 2009; Hoshino, 1981; Wahl, 1940)","previouslyFormattedCitation":"(Wahl 1940; Davies 1956; Hoshino 1981; Hipp et al. 2009)"},"properties":{"noteIndex":0},"schema":"https://github.com/citation-style-language/schema/raw/master/csl-citation.json"}</w:instrText>
      </w:r>
      <w:r w:rsidR="00D7794B">
        <w:rPr>
          <w:sz w:val="24"/>
          <w:lang w:val="en-US"/>
        </w:rPr>
        <w:fldChar w:fldCharType="separate"/>
      </w:r>
      <w:r w:rsidR="00026D03" w:rsidRPr="00026D03">
        <w:rPr>
          <w:noProof/>
          <w:sz w:val="24"/>
          <w:lang w:val="en-US"/>
        </w:rPr>
        <w:t>(Davies, 1956; Hipp et al., 2009; Hoshino, 1981; Wahl, 1940)</w:t>
      </w:r>
      <w:r w:rsidR="00D7794B">
        <w:rPr>
          <w:sz w:val="24"/>
          <w:lang w:val="en-US"/>
        </w:rPr>
        <w:fldChar w:fldCharType="end"/>
      </w:r>
      <w:r w:rsidR="00D7794B">
        <w:rPr>
          <w:sz w:val="24"/>
          <w:lang w:val="en-US"/>
        </w:rPr>
        <w:t xml:space="preserve">, but it has never been statistically tested at </w:t>
      </w:r>
      <w:r w:rsidR="007812ED">
        <w:rPr>
          <w:sz w:val="24"/>
          <w:lang w:val="en-US"/>
        </w:rPr>
        <w:t xml:space="preserve">the </w:t>
      </w:r>
      <w:r w:rsidR="00D7794B">
        <w:rPr>
          <w:sz w:val="24"/>
          <w:lang w:val="en-US"/>
        </w:rPr>
        <w:t xml:space="preserve">genus level. </w:t>
      </w:r>
      <w:proofErr w:type="spellStart"/>
      <w:r w:rsidR="00D7794B" w:rsidRPr="001E617E">
        <w:rPr>
          <w:i/>
          <w:sz w:val="24"/>
          <w:lang w:val="en-US"/>
        </w:rPr>
        <w:t>Carex</w:t>
      </w:r>
      <w:proofErr w:type="spellEnd"/>
      <w:r w:rsidR="00D7794B">
        <w:rPr>
          <w:i/>
          <w:sz w:val="24"/>
          <w:lang w:val="en-US"/>
        </w:rPr>
        <w:t xml:space="preserve"> </w:t>
      </w:r>
      <w:r w:rsidR="007812ED">
        <w:rPr>
          <w:sz w:val="24"/>
          <w:lang w:val="en-US"/>
        </w:rPr>
        <w:t xml:space="preserve">along </w:t>
      </w:r>
      <w:r w:rsidR="00D7794B">
        <w:rPr>
          <w:sz w:val="24"/>
          <w:lang w:val="en-US"/>
        </w:rPr>
        <w:t xml:space="preserve">constitutes ca. 40% of the </w:t>
      </w:r>
      <w:del w:id="228" w:author="UsuarioUPO" w:date="2019-02-22T11:56:00Z">
        <w:r w:rsidR="00D7794B" w:rsidDel="00AD7042">
          <w:rPr>
            <w:sz w:val="24"/>
            <w:lang w:val="en-US"/>
          </w:rPr>
          <w:delText xml:space="preserve">Cyperaceae </w:delText>
        </w:r>
      </w:del>
      <w:r w:rsidR="00D7794B">
        <w:rPr>
          <w:sz w:val="24"/>
          <w:lang w:val="en-US"/>
        </w:rPr>
        <w:t>species</w:t>
      </w:r>
      <w:ins w:id="229" w:author="Jose Ignacio Márquez Corro" w:date="2019-01-28T14:25:00Z">
        <w:r w:rsidR="007473AE">
          <w:rPr>
            <w:sz w:val="24"/>
            <w:lang w:val="en-US"/>
          </w:rPr>
          <w:t xml:space="preserve"> </w:t>
        </w:r>
        <w:del w:id="230" w:author="UsuarioUPO" w:date="2019-02-22T11:56:00Z">
          <w:r w:rsidR="007473AE" w:rsidDel="00AD7042">
            <w:rPr>
              <w:sz w:val="24"/>
              <w:lang w:val="en-US"/>
            </w:rPr>
            <w:delText>of</w:delText>
          </w:r>
        </w:del>
      </w:ins>
      <w:ins w:id="231" w:author="UsuarioUPO" w:date="2019-02-22T11:56:00Z">
        <w:r w:rsidR="00AD7042">
          <w:rPr>
            <w:sz w:val="24"/>
            <w:lang w:val="en-US"/>
          </w:rPr>
          <w:t>in</w:t>
        </w:r>
      </w:ins>
      <w:ins w:id="232" w:author="Jose Ignacio Márquez Corro" w:date="2019-01-28T14:25:00Z">
        <w:r w:rsidR="007473AE">
          <w:rPr>
            <w:sz w:val="24"/>
            <w:lang w:val="en-US"/>
          </w:rPr>
          <w:t xml:space="preserve"> the sedge</w:t>
        </w:r>
        <w:del w:id="233" w:author="UsuarioUPO" w:date="2019-02-22T11:56:00Z">
          <w:r w:rsidR="007473AE" w:rsidDel="00AD7042">
            <w:rPr>
              <w:sz w:val="24"/>
              <w:lang w:val="en-US"/>
            </w:rPr>
            <w:delText>s</w:delText>
          </w:r>
        </w:del>
        <w:r w:rsidR="007473AE">
          <w:rPr>
            <w:sz w:val="24"/>
            <w:lang w:val="en-US"/>
          </w:rPr>
          <w:t xml:space="preserve"> family</w:t>
        </w:r>
      </w:ins>
      <w:r w:rsidR="00D7794B">
        <w:rPr>
          <w:sz w:val="24"/>
          <w:lang w:val="en-US"/>
        </w:rPr>
        <w:t xml:space="preserve"> </w:t>
      </w:r>
      <w:r w:rsidR="00D7794B">
        <w:rPr>
          <w:sz w:val="24"/>
          <w:lang w:val="en-US"/>
        </w:rPr>
        <w:fldChar w:fldCharType="begin" w:fldLock="1"/>
      </w:r>
      <w:r w:rsidR="00026D03">
        <w:rPr>
          <w:sz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et al., 2017)","plainTextFormattedCitation":"(Govaerts et al., 2017)","previouslyFormattedCitation":"(Govaerts et al. 2017)"},"properties":{"noteIndex":0},"schema":"https://github.com/citation-style-language/schema/raw/master/csl-citation.json"}</w:instrText>
      </w:r>
      <w:r w:rsidR="00D7794B">
        <w:rPr>
          <w:sz w:val="24"/>
          <w:lang w:val="en-US"/>
        </w:rPr>
        <w:fldChar w:fldCharType="separate"/>
      </w:r>
      <w:r w:rsidR="00026D03" w:rsidRPr="00026D03">
        <w:rPr>
          <w:noProof/>
          <w:sz w:val="24"/>
          <w:lang w:val="en-US"/>
        </w:rPr>
        <w:t>(Govaerts et al., 2017)</w:t>
      </w:r>
      <w:r w:rsidR="00D7794B">
        <w:rPr>
          <w:sz w:val="24"/>
          <w:lang w:val="en-US"/>
        </w:rPr>
        <w:fldChar w:fldCharType="end"/>
      </w:r>
      <w:r w:rsidR="007812ED">
        <w:rPr>
          <w:sz w:val="24"/>
          <w:lang w:val="en-US"/>
        </w:rPr>
        <w:t>. Therefore,</w:t>
      </w:r>
      <w:r w:rsidR="00D7794B">
        <w:rPr>
          <w:sz w:val="24"/>
          <w:lang w:val="en-US"/>
        </w:rPr>
        <w:t xml:space="preserve"> understanding whether diversification rate shifts are related to karyotypic change is key to comprehending chromosome evolution as the result, trigger, or part of the speciation process and whether this change is mediated by intrinsic factors (e.g. linkage disequilibrium), extrinsic factors (e.g. reinforcing ecological speciation), or both</w:t>
      </w:r>
      <w:r w:rsidR="009441AB">
        <w:rPr>
          <w:sz w:val="24"/>
          <w:lang w:val="en-US"/>
        </w:rPr>
        <w:t>.</w:t>
      </w:r>
    </w:p>
    <w:p w14:paraId="1E836A17" w14:textId="755B7585" w:rsidR="00F52E29" w:rsidRPr="003A2FA9" w:rsidRDefault="00F52E29" w:rsidP="00F52E29">
      <w:pPr>
        <w:jc w:val="left"/>
        <w:rPr>
          <w:lang w:val="en-US"/>
        </w:rPr>
      </w:pPr>
      <w:proofErr w:type="gramStart"/>
      <w:r w:rsidRPr="003A2FA9">
        <w:rPr>
          <w:smallCaps/>
          <w:lang w:val="en-US"/>
        </w:rPr>
        <w:lastRenderedPageBreak/>
        <w:t>Table 2</w:t>
      </w:r>
      <w:r w:rsidRPr="003A2FA9">
        <w:rPr>
          <w:lang w:val="en-US"/>
        </w:rPr>
        <w:t>.</w:t>
      </w:r>
      <w:proofErr w:type="gramEnd"/>
      <w:r w:rsidRPr="003A2FA9">
        <w:rPr>
          <w:lang w:val="en-US"/>
        </w:rPr>
        <w:t xml:space="preserve"> </w:t>
      </w:r>
      <w:proofErr w:type="gramStart"/>
      <w:r w:rsidRPr="003A2FA9">
        <w:rPr>
          <w:lang w:val="en-US"/>
        </w:rPr>
        <w:t xml:space="preserve">Importance </w:t>
      </w:r>
      <w:ins w:id="234" w:author="UsuarioUPO" w:date="2019-02-21T13:43:00Z">
        <w:r w:rsidR="003A1A53">
          <w:rPr>
            <w:lang w:val="en-US"/>
          </w:rPr>
          <w:t xml:space="preserve">AIC </w:t>
        </w:r>
      </w:ins>
      <w:r w:rsidRPr="003A2FA9">
        <w:rPr>
          <w:lang w:val="en-US"/>
        </w:rPr>
        <w:t xml:space="preserve">weights for each </w:t>
      </w:r>
      <w:r>
        <w:rPr>
          <w:lang w:val="en-US"/>
        </w:rPr>
        <w:t>clade</w:t>
      </w:r>
      <w:r w:rsidRPr="003A2FA9">
        <w:rPr>
          <w:lang w:val="en-US"/>
        </w:rPr>
        <w:t xml:space="preserve"> and </w:t>
      </w:r>
      <w:del w:id="235" w:author="UsuarioUPO" w:date="2019-02-21T13:44:00Z">
        <w:r w:rsidRPr="003A2FA9" w:rsidDel="003A1A53">
          <w:rPr>
            <w:lang w:val="en-US"/>
          </w:rPr>
          <w:delText xml:space="preserve">weight </w:delText>
        </w:r>
      </w:del>
      <w:r w:rsidRPr="003A2FA9">
        <w:rPr>
          <w:lang w:val="en-US"/>
        </w:rPr>
        <w:t xml:space="preserve">for the null scenario </w:t>
      </w:r>
      <w:del w:id="236" w:author="UsuarioUPO" w:date="2019-02-21T13:43:00Z">
        <w:r w:rsidRPr="003A2FA9" w:rsidDel="003A1A53">
          <w:rPr>
            <w:lang w:val="en-US"/>
          </w:rPr>
          <w:delText xml:space="preserve">of </w:delText>
        </w:r>
      </w:del>
      <w:ins w:id="237" w:author="UsuarioUPO" w:date="2019-02-21T13:43:00Z">
        <w:r w:rsidR="003A1A53">
          <w:rPr>
            <w:lang w:val="en-US"/>
          </w:rPr>
          <w:t>with</w:t>
        </w:r>
        <w:r w:rsidR="003A1A53" w:rsidRPr="003A2FA9">
          <w:rPr>
            <w:lang w:val="en-US"/>
          </w:rPr>
          <w:t xml:space="preserve"> </w:t>
        </w:r>
      </w:ins>
      <w:r w:rsidRPr="003A2FA9">
        <w:rPr>
          <w:lang w:val="en-US"/>
        </w:rPr>
        <w:t>no transitions.</w:t>
      </w:r>
      <w:proofErr w:type="gramEnd"/>
      <w:ins w:id="238" w:author="Jose Ignacio Márquez Corro" w:date="2019-01-17T12:19:00Z">
        <w:r w:rsidR="006D3E1B">
          <w:rPr>
            <w:lang w:val="en-US"/>
          </w:rPr>
          <w:t xml:space="preserve"> </w:t>
        </w:r>
        <w:del w:id="239" w:author="UsuarioUPO" w:date="2019-02-22T11:57:00Z">
          <w:r w:rsidR="006D3E1B" w:rsidDel="00AD7042">
            <w:rPr>
              <w:lang w:val="en-US"/>
            </w:rPr>
            <w:delText xml:space="preserve">In bold are those </w:delText>
          </w:r>
        </w:del>
      </w:ins>
      <w:ins w:id="240" w:author="Jose Ignacio Márquez Corro" w:date="2019-01-17T12:20:00Z">
        <w:del w:id="241" w:author="UsuarioUPO" w:date="2019-02-22T11:57:00Z">
          <w:r w:rsidR="006D3E1B" w:rsidDel="00AD7042">
            <w:rPr>
              <w:lang w:val="en-US"/>
            </w:rPr>
            <w:delText>s</w:delText>
          </w:r>
        </w:del>
      </w:ins>
      <w:ins w:id="242" w:author="UsuarioUPO" w:date="2019-02-22T11:57:00Z">
        <w:r w:rsidR="00AD7042">
          <w:rPr>
            <w:lang w:val="en-US"/>
          </w:rPr>
          <w:t>S</w:t>
        </w:r>
      </w:ins>
      <w:ins w:id="243" w:author="Jose Ignacio Márquez Corro" w:date="2019-01-17T12:20:00Z">
        <w:r w:rsidR="006D3E1B">
          <w:rPr>
            <w:lang w:val="en-US"/>
          </w:rPr>
          <w:t xml:space="preserve">ums </w:t>
        </w:r>
      </w:ins>
      <w:ins w:id="244" w:author="Jose Ignacio Márquez Corro" w:date="2019-01-17T12:28:00Z">
        <w:r w:rsidR="006D3E1B">
          <w:rPr>
            <w:lang w:val="en-US"/>
          </w:rPr>
          <w:t>with the highest probability</w:t>
        </w:r>
      </w:ins>
      <w:ins w:id="245" w:author="Jose Ignacio Márquez Corro" w:date="2019-01-17T12:29:00Z">
        <w:r w:rsidR="00B90E24">
          <w:rPr>
            <w:lang w:val="en-US"/>
          </w:rPr>
          <w:t xml:space="preserve"> of a </w:t>
        </w:r>
      </w:ins>
      <w:ins w:id="246" w:author="UsuarioUPO" w:date="2019-02-21T13:44:00Z">
        <w:r w:rsidR="003A1A53">
          <w:rPr>
            <w:lang w:val="en-US"/>
          </w:rPr>
          <w:t xml:space="preserve">chromosome number </w:t>
        </w:r>
      </w:ins>
      <w:ins w:id="247" w:author="Jose Ignacio Márquez Corro" w:date="2019-01-17T12:29:00Z">
        <w:r w:rsidR="00B90E24">
          <w:rPr>
            <w:lang w:val="en-US"/>
          </w:rPr>
          <w:t>transition</w:t>
        </w:r>
      </w:ins>
      <w:ins w:id="248" w:author="Jose Ignacio Márquez Corro" w:date="2019-01-17T12:28:00Z">
        <w:r w:rsidR="006D3E1B">
          <w:rPr>
            <w:lang w:val="en-US"/>
          </w:rPr>
          <w:t xml:space="preserve"> to occur</w:t>
        </w:r>
      </w:ins>
      <w:ins w:id="249" w:author="UsuarioUPO" w:date="2019-02-22T11:57:00Z">
        <w:r w:rsidR="00AD7042">
          <w:rPr>
            <w:lang w:val="en-US"/>
          </w:rPr>
          <w:t xml:space="preserve"> are marked</w:t>
        </w:r>
      </w:ins>
      <w:ins w:id="250" w:author="Jose Ignacio Márquez Corro" w:date="2019-01-17T12:20:00Z">
        <w:del w:id="251" w:author="UsuarioUPO" w:date="2019-02-22T11:57:00Z">
          <w:r w:rsidR="006D3E1B" w:rsidDel="00AD7042">
            <w:rPr>
              <w:lang w:val="en-US"/>
            </w:rPr>
            <w:delText>.</w:delText>
          </w:r>
        </w:del>
      </w:ins>
      <w:ins w:id="252" w:author="UsuarioUPO" w:date="2019-02-22T11:57:00Z">
        <w:r w:rsidR="00AD7042" w:rsidRPr="00AD7042">
          <w:rPr>
            <w:lang w:val="en-US"/>
          </w:rPr>
          <w:t xml:space="preserve"> </w:t>
        </w:r>
        <w:r w:rsidR="00AD7042">
          <w:rPr>
            <w:lang w:val="en-US"/>
          </w:rPr>
          <w:t>in bold</w:t>
        </w:r>
      </w:ins>
      <w:del w:id="253" w:author="Jose Ignacio Márquez Corro" w:date="2019-01-17T12:19:00Z">
        <w:r w:rsidRPr="003A2FA9" w:rsidDel="006D3E1B">
          <w:rPr>
            <w:lang w:val="en-US"/>
          </w:rPr>
          <w:delText xml:space="preserve"> </w:delText>
        </w:r>
      </w:del>
    </w:p>
    <w:tbl>
      <w:tblPr>
        <w:tblStyle w:val="Tablaconcuadrcula"/>
        <w:tblW w:w="0" w:type="auto"/>
        <w:tblLook w:val="04A0" w:firstRow="1" w:lastRow="0" w:firstColumn="1" w:lastColumn="0" w:noHBand="0" w:noVBand="1"/>
      </w:tblPr>
      <w:tblGrid>
        <w:gridCol w:w="1932"/>
        <w:gridCol w:w="1932"/>
      </w:tblGrid>
      <w:tr w:rsidR="00F52E29" w14:paraId="35158D25" w14:textId="77777777" w:rsidTr="00035867">
        <w:trPr>
          <w:trHeight w:val="244"/>
        </w:trPr>
        <w:tc>
          <w:tcPr>
            <w:tcW w:w="1932" w:type="dxa"/>
            <w:tcBorders>
              <w:left w:val="nil"/>
              <w:bottom w:val="single" w:sz="4" w:space="0" w:color="auto"/>
              <w:right w:val="nil"/>
            </w:tcBorders>
          </w:tcPr>
          <w:p w14:paraId="3289A463" w14:textId="604D7411" w:rsidR="00F52E29" w:rsidRPr="0089155D" w:rsidRDefault="00F52E29" w:rsidP="00035867">
            <w:pPr>
              <w:jc w:val="left"/>
              <w:rPr>
                <w:b/>
              </w:rPr>
            </w:pPr>
            <w:r w:rsidRPr="0089155D">
              <w:rPr>
                <w:b/>
                <w:lang w:val="en-US"/>
              </w:rPr>
              <w:t>Transition scenarios</w:t>
            </w:r>
            <w:ins w:id="254" w:author="Jose Ignacio Márquez Corro" w:date="2019-01-17T12:29:00Z">
              <w:r w:rsidR="006D3E1B">
                <w:rPr>
                  <w:b/>
                  <w:lang w:val="en-US"/>
                </w:rPr>
                <w:t xml:space="preserve"> by clades</w:t>
              </w:r>
            </w:ins>
          </w:p>
        </w:tc>
        <w:tc>
          <w:tcPr>
            <w:tcW w:w="1932" w:type="dxa"/>
            <w:tcBorders>
              <w:left w:val="nil"/>
              <w:bottom w:val="single" w:sz="4" w:space="0" w:color="auto"/>
              <w:right w:val="nil"/>
            </w:tcBorders>
            <w:vAlign w:val="center"/>
          </w:tcPr>
          <w:p w14:paraId="65742DFF" w14:textId="77777777" w:rsidR="00F52E29" w:rsidRPr="0089155D" w:rsidRDefault="00F52E29" w:rsidP="00035867">
            <w:pPr>
              <w:jc w:val="left"/>
              <w:rPr>
                <w:b/>
                <w:lang w:val="en-US"/>
              </w:rPr>
            </w:pPr>
            <w:r w:rsidRPr="0089155D">
              <w:rPr>
                <w:b/>
              </w:rPr>
              <w:t xml:space="preserve">AIC </w:t>
            </w:r>
            <w:proofErr w:type="spellStart"/>
            <w:r w:rsidRPr="0089155D">
              <w:rPr>
                <w:b/>
              </w:rPr>
              <w:t>weight</w:t>
            </w:r>
            <w:proofErr w:type="spellEnd"/>
            <w:r w:rsidRPr="0089155D">
              <w:rPr>
                <w:b/>
              </w:rPr>
              <w:t xml:space="preserve"> sum</w:t>
            </w:r>
          </w:p>
        </w:tc>
      </w:tr>
      <w:tr w:rsidR="00F52E29" w14:paraId="6372BB7F" w14:textId="77777777" w:rsidTr="00035867">
        <w:trPr>
          <w:trHeight w:val="244"/>
        </w:trPr>
        <w:tc>
          <w:tcPr>
            <w:tcW w:w="1932" w:type="dxa"/>
            <w:tcBorders>
              <w:left w:val="nil"/>
              <w:bottom w:val="nil"/>
              <w:right w:val="nil"/>
            </w:tcBorders>
            <w:vAlign w:val="center"/>
          </w:tcPr>
          <w:p w14:paraId="16D48170" w14:textId="77777777" w:rsidR="00F52E29" w:rsidRPr="00DB4B3E" w:rsidRDefault="00F52E29" w:rsidP="00035867">
            <w:pPr>
              <w:jc w:val="left"/>
            </w:pPr>
            <w:r w:rsidRPr="00DC6A47">
              <w:rPr>
                <w:lang w:val="en-US"/>
              </w:rPr>
              <w:t>Null</w:t>
            </w:r>
          </w:p>
        </w:tc>
        <w:tc>
          <w:tcPr>
            <w:tcW w:w="1932" w:type="dxa"/>
            <w:tcBorders>
              <w:left w:val="nil"/>
              <w:bottom w:val="nil"/>
              <w:right w:val="nil"/>
            </w:tcBorders>
            <w:vAlign w:val="center"/>
          </w:tcPr>
          <w:p w14:paraId="7176539E" w14:textId="77777777" w:rsidR="00F52E29" w:rsidRDefault="00F52E29" w:rsidP="00035867">
            <w:pPr>
              <w:jc w:val="left"/>
              <w:rPr>
                <w:lang w:val="en-US"/>
              </w:rPr>
            </w:pPr>
            <w:r w:rsidRPr="00DB4B3E">
              <w:t>6.41e</w:t>
            </w:r>
            <w:r w:rsidRPr="00DB4B3E">
              <w:rPr>
                <w:vertAlign w:val="superscript"/>
              </w:rPr>
              <w:t>-46</w:t>
            </w:r>
          </w:p>
        </w:tc>
      </w:tr>
      <w:tr w:rsidR="00F52E29" w14:paraId="1F94BEAF" w14:textId="77777777" w:rsidTr="00035867">
        <w:trPr>
          <w:trHeight w:val="244"/>
        </w:trPr>
        <w:tc>
          <w:tcPr>
            <w:tcW w:w="1932" w:type="dxa"/>
            <w:tcBorders>
              <w:top w:val="nil"/>
              <w:left w:val="nil"/>
              <w:bottom w:val="nil"/>
              <w:right w:val="nil"/>
            </w:tcBorders>
            <w:vAlign w:val="center"/>
          </w:tcPr>
          <w:p w14:paraId="438FF4F1" w14:textId="77777777" w:rsidR="00F52E29" w:rsidRPr="0086023F" w:rsidRDefault="00F52E29" w:rsidP="00035867">
            <w:pPr>
              <w:jc w:val="left"/>
              <w:rPr>
                <w:b/>
              </w:rPr>
            </w:pPr>
            <w:r w:rsidRPr="00DC6A47">
              <w:rPr>
                <w:lang w:val="en-US"/>
              </w:rPr>
              <w:t>1</w:t>
            </w:r>
          </w:p>
        </w:tc>
        <w:tc>
          <w:tcPr>
            <w:tcW w:w="1932" w:type="dxa"/>
            <w:tcBorders>
              <w:top w:val="nil"/>
              <w:left w:val="nil"/>
              <w:bottom w:val="nil"/>
              <w:right w:val="nil"/>
            </w:tcBorders>
            <w:vAlign w:val="center"/>
          </w:tcPr>
          <w:p w14:paraId="04B49A6B" w14:textId="77777777" w:rsidR="00F52E29" w:rsidRDefault="00F52E29" w:rsidP="00035867">
            <w:pPr>
              <w:jc w:val="left"/>
              <w:rPr>
                <w:lang w:val="en-US"/>
              </w:rPr>
            </w:pPr>
            <w:r w:rsidRPr="0086023F">
              <w:rPr>
                <w:b/>
              </w:rPr>
              <w:t>0.988</w:t>
            </w:r>
          </w:p>
        </w:tc>
      </w:tr>
      <w:tr w:rsidR="00F52E29" w14:paraId="4AA1778B" w14:textId="77777777" w:rsidTr="00035867">
        <w:trPr>
          <w:trHeight w:val="244"/>
        </w:trPr>
        <w:tc>
          <w:tcPr>
            <w:tcW w:w="1932" w:type="dxa"/>
            <w:tcBorders>
              <w:top w:val="nil"/>
              <w:left w:val="nil"/>
              <w:bottom w:val="nil"/>
              <w:right w:val="nil"/>
            </w:tcBorders>
            <w:vAlign w:val="center"/>
          </w:tcPr>
          <w:p w14:paraId="286401D0" w14:textId="77777777" w:rsidR="00F52E29" w:rsidRPr="007A533B" w:rsidRDefault="00F52E29" w:rsidP="00035867">
            <w:pPr>
              <w:jc w:val="left"/>
              <w:rPr>
                <w:b/>
              </w:rPr>
            </w:pPr>
            <w:r w:rsidRPr="00DC6A47">
              <w:rPr>
                <w:lang w:val="en-US"/>
              </w:rPr>
              <w:t>2</w:t>
            </w:r>
          </w:p>
        </w:tc>
        <w:tc>
          <w:tcPr>
            <w:tcW w:w="1932" w:type="dxa"/>
            <w:tcBorders>
              <w:top w:val="nil"/>
              <w:left w:val="nil"/>
              <w:bottom w:val="nil"/>
              <w:right w:val="nil"/>
            </w:tcBorders>
            <w:vAlign w:val="center"/>
          </w:tcPr>
          <w:p w14:paraId="1FA651EB" w14:textId="77777777" w:rsidR="00F52E29" w:rsidRDefault="00F52E29" w:rsidP="00035867">
            <w:pPr>
              <w:jc w:val="left"/>
              <w:rPr>
                <w:lang w:val="en-US"/>
              </w:rPr>
            </w:pPr>
            <w:r w:rsidRPr="007A533B">
              <w:rPr>
                <w:b/>
              </w:rPr>
              <w:t>1.000</w:t>
            </w:r>
          </w:p>
        </w:tc>
      </w:tr>
      <w:tr w:rsidR="00F52E29" w14:paraId="5EE9009B" w14:textId="77777777" w:rsidTr="00035867">
        <w:trPr>
          <w:trHeight w:val="244"/>
        </w:trPr>
        <w:tc>
          <w:tcPr>
            <w:tcW w:w="1932" w:type="dxa"/>
            <w:tcBorders>
              <w:top w:val="nil"/>
              <w:left w:val="nil"/>
              <w:bottom w:val="nil"/>
              <w:right w:val="nil"/>
            </w:tcBorders>
            <w:vAlign w:val="center"/>
          </w:tcPr>
          <w:p w14:paraId="2F73DACD" w14:textId="77777777" w:rsidR="00F52E29" w:rsidRPr="0086023F" w:rsidRDefault="00F52E29" w:rsidP="00035867">
            <w:pPr>
              <w:jc w:val="left"/>
              <w:rPr>
                <w:b/>
              </w:rPr>
            </w:pPr>
            <w:r w:rsidRPr="00DC6A47">
              <w:rPr>
                <w:lang w:val="en-US"/>
              </w:rPr>
              <w:t>3</w:t>
            </w:r>
          </w:p>
        </w:tc>
        <w:tc>
          <w:tcPr>
            <w:tcW w:w="1932" w:type="dxa"/>
            <w:tcBorders>
              <w:top w:val="nil"/>
              <w:left w:val="nil"/>
              <w:bottom w:val="nil"/>
              <w:right w:val="nil"/>
            </w:tcBorders>
            <w:vAlign w:val="center"/>
          </w:tcPr>
          <w:p w14:paraId="0A9DB302" w14:textId="77777777" w:rsidR="00F52E29" w:rsidRPr="007A533B" w:rsidRDefault="00F52E29" w:rsidP="00035867">
            <w:pPr>
              <w:jc w:val="left"/>
              <w:rPr>
                <w:b/>
              </w:rPr>
            </w:pPr>
            <w:r w:rsidRPr="0086023F">
              <w:rPr>
                <w:b/>
              </w:rPr>
              <w:t>1.000</w:t>
            </w:r>
          </w:p>
        </w:tc>
      </w:tr>
      <w:tr w:rsidR="00F52E29" w14:paraId="7BFB6DC5" w14:textId="77777777" w:rsidTr="00035867">
        <w:trPr>
          <w:trHeight w:val="244"/>
        </w:trPr>
        <w:tc>
          <w:tcPr>
            <w:tcW w:w="1932" w:type="dxa"/>
            <w:tcBorders>
              <w:top w:val="nil"/>
              <w:left w:val="nil"/>
              <w:right w:val="nil"/>
            </w:tcBorders>
            <w:vAlign w:val="center"/>
          </w:tcPr>
          <w:p w14:paraId="2BC932F2" w14:textId="77777777" w:rsidR="00F52E29" w:rsidRPr="007A533B" w:rsidRDefault="00F52E29" w:rsidP="00035867">
            <w:pPr>
              <w:jc w:val="left"/>
            </w:pPr>
            <w:r w:rsidRPr="00DC6A47">
              <w:rPr>
                <w:lang w:val="en-US"/>
              </w:rPr>
              <w:t>4</w:t>
            </w:r>
          </w:p>
        </w:tc>
        <w:tc>
          <w:tcPr>
            <w:tcW w:w="1932" w:type="dxa"/>
            <w:tcBorders>
              <w:top w:val="nil"/>
              <w:left w:val="nil"/>
              <w:right w:val="nil"/>
            </w:tcBorders>
            <w:vAlign w:val="center"/>
          </w:tcPr>
          <w:p w14:paraId="60B43252" w14:textId="77777777" w:rsidR="00F52E29" w:rsidRPr="0086023F" w:rsidRDefault="00F52E29" w:rsidP="00035867">
            <w:pPr>
              <w:jc w:val="left"/>
              <w:rPr>
                <w:b/>
              </w:rPr>
            </w:pPr>
            <w:r w:rsidRPr="007A533B">
              <w:t>0.245</w:t>
            </w:r>
          </w:p>
        </w:tc>
      </w:tr>
    </w:tbl>
    <w:p w14:paraId="4BEA85AF" w14:textId="77777777" w:rsidR="00E63A9C" w:rsidRDefault="00E63A9C" w:rsidP="002E2644">
      <w:pPr>
        <w:spacing w:line="480" w:lineRule="auto"/>
        <w:ind w:firstLine="708"/>
        <w:jc w:val="left"/>
        <w:rPr>
          <w:sz w:val="24"/>
          <w:lang w:val="en-US"/>
        </w:rPr>
      </w:pPr>
    </w:p>
    <w:p w14:paraId="13A33183" w14:textId="37F38B81" w:rsidR="00F07EB4" w:rsidRDefault="007812ED" w:rsidP="002E2644">
      <w:pPr>
        <w:spacing w:line="480" w:lineRule="auto"/>
        <w:ind w:firstLine="708"/>
        <w:jc w:val="left"/>
        <w:rPr>
          <w:sz w:val="24"/>
          <w:lang w:val="en-US"/>
        </w:rPr>
      </w:pPr>
      <w:r>
        <w:rPr>
          <w:sz w:val="24"/>
          <w:lang w:val="en-US"/>
        </w:rPr>
        <w:t xml:space="preserve">A second transition in mode of karyological evolution corresponds to the </w:t>
      </w:r>
      <w:del w:id="255" w:author="Jose Ignacio Márquez Corro" w:date="2019-01-28T14:26:00Z">
        <w:r w:rsidR="00C003A6" w:rsidDel="00444F33">
          <w:rPr>
            <w:sz w:val="24"/>
            <w:lang w:val="en-US"/>
          </w:rPr>
          <w:delText>subtree 1 (</w:delText>
        </w:r>
      </w:del>
      <w:r w:rsidR="00D7794B">
        <w:rPr>
          <w:sz w:val="24"/>
          <w:lang w:val="en-US"/>
        </w:rPr>
        <w:t>FAEC clade</w:t>
      </w:r>
      <w:r w:rsidR="00C003A6">
        <w:rPr>
          <w:sz w:val="24"/>
          <w:lang w:val="en-US"/>
        </w:rPr>
        <w:t xml:space="preserve"> excluding C</w:t>
      </w:r>
      <w:r w:rsidR="00C003A6" w:rsidRPr="00B565BB">
        <w:rPr>
          <w:sz w:val="24"/>
          <w:vertAlign w:val="subscript"/>
          <w:lang w:val="en-US"/>
        </w:rPr>
        <w:t>4</w:t>
      </w:r>
      <w:r w:rsidR="00C003A6">
        <w:rPr>
          <w:sz w:val="24"/>
          <w:lang w:val="en-US"/>
        </w:rPr>
        <w:t xml:space="preserve"> </w:t>
      </w:r>
      <w:proofErr w:type="spellStart"/>
      <w:r w:rsidR="00C003A6" w:rsidRPr="00B565BB">
        <w:rPr>
          <w:i/>
          <w:sz w:val="24"/>
          <w:lang w:val="en-US"/>
        </w:rPr>
        <w:t>Cyperus</w:t>
      </w:r>
      <w:proofErr w:type="spellEnd"/>
      <w:del w:id="256" w:author="Jose Ignacio Márquez Corro" w:date="2019-01-28T14:26:00Z">
        <w:r w:rsidR="00C003A6" w:rsidDel="00444F33">
          <w:rPr>
            <w:sz w:val="24"/>
            <w:lang w:val="en-US"/>
          </w:rPr>
          <w:delText>;</w:delText>
        </w:r>
      </w:del>
      <w:r w:rsidR="00C003A6">
        <w:rPr>
          <w:sz w:val="24"/>
          <w:lang w:val="en-US"/>
        </w:rPr>
        <w:t xml:space="preserve"> </w:t>
      </w:r>
      <w:ins w:id="257" w:author="Jose Ignacio Márquez Corro" w:date="2019-01-28T14:26:00Z">
        <w:r w:rsidR="00444F33">
          <w:rPr>
            <w:sz w:val="24"/>
            <w:lang w:val="en-US"/>
          </w:rPr>
          <w:t>(</w:t>
        </w:r>
      </w:ins>
      <w:r w:rsidR="00D7794B">
        <w:rPr>
          <w:sz w:val="24"/>
          <w:lang w:val="en-US"/>
        </w:rPr>
        <w:t xml:space="preserve">Table </w:t>
      </w:r>
      <w:r w:rsidR="0023034D">
        <w:rPr>
          <w:sz w:val="24"/>
          <w:lang w:val="en-US"/>
        </w:rPr>
        <w:t>1</w:t>
      </w:r>
      <w:r w:rsidR="009322FE">
        <w:rPr>
          <w:sz w:val="24"/>
          <w:lang w:val="en-US"/>
        </w:rPr>
        <w:t>-2</w:t>
      </w:r>
      <w:r w:rsidR="00D7794B">
        <w:rPr>
          <w:sz w:val="24"/>
          <w:lang w:val="en-US"/>
        </w:rPr>
        <w:t xml:space="preserve">). </w:t>
      </w:r>
      <w:r>
        <w:rPr>
          <w:sz w:val="24"/>
          <w:lang w:val="en-US"/>
        </w:rPr>
        <w:t>This</w:t>
      </w:r>
      <w:r w:rsidR="00D7794B">
        <w:rPr>
          <w:sz w:val="24"/>
          <w:lang w:val="en-US"/>
        </w:rPr>
        <w:t xml:space="preserve"> shift in the mode of chromosome evolution is dominated by a decrease of the </w:t>
      </w:r>
      <w:r w:rsidR="0043561E">
        <w:rPr>
          <w:sz w:val="24"/>
          <w:lang w:val="en-US"/>
        </w:rPr>
        <w:t xml:space="preserve">rate of </w:t>
      </w:r>
      <w:r w:rsidR="00D7794B">
        <w:rPr>
          <w:sz w:val="24"/>
          <w:lang w:val="en-US"/>
        </w:rPr>
        <w:t>fusion</w:t>
      </w:r>
      <w:r w:rsidR="005365D5">
        <w:rPr>
          <w:sz w:val="24"/>
          <w:lang w:val="en-US"/>
        </w:rPr>
        <w:t xml:space="preserve"> events,</w:t>
      </w:r>
      <w:r w:rsidR="00D7794B">
        <w:rPr>
          <w:sz w:val="24"/>
          <w:lang w:val="en-US"/>
        </w:rPr>
        <w:t xml:space="preserve"> and </w:t>
      </w:r>
      <w:r w:rsidR="005365D5">
        <w:rPr>
          <w:sz w:val="24"/>
          <w:lang w:val="en-US"/>
        </w:rPr>
        <w:t xml:space="preserve">a slightly increase of </w:t>
      </w:r>
      <w:r w:rsidR="00D7794B">
        <w:rPr>
          <w:sz w:val="24"/>
          <w:lang w:val="en-US"/>
        </w:rPr>
        <w:t xml:space="preserve">fission events </w:t>
      </w:r>
      <w:r w:rsidR="005365D5">
        <w:rPr>
          <w:sz w:val="24"/>
          <w:lang w:val="en-US"/>
        </w:rPr>
        <w:t>as chromosome number grow</w:t>
      </w:r>
      <w:r w:rsidR="00704626">
        <w:rPr>
          <w:sz w:val="24"/>
          <w:lang w:val="en-US"/>
        </w:rPr>
        <w:t>s</w:t>
      </w:r>
      <w:r w:rsidR="005365D5">
        <w:rPr>
          <w:sz w:val="24"/>
          <w:lang w:val="en-US"/>
        </w:rPr>
        <w:t xml:space="preserve"> </w:t>
      </w:r>
      <w:r w:rsidR="00D7794B">
        <w:rPr>
          <w:sz w:val="24"/>
          <w:lang w:val="en-US"/>
        </w:rPr>
        <w:t>(Fig</w:t>
      </w:r>
      <w:r w:rsidR="0017211E">
        <w:rPr>
          <w:sz w:val="24"/>
          <w:lang w:val="en-US"/>
        </w:rPr>
        <w:t>.</w:t>
      </w:r>
      <w:r w:rsidR="00D7794B">
        <w:rPr>
          <w:sz w:val="24"/>
          <w:lang w:val="en-US"/>
        </w:rPr>
        <w:t xml:space="preserve"> </w:t>
      </w:r>
      <w:r w:rsidR="00D669E5">
        <w:rPr>
          <w:sz w:val="24"/>
          <w:lang w:val="en-US"/>
        </w:rPr>
        <w:t>2</w:t>
      </w:r>
      <w:r w:rsidR="009322FE">
        <w:rPr>
          <w:sz w:val="24"/>
          <w:lang w:val="en-US"/>
        </w:rPr>
        <w:t>,</w:t>
      </w:r>
      <w:r w:rsidR="009322FE" w:rsidRPr="009322FE">
        <w:rPr>
          <w:sz w:val="24"/>
          <w:lang w:val="en-US"/>
        </w:rPr>
        <w:t xml:space="preserve"> </w:t>
      </w:r>
      <w:r w:rsidR="004C7FA7">
        <w:rPr>
          <w:noProof/>
          <w:sz w:val="24"/>
          <w:lang w:val="en-US"/>
        </w:rPr>
        <w:t>Appendices D-F</w:t>
      </w:r>
      <w:r w:rsidR="00D7794B">
        <w:rPr>
          <w:sz w:val="24"/>
          <w:lang w:val="en-US"/>
        </w:rPr>
        <w:t xml:space="preserve">). </w:t>
      </w:r>
      <w:r>
        <w:rPr>
          <w:sz w:val="24"/>
          <w:lang w:val="en-US"/>
        </w:rPr>
        <w:t>Chromosome d</w:t>
      </w:r>
      <w:r w:rsidR="00D7794B">
        <w:rPr>
          <w:sz w:val="24"/>
          <w:lang w:val="en-US"/>
        </w:rPr>
        <w:t>uplication seems to have no large effect</w:t>
      </w:r>
      <w:r>
        <w:rPr>
          <w:sz w:val="24"/>
          <w:lang w:val="en-US"/>
        </w:rPr>
        <w:t>, and</w:t>
      </w:r>
      <w:r w:rsidR="00D7794B">
        <w:rPr>
          <w:sz w:val="24"/>
          <w:lang w:val="en-US"/>
        </w:rPr>
        <w:t xml:space="preserve"> </w:t>
      </w:r>
      <w:r>
        <w:rPr>
          <w:sz w:val="24"/>
          <w:lang w:val="en-US"/>
        </w:rPr>
        <w:t>t</w:t>
      </w:r>
      <w:r w:rsidR="00D7794B">
        <w:rPr>
          <w:sz w:val="24"/>
          <w:lang w:val="en-US"/>
        </w:rPr>
        <w:t>hus, karyotype</w:t>
      </w:r>
      <w:r>
        <w:rPr>
          <w:sz w:val="24"/>
          <w:lang w:val="en-US"/>
        </w:rPr>
        <w:t>s</w:t>
      </w:r>
      <w:r w:rsidR="00D7794B">
        <w:rPr>
          <w:sz w:val="24"/>
          <w:lang w:val="en-US"/>
        </w:rPr>
        <w:t xml:space="preserve"> </w:t>
      </w:r>
      <w:r>
        <w:rPr>
          <w:sz w:val="24"/>
          <w:lang w:val="en-US"/>
        </w:rPr>
        <w:t xml:space="preserve">are </w:t>
      </w:r>
      <w:r w:rsidR="00D7794B">
        <w:rPr>
          <w:sz w:val="24"/>
          <w:lang w:val="en-US"/>
        </w:rPr>
        <w:t xml:space="preserve">likely to remain </w:t>
      </w:r>
      <w:r>
        <w:rPr>
          <w:sz w:val="24"/>
          <w:lang w:val="en-US"/>
        </w:rPr>
        <w:t xml:space="preserve">largely </w:t>
      </w:r>
      <w:r w:rsidR="00D7794B">
        <w:rPr>
          <w:sz w:val="24"/>
          <w:lang w:val="en-US"/>
        </w:rPr>
        <w:t xml:space="preserve">stable within </w:t>
      </w:r>
      <w:r>
        <w:rPr>
          <w:sz w:val="24"/>
          <w:lang w:val="en-US"/>
        </w:rPr>
        <w:t xml:space="preserve">this clade, particularly in lineages such as </w:t>
      </w:r>
      <w:proofErr w:type="spellStart"/>
      <w:r>
        <w:rPr>
          <w:i/>
          <w:sz w:val="24"/>
          <w:lang w:val="en-US"/>
        </w:rPr>
        <w:t>Fimbristylis</w:t>
      </w:r>
      <w:proofErr w:type="spellEnd"/>
      <w:r>
        <w:rPr>
          <w:i/>
          <w:sz w:val="24"/>
          <w:lang w:val="en-US"/>
        </w:rPr>
        <w:t xml:space="preserve"> </w:t>
      </w:r>
      <w:r>
        <w:rPr>
          <w:sz w:val="24"/>
          <w:lang w:val="en-US"/>
        </w:rPr>
        <w:t xml:space="preserve">and </w:t>
      </w:r>
      <w:del w:id="258" w:author="Jose Ignacio Márquez Corro" w:date="2019-01-28T14:27:00Z">
        <w:r w:rsidR="009337BB" w:rsidDel="00444F33">
          <w:rPr>
            <w:sz w:val="24"/>
            <w:lang w:val="en-US"/>
          </w:rPr>
          <w:delText xml:space="preserve"> </w:delText>
        </w:r>
      </w:del>
      <w:proofErr w:type="spellStart"/>
      <w:r>
        <w:rPr>
          <w:i/>
          <w:sz w:val="24"/>
          <w:lang w:val="en-US"/>
        </w:rPr>
        <w:t>Eleocharis</w:t>
      </w:r>
      <w:proofErr w:type="spellEnd"/>
      <w:r>
        <w:rPr>
          <w:i/>
          <w:sz w:val="24"/>
          <w:lang w:val="en-US"/>
        </w:rPr>
        <w:t xml:space="preserve"> </w:t>
      </w:r>
      <w:r>
        <w:rPr>
          <w:sz w:val="24"/>
          <w:lang w:val="en-US"/>
        </w:rPr>
        <w:t xml:space="preserve">(though, some instances of duplication may be evident in </w:t>
      </w:r>
      <w:proofErr w:type="spellStart"/>
      <w:r>
        <w:rPr>
          <w:i/>
          <w:sz w:val="24"/>
          <w:lang w:val="en-US"/>
        </w:rPr>
        <w:t>Schoenoplectus</w:t>
      </w:r>
      <w:proofErr w:type="spellEnd"/>
      <w:r>
        <w:rPr>
          <w:i/>
          <w:sz w:val="24"/>
          <w:lang w:val="en-US"/>
        </w:rPr>
        <w:t xml:space="preserve"> </w:t>
      </w:r>
      <w:r>
        <w:rPr>
          <w:sz w:val="24"/>
          <w:lang w:val="en-US"/>
        </w:rPr>
        <w:t xml:space="preserve">and </w:t>
      </w:r>
      <w:proofErr w:type="spellStart"/>
      <w:r>
        <w:rPr>
          <w:i/>
          <w:sz w:val="24"/>
          <w:lang w:val="en-US"/>
        </w:rPr>
        <w:t>Schoenoplect</w:t>
      </w:r>
      <w:r w:rsidR="00574DB9">
        <w:rPr>
          <w:i/>
          <w:sz w:val="24"/>
          <w:lang w:val="en-US"/>
        </w:rPr>
        <w:t>ie</w:t>
      </w:r>
      <w:r>
        <w:rPr>
          <w:i/>
          <w:sz w:val="24"/>
          <w:lang w:val="en-US"/>
        </w:rPr>
        <w:t>lla</w:t>
      </w:r>
      <w:proofErr w:type="spellEnd"/>
      <w:ins w:id="259" w:author="José I. Márquez Corro" w:date="2019-02-25T11:57:00Z">
        <w:r w:rsidR="00B90717">
          <w:rPr>
            <w:sz w:val="24"/>
            <w:lang w:val="en-US"/>
          </w:rPr>
          <w:t>, see Appendix F</w:t>
        </w:r>
      </w:ins>
      <w:r>
        <w:rPr>
          <w:sz w:val="24"/>
          <w:lang w:val="en-US"/>
        </w:rPr>
        <w:t>)</w:t>
      </w:r>
      <w:r w:rsidR="00D7794B">
        <w:rPr>
          <w:sz w:val="24"/>
          <w:lang w:val="en-US"/>
        </w:rPr>
        <w:t xml:space="preserve">. </w:t>
      </w:r>
      <w:r w:rsidR="00F42D10">
        <w:rPr>
          <w:sz w:val="24"/>
          <w:lang w:val="en-US"/>
        </w:rPr>
        <w:t xml:space="preserve">This pattern could </w:t>
      </w:r>
      <w:r>
        <w:rPr>
          <w:sz w:val="24"/>
          <w:lang w:val="en-US"/>
        </w:rPr>
        <w:t>suggest the possibility of constraints</w:t>
      </w:r>
      <w:r w:rsidR="00F42D10">
        <w:rPr>
          <w:sz w:val="24"/>
          <w:lang w:val="en-US"/>
        </w:rPr>
        <w:t xml:space="preserve"> </w:t>
      </w:r>
      <w:r w:rsidR="009A624A">
        <w:rPr>
          <w:sz w:val="24"/>
          <w:lang w:val="en-US"/>
        </w:rPr>
        <w:t>against</w:t>
      </w:r>
      <w:r w:rsidR="00F42D10">
        <w:rPr>
          <w:sz w:val="24"/>
          <w:lang w:val="en-US"/>
        </w:rPr>
        <w:t xml:space="preserve"> chromosome </w:t>
      </w:r>
      <w:r w:rsidR="009A624A">
        <w:rPr>
          <w:sz w:val="24"/>
          <w:lang w:val="en-US"/>
        </w:rPr>
        <w:t xml:space="preserve">number </w:t>
      </w:r>
      <w:r>
        <w:rPr>
          <w:sz w:val="24"/>
          <w:lang w:val="en-US"/>
        </w:rPr>
        <w:t>evolution in this clade</w:t>
      </w:r>
      <w:r w:rsidR="009A624A">
        <w:rPr>
          <w:sz w:val="24"/>
          <w:lang w:val="en-US"/>
        </w:rPr>
        <w:t xml:space="preserve">, although the selection process </w:t>
      </w:r>
      <w:r w:rsidR="009322FE">
        <w:rPr>
          <w:sz w:val="24"/>
          <w:lang w:val="en-US"/>
        </w:rPr>
        <w:t xml:space="preserve">that would cause such results </w:t>
      </w:r>
      <w:r w:rsidR="009A624A">
        <w:rPr>
          <w:sz w:val="24"/>
          <w:lang w:val="en-US"/>
        </w:rPr>
        <w:t>remains obscure.</w:t>
      </w:r>
      <w:r w:rsidR="00F07EB4">
        <w:rPr>
          <w:sz w:val="24"/>
          <w:lang w:val="en-US"/>
        </w:rPr>
        <w:t xml:space="preserve"> </w:t>
      </w:r>
    </w:p>
    <w:p w14:paraId="05F219DC" w14:textId="143A0CA7" w:rsidR="00D7506A" w:rsidRDefault="00B43FC3" w:rsidP="002E2644">
      <w:pPr>
        <w:spacing w:line="480" w:lineRule="auto"/>
        <w:ind w:firstLine="708"/>
        <w:jc w:val="left"/>
        <w:rPr>
          <w:sz w:val="24"/>
          <w:lang w:val="en-US"/>
        </w:rPr>
      </w:pPr>
      <w:r>
        <w:rPr>
          <w:sz w:val="24"/>
          <w:lang w:val="en-US"/>
        </w:rPr>
        <w:t xml:space="preserve">The high rates of fusions, fissions, demi-polyploidization and duplications in the </w:t>
      </w:r>
      <w:r w:rsidRPr="00B43FC3">
        <w:rPr>
          <w:sz w:val="24"/>
          <w:lang w:val="en-US"/>
        </w:rPr>
        <w:t>C</w:t>
      </w:r>
      <w:r w:rsidRPr="00B43FC3">
        <w:rPr>
          <w:sz w:val="24"/>
          <w:vertAlign w:val="subscript"/>
          <w:lang w:val="en-US"/>
        </w:rPr>
        <w:t>4</w:t>
      </w:r>
      <w:r>
        <w:rPr>
          <w:sz w:val="24"/>
          <w:lang w:val="en-US"/>
        </w:rPr>
        <w:t xml:space="preserve"> </w:t>
      </w:r>
      <w:proofErr w:type="spellStart"/>
      <w:r>
        <w:rPr>
          <w:i/>
          <w:sz w:val="24"/>
          <w:lang w:val="en-US"/>
        </w:rPr>
        <w:t>Cyperus</w:t>
      </w:r>
      <w:proofErr w:type="spellEnd"/>
      <w:r>
        <w:rPr>
          <w:i/>
          <w:sz w:val="24"/>
          <w:lang w:val="en-US"/>
        </w:rPr>
        <w:t xml:space="preserve"> </w:t>
      </w:r>
      <w:r>
        <w:rPr>
          <w:sz w:val="24"/>
          <w:lang w:val="en-US"/>
        </w:rPr>
        <w:t>clade contrast remarkably with the</w:t>
      </w:r>
      <w:r w:rsidR="004C44F5" w:rsidRPr="004C44F5">
        <w:rPr>
          <w:sz w:val="24"/>
          <w:lang w:val="en-US"/>
        </w:rPr>
        <w:t xml:space="preserve"> karyotype stability </w:t>
      </w:r>
      <w:r>
        <w:rPr>
          <w:sz w:val="24"/>
          <w:lang w:val="en-US"/>
        </w:rPr>
        <w:t>of the FAEC clade</w:t>
      </w:r>
      <w:r w:rsidR="004C44F5" w:rsidRPr="004C44F5">
        <w:rPr>
          <w:sz w:val="24"/>
          <w:lang w:val="en-US"/>
        </w:rPr>
        <w:t xml:space="preserve"> </w:t>
      </w:r>
      <w:r w:rsidR="00FE6A9B">
        <w:rPr>
          <w:sz w:val="24"/>
          <w:lang w:val="en-US"/>
        </w:rPr>
        <w:t>(Fig</w:t>
      </w:r>
      <w:r w:rsidR="0017211E">
        <w:rPr>
          <w:sz w:val="24"/>
          <w:lang w:val="en-US"/>
        </w:rPr>
        <w:t>.</w:t>
      </w:r>
      <w:r w:rsidR="00FE6A9B">
        <w:rPr>
          <w:sz w:val="24"/>
          <w:lang w:val="en-US"/>
        </w:rPr>
        <w:t xml:space="preserve"> </w:t>
      </w:r>
      <w:r w:rsidR="00D669E5">
        <w:rPr>
          <w:sz w:val="24"/>
          <w:lang w:val="en-US"/>
        </w:rPr>
        <w:t>2</w:t>
      </w:r>
      <w:r w:rsidR="00FE6A9B">
        <w:rPr>
          <w:sz w:val="24"/>
          <w:lang w:val="en-US"/>
        </w:rPr>
        <w:t xml:space="preserve">, </w:t>
      </w:r>
      <w:r w:rsidR="004C7FA7">
        <w:rPr>
          <w:noProof/>
          <w:sz w:val="24"/>
          <w:lang w:val="en-US"/>
        </w:rPr>
        <w:t>Appendices D-F</w:t>
      </w:r>
      <w:r w:rsidR="00FE6A9B">
        <w:rPr>
          <w:sz w:val="24"/>
          <w:lang w:val="en-US"/>
        </w:rPr>
        <w:t>)</w:t>
      </w:r>
      <w:r w:rsidR="00EF6D8C">
        <w:rPr>
          <w:sz w:val="24"/>
          <w:lang w:val="en-US"/>
        </w:rPr>
        <w:t>.</w:t>
      </w:r>
      <w:r w:rsidR="00EA1DAB">
        <w:rPr>
          <w:sz w:val="24"/>
          <w:lang w:val="en-US"/>
        </w:rPr>
        <w:t xml:space="preserve"> </w:t>
      </w:r>
      <w:r w:rsidR="00C51B98">
        <w:rPr>
          <w:sz w:val="24"/>
          <w:lang w:val="en-US"/>
        </w:rPr>
        <w:t>L</w:t>
      </w:r>
      <w:r w:rsidR="00B213A1">
        <w:rPr>
          <w:sz w:val="24"/>
          <w:lang w:val="en-US"/>
        </w:rPr>
        <w:t xml:space="preserve">owest haploid numbers in this clade correspond </w:t>
      </w:r>
      <w:r w:rsidR="00C51B98">
        <w:rPr>
          <w:sz w:val="24"/>
          <w:lang w:val="en-US"/>
        </w:rPr>
        <w:t>to</w:t>
      </w:r>
      <w:r w:rsidR="00B213A1">
        <w:rPr>
          <w:sz w:val="24"/>
          <w:lang w:val="en-US"/>
        </w:rPr>
        <w:t xml:space="preserve"> </w:t>
      </w:r>
      <w:r w:rsidR="00302D35">
        <w:rPr>
          <w:sz w:val="24"/>
          <w:lang w:val="en-US"/>
        </w:rPr>
        <w:t xml:space="preserve">a </w:t>
      </w:r>
      <w:r w:rsidR="00F07EB4">
        <w:rPr>
          <w:sz w:val="24"/>
          <w:lang w:val="en-US"/>
        </w:rPr>
        <w:t>polyploid series;</w:t>
      </w:r>
      <w:r w:rsidR="00B213A1">
        <w:rPr>
          <w:sz w:val="24"/>
          <w:lang w:val="en-US"/>
        </w:rPr>
        <w:t xml:space="preserve"> </w:t>
      </w:r>
      <w:proofErr w:type="spellStart"/>
      <w:r w:rsidR="00973E06" w:rsidRPr="00973E06">
        <w:rPr>
          <w:i/>
          <w:sz w:val="24"/>
          <w:lang w:val="en-US"/>
        </w:rPr>
        <w:t>Cyperus</w:t>
      </w:r>
      <w:proofErr w:type="spellEnd"/>
      <w:r w:rsidR="00973E06" w:rsidRPr="00973E06">
        <w:rPr>
          <w:i/>
          <w:sz w:val="24"/>
          <w:lang w:val="en-US"/>
        </w:rPr>
        <w:t xml:space="preserve"> </w:t>
      </w:r>
      <w:proofErr w:type="spellStart"/>
      <w:r w:rsidR="00973E06" w:rsidRPr="00973E06">
        <w:rPr>
          <w:i/>
          <w:sz w:val="24"/>
          <w:lang w:val="en-US"/>
        </w:rPr>
        <w:t>brevifolius</w:t>
      </w:r>
      <w:proofErr w:type="spellEnd"/>
      <w:r w:rsidR="00973E06">
        <w:rPr>
          <w:sz w:val="24"/>
          <w:lang w:val="en-US"/>
        </w:rPr>
        <w:t xml:space="preserve"> (=</w:t>
      </w:r>
      <w:proofErr w:type="spellStart"/>
      <w:r w:rsidR="003E344F" w:rsidRPr="00973E06">
        <w:rPr>
          <w:i/>
          <w:sz w:val="24"/>
          <w:lang w:val="en-US"/>
        </w:rPr>
        <w:t>Kyllinga</w:t>
      </w:r>
      <w:proofErr w:type="spellEnd"/>
      <w:r w:rsidR="003E344F">
        <w:rPr>
          <w:sz w:val="24"/>
          <w:lang w:val="en-US"/>
        </w:rPr>
        <w:t xml:space="preserve"> </w:t>
      </w:r>
      <w:proofErr w:type="spellStart"/>
      <w:r w:rsidR="003E344F" w:rsidRPr="00973E06">
        <w:rPr>
          <w:i/>
          <w:sz w:val="24"/>
          <w:lang w:val="en-US"/>
        </w:rPr>
        <w:t>brevifolia</w:t>
      </w:r>
      <w:proofErr w:type="spellEnd"/>
      <w:r w:rsidR="00973E06" w:rsidRPr="00973E06">
        <w:rPr>
          <w:sz w:val="24"/>
          <w:lang w:val="en-US"/>
        </w:rPr>
        <w:t>)</w:t>
      </w:r>
      <w:r w:rsidR="005230A4">
        <w:rPr>
          <w:sz w:val="24"/>
          <w:lang w:val="en-US"/>
        </w:rPr>
        <w:t>, for instance,</w:t>
      </w:r>
      <w:r w:rsidR="00B213A1">
        <w:rPr>
          <w:sz w:val="24"/>
          <w:lang w:val="en-US"/>
        </w:rPr>
        <w:t xml:space="preserve"> also p</w:t>
      </w:r>
      <w:r w:rsidR="003E344F">
        <w:rPr>
          <w:sz w:val="24"/>
          <w:lang w:val="en-US"/>
        </w:rPr>
        <w:t>resents high chromosome number range</w:t>
      </w:r>
      <w:r w:rsidR="00302D35">
        <w:rPr>
          <w:sz w:val="24"/>
          <w:lang w:val="en-US"/>
        </w:rPr>
        <w:t>s</w:t>
      </w:r>
      <w:r w:rsidR="003E344F">
        <w:rPr>
          <w:sz w:val="24"/>
          <w:lang w:val="en-US"/>
        </w:rPr>
        <w:t xml:space="preserve"> due to</w:t>
      </w:r>
      <w:r w:rsidR="00B213A1">
        <w:rPr>
          <w:sz w:val="24"/>
          <w:lang w:val="en-US"/>
        </w:rPr>
        <w:t xml:space="preserve"> duplication</w:t>
      </w:r>
      <w:r w:rsidR="0083671F">
        <w:rPr>
          <w:sz w:val="24"/>
          <w:lang w:val="en-US"/>
        </w:rPr>
        <w:t xml:space="preserve"> (</w:t>
      </w:r>
      <w:r w:rsidR="00973E06">
        <w:rPr>
          <w:sz w:val="24"/>
          <w:lang w:val="en-US"/>
        </w:rPr>
        <w:t>n = 9–86</w:t>
      </w:r>
      <w:r w:rsidR="0083671F">
        <w:rPr>
          <w:sz w:val="24"/>
          <w:lang w:val="en-US"/>
        </w:rPr>
        <w:t>;</w:t>
      </w:r>
      <w:r w:rsidR="00973E06">
        <w:rPr>
          <w:sz w:val="24"/>
          <w:lang w:val="en-US"/>
        </w:rPr>
        <w:t xml:space="preserve"> </w:t>
      </w:r>
      <w:r w:rsidR="00973E06">
        <w:rPr>
          <w:sz w:val="24"/>
          <w:lang w:val="en-US"/>
        </w:rPr>
        <w:fldChar w:fldCharType="begin" w:fldLock="1"/>
      </w:r>
      <w:r w:rsidR="00026D03">
        <w:rPr>
          <w:sz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2008)","manualFormatting":"Roalson, 2008","plainTextFormattedCitation":"(Roalson, 2008)","previouslyFormattedCitation":"(Roalson 2008)"},"properties":{"noteIndex":0},"schema":"https://github.com/citation-style-language/schema/raw/master/csl-citation.json"}</w:instrText>
      </w:r>
      <w:r w:rsidR="00973E06">
        <w:rPr>
          <w:sz w:val="24"/>
          <w:lang w:val="en-US"/>
        </w:rPr>
        <w:fldChar w:fldCharType="separate"/>
      </w:r>
      <w:r w:rsidR="00973E06" w:rsidRPr="00973E06">
        <w:rPr>
          <w:noProof/>
          <w:sz w:val="24"/>
          <w:lang w:val="en-US"/>
        </w:rPr>
        <w:t>Roalson, 2008</w:t>
      </w:r>
      <w:r w:rsidR="00973E06">
        <w:rPr>
          <w:sz w:val="24"/>
          <w:lang w:val="en-US"/>
        </w:rPr>
        <w:fldChar w:fldCharType="end"/>
      </w:r>
      <w:r w:rsidR="00973E06">
        <w:rPr>
          <w:sz w:val="24"/>
          <w:lang w:val="en-US"/>
        </w:rPr>
        <w:t>)</w:t>
      </w:r>
      <w:r w:rsidR="00B213A1">
        <w:rPr>
          <w:sz w:val="24"/>
          <w:lang w:val="en-US"/>
        </w:rPr>
        <w:t>.</w:t>
      </w:r>
      <w:r w:rsidR="00EF6D8C">
        <w:rPr>
          <w:sz w:val="24"/>
          <w:lang w:val="en-US"/>
        </w:rPr>
        <w:t xml:space="preserve"> </w:t>
      </w:r>
      <w:r>
        <w:rPr>
          <w:sz w:val="24"/>
          <w:lang w:val="en-US"/>
        </w:rPr>
        <w:t>P</w:t>
      </w:r>
      <w:r w:rsidR="00EF6D8C">
        <w:rPr>
          <w:sz w:val="24"/>
          <w:lang w:val="en-US"/>
        </w:rPr>
        <w:t>olyploidy</w:t>
      </w:r>
      <w:r w:rsidR="00142420">
        <w:rPr>
          <w:sz w:val="24"/>
          <w:lang w:val="en-US"/>
        </w:rPr>
        <w:t xml:space="preserve"> has </w:t>
      </w:r>
      <w:r>
        <w:rPr>
          <w:sz w:val="24"/>
          <w:lang w:val="en-US"/>
        </w:rPr>
        <w:t xml:space="preserve">also </w:t>
      </w:r>
      <w:r w:rsidR="00142420">
        <w:rPr>
          <w:sz w:val="24"/>
          <w:lang w:val="en-US"/>
        </w:rPr>
        <w:t xml:space="preserve">been </w:t>
      </w:r>
      <w:r w:rsidR="003C53AF">
        <w:rPr>
          <w:sz w:val="24"/>
          <w:lang w:val="en-US"/>
        </w:rPr>
        <w:t>suggested</w:t>
      </w:r>
      <w:r w:rsidR="00142420">
        <w:rPr>
          <w:sz w:val="24"/>
          <w:lang w:val="en-US"/>
        </w:rPr>
        <w:t xml:space="preserve"> </w:t>
      </w:r>
      <w:r w:rsidR="003C53AF">
        <w:rPr>
          <w:sz w:val="24"/>
          <w:lang w:val="en-US"/>
        </w:rPr>
        <w:t xml:space="preserve">previously for </w:t>
      </w:r>
      <w:proofErr w:type="spellStart"/>
      <w:r w:rsidR="003C53AF" w:rsidRPr="003C53AF">
        <w:rPr>
          <w:i/>
          <w:sz w:val="24"/>
          <w:lang w:val="en-US"/>
        </w:rPr>
        <w:t>Cyperus</w:t>
      </w:r>
      <w:proofErr w:type="spellEnd"/>
      <w:r w:rsidR="003C53AF">
        <w:rPr>
          <w:sz w:val="24"/>
          <w:lang w:val="en-US"/>
        </w:rPr>
        <w:t xml:space="preserve"> </w:t>
      </w:r>
      <w:proofErr w:type="spellStart"/>
      <w:r w:rsidR="003C53AF" w:rsidRPr="003C53AF">
        <w:rPr>
          <w:i/>
          <w:sz w:val="24"/>
          <w:lang w:val="en-US"/>
        </w:rPr>
        <w:t>esculentus</w:t>
      </w:r>
      <w:proofErr w:type="spellEnd"/>
      <w:r w:rsidR="00EF6D8C">
        <w:rPr>
          <w:i/>
          <w:sz w:val="24"/>
          <w:lang w:val="en-US"/>
        </w:rPr>
        <w:t xml:space="preserve"> </w:t>
      </w:r>
      <w:r w:rsidR="00EF6D8C">
        <w:rPr>
          <w:sz w:val="24"/>
          <w:lang w:val="en-US"/>
        </w:rPr>
        <w:fldChar w:fldCharType="begin" w:fldLock="1"/>
      </w:r>
      <w:r w:rsidR="00026D03">
        <w:rPr>
          <w:sz w:val="24"/>
          <w:lang w:val="en-US"/>
        </w:rPr>
        <w:instrText>ADDIN CSL_CITATION {"citationItems":[{"id":"ITEM-1","itemData":{"DOI":"10.1111/j.1365-3180.2011.00861.x","ISSN":"00431737","author":[{"dropping-particle":"","family":"Arias","given":"R S","non-dropping-particle":"","parse-names":false,"suffix":""},{"dropping-particle":"","family":"Molin","given":"W T","non-dropping-particle":"","parse-names":false,"suffix":""},{"dropping-particle":"","family":"Ray","given":"J D","non-dropping-particle":"","parse-names":false,"suffix":""},{"dropping-particle":"","family":"Peel","given":"M D","non-dropping-particle":"","parse-names":false,"suffix":""},{"dropping-particle":"","family":"Scheffler","given":"B E","non-dropping-particle":"","parse-names":false,"suffix":""}],"container-title":"Weed Research","id":"ITEM-1","issue":"5","issued":{"date-parts":[["2011","10"]]},"page":"451-460","title":"Isolation and characterisation of the first microsatellite markers for &lt;i&gt;Cyperus rotundus&lt;/i&gt;","type":"article-journal","volume":"51"},"uris":["http://www.mendeley.com/documents/?uuid=bda2e54e-3034-4326-8ea1-e3f6817c3a92"]},{"id":"ITEM-2","itemData":{"DOI":"10.1093/aob/mcv001","ISSN":"1095-8290","author":[{"dropping-particle":"","family":"Castro","given":"Olga","non-dropping-particle":"De","parse-names":false,"suffix":""},{"dropping-particle":"","family":"Gargiulo","given":"Roberta","non-dropping-particle":"","parse-names":false,"suffix":""},{"dropping-particle":"","family":"Guacchio","given":"Emanuele","non-dropping-particle":"Del","parse-names":false,"suffix":""},{"dropping-particle":"","family":"Caputo","given":"Paolo","non-dropping-particle":"","parse-names":false,"suffix":""},{"dropping-particle":"","family":"Luca","given":"Paolo","non-dropping-particle":"De","parse-names":false,"suffix":""}],"container-title":"Annals of Botany","id":"ITEM-2","issue":"5","issued":{"date-parts":[["2015","4"]]},"page":"733-745","title":"A molecular survey concerning the origin of &lt;i&gt;Cyperus esculentus&lt;/i&gt; (Cyperaceae, Poales): two sides of the same coin (weed vs. crop)","type":"article-journal","volume":"115"},"uris":["http://www.mendeley.com/documents/?uuid=dc410d9d-112d-4650-85a8-4897753b3d23"]}],"mendeley":{"formattedCitation":"(Arias et al., 2011; De Castro et al., 2015)","plainTextFormattedCitation":"(Arias et al., 2011; De Castro et al., 2015)","previouslyFormattedCitation":"(Arias et al. 2011; De Castro et al. 2015)"},"properties":{"noteIndex":0},"schema":"https://github.com/citation-style-language/schema/raw/master/csl-citation.json"}</w:instrText>
      </w:r>
      <w:r w:rsidR="00EF6D8C">
        <w:rPr>
          <w:sz w:val="24"/>
          <w:lang w:val="en-US"/>
        </w:rPr>
        <w:fldChar w:fldCharType="separate"/>
      </w:r>
      <w:r w:rsidR="00026D03" w:rsidRPr="00026D03">
        <w:rPr>
          <w:noProof/>
          <w:sz w:val="24"/>
          <w:lang w:val="en-US"/>
        </w:rPr>
        <w:t>(Arias et al., 2011; De Castro et al., 2015)</w:t>
      </w:r>
      <w:r w:rsidR="00EF6D8C">
        <w:rPr>
          <w:sz w:val="24"/>
          <w:lang w:val="en-US"/>
        </w:rPr>
        <w:fldChar w:fldCharType="end"/>
      </w:r>
      <w:r w:rsidR="005230A4">
        <w:rPr>
          <w:sz w:val="24"/>
          <w:lang w:val="en-US"/>
        </w:rPr>
        <w:t>, and has been reported as frequent</w:t>
      </w:r>
      <w:r w:rsidR="00BE66E7">
        <w:rPr>
          <w:sz w:val="24"/>
          <w:lang w:val="en-US"/>
        </w:rPr>
        <w:t xml:space="preserve"> </w:t>
      </w:r>
      <w:r w:rsidR="008A6ED6">
        <w:rPr>
          <w:sz w:val="24"/>
          <w:lang w:val="en-US"/>
        </w:rPr>
        <w:t>throughout the clade</w:t>
      </w:r>
      <w:r w:rsidR="005230A4">
        <w:rPr>
          <w:sz w:val="24"/>
          <w:lang w:val="en-US"/>
        </w:rPr>
        <w:t xml:space="preserve"> (see </w:t>
      </w:r>
      <w:proofErr w:type="spellStart"/>
      <w:r w:rsidR="005230A4">
        <w:rPr>
          <w:sz w:val="24"/>
          <w:lang w:val="en-US"/>
        </w:rPr>
        <w:t>Roalson</w:t>
      </w:r>
      <w:proofErr w:type="spellEnd"/>
      <w:r w:rsidR="005230A4">
        <w:rPr>
          <w:sz w:val="24"/>
          <w:lang w:val="en-US"/>
        </w:rPr>
        <w:t>, 2008)</w:t>
      </w:r>
      <w:r w:rsidR="00142420">
        <w:rPr>
          <w:sz w:val="24"/>
          <w:lang w:val="en-US"/>
        </w:rPr>
        <w:t>.</w:t>
      </w:r>
      <w:r w:rsidR="00ED33FC">
        <w:rPr>
          <w:sz w:val="24"/>
          <w:lang w:val="en-US"/>
        </w:rPr>
        <w:t xml:space="preserve"> </w:t>
      </w:r>
      <w:r w:rsidR="009077D0">
        <w:rPr>
          <w:sz w:val="24"/>
          <w:lang w:val="en-US"/>
        </w:rPr>
        <w:t xml:space="preserve">Though </w:t>
      </w:r>
      <w:r w:rsidR="00D7506A">
        <w:rPr>
          <w:sz w:val="24"/>
          <w:lang w:val="en-US"/>
        </w:rPr>
        <w:t>neo-</w:t>
      </w:r>
      <w:proofErr w:type="spellStart"/>
      <w:r w:rsidR="00D7506A">
        <w:rPr>
          <w:sz w:val="24"/>
          <w:lang w:val="en-US"/>
        </w:rPr>
        <w:lastRenderedPageBreak/>
        <w:t>polyploids</w:t>
      </w:r>
      <w:proofErr w:type="spellEnd"/>
      <w:r w:rsidR="00D7506A">
        <w:rPr>
          <w:sz w:val="24"/>
          <w:lang w:val="en-US"/>
        </w:rPr>
        <w:t xml:space="preserve"> </w:t>
      </w:r>
      <w:r w:rsidR="009077D0">
        <w:rPr>
          <w:sz w:val="24"/>
          <w:lang w:val="en-US"/>
        </w:rPr>
        <w:t>generally do not</w:t>
      </w:r>
      <w:r w:rsidR="00B32B86">
        <w:rPr>
          <w:sz w:val="24"/>
          <w:lang w:val="en-US"/>
        </w:rPr>
        <w:t xml:space="preserve"> </w:t>
      </w:r>
      <w:r w:rsidR="00C01B6C">
        <w:rPr>
          <w:sz w:val="24"/>
          <w:lang w:val="en-US"/>
        </w:rPr>
        <w:t xml:space="preserve">feature </w:t>
      </w:r>
      <w:r w:rsidR="00D7506A">
        <w:rPr>
          <w:sz w:val="24"/>
          <w:lang w:val="en-US"/>
        </w:rPr>
        <w:t>higher diversification rates</w:t>
      </w:r>
      <w:r w:rsidR="00962BF0">
        <w:rPr>
          <w:sz w:val="24"/>
          <w:lang w:val="en-US"/>
        </w:rPr>
        <w:t xml:space="preserve"> </w:t>
      </w:r>
      <w:r w:rsidR="006149DD">
        <w:rPr>
          <w:sz w:val="24"/>
          <w:lang w:val="en-US"/>
        </w:rPr>
        <w:fldChar w:fldCharType="begin" w:fldLock="1"/>
      </w:r>
      <w:r w:rsidR="00026D03">
        <w:rPr>
          <w:sz w:val="24"/>
          <w:lang w:val="en-US"/>
        </w:rPr>
        <w:instrText>ADDIN CSL_CITATION {"citationItems":[{"id":"ITEM-1","itemData":{"DOI":"10.1126/science.1207205","ISSN":"0036-8075","author":[{"dropping-particle":"","family":"Mayrose","given":"I.","non-dropping-particle":"","parse-names":false,"suffix":""},{"dropping-particle":"","family":"Zhan","given":"S. H.","non-dropping-particle":"","parse-names":false,"suffix":""},{"dropping-particle":"","family":"Rothfels","given":"C. J.","non-dropping-particle":"","parse-names":false,"suffix":""},{"dropping-particle":"","family":"Magnuson-Ford","given":"K.","non-dropping-particle":"","parse-names":false,"suffix":""},{"dropping-particle":"","family":"Barker","given":"M. S.","non-dropping-particle":"","parse-names":false,"suffix":""},{"dropping-particle":"","family":"Rieseberg","given":"L. H.","non-dropping-particle":"","parse-names":false,"suffix":""},{"dropping-particle":"","family":"Otto","given":"S. P.","non-dropping-particle":"","parse-names":false,"suffix":""}],"container-title":"Science","id":"ITEM-1","issue":"6047","issued":{"date-parts":[["2011","9","2"]]},"page":"1257-1257","title":"Recently formed polyploid plants diversify at lower rates","type":"article-journal","volume":"333"},"uris":["http://www.mendeley.com/documents/?uuid=30a44aa5-6bfd-42ad-a801-73850c84a9aa","http://www.mendeley.com/documents/?uuid=83d6da3a-7797-4c21-b3f6-e5240f2245d5"]}],"mendeley":{"formattedCitation":"(Mayrose et al., 2011)","plainTextFormattedCitation":"(Mayrose et al., 2011)","previouslyFormattedCitation":"(Mayrose et al. 2011)"},"properties":{"noteIndex":0},"schema":"https://github.com/citation-style-language/schema/raw/master/csl-citation.json"}</w:instrText>
      </w:r>
      <w:r w:rsidR="006149DD">
        <w:rPr>
          <w:sz w:val="24"/>
          <w:lang w:val="en-US"/>
        </w:rPr>
        <w:fldChar w:fldCharType="separate"/>
      </w:r>
      <w:r w:rsidR="00026D03" w:rsidRPr="00026D03">
        <w:rPr>
          <w:noProof/>
          <w:sz w:val="24"/>
          <w:lang w:val="en-US"/>
        </w:rPr>
        <w:t>(Mayrose et al., 2011)</w:t>
      </w:r>
      <w:r w:rsidR="006149DD">
        <w:rPr>
          <w:sz w:val="24"/>
          <w:lang w:val="en-US"/>
        </w:rPr>
        <w:fldChar w:fldCharType="end"/>
      </w:r>
      <w:r w:rsidR="00D7506A">
        <w:rPr>
          <w:sz w:val="24"/>
          <w:lang w:val="en-US"/>
        </w:rPr>
        <w:t xml:space="preserve">, this </w:t>
      </w:r>
      <w:proofErr w:type="spellStart"/>
      <w:r w:rsidR="00D7506A" w:rsidRPr="00962BF0">
        <w:rPr>
          <w:i/>
          <w:sz w:val="24"/>
          <w:lang w:val="en-US"/>
        </w:rPr>
        <w:t>Cyperus</w:t>
      </w:r>
      <w:proofErr w:type="spellEnd"/>
      <w:r w:rsidR="00D7506A">
        <w:rPr>
          <w:sz w:val="24"/>
          <w:lang w:val="en-US"/>
        </w:rPr>
        <w:t xml:space="preserve"> lineage</w:t>
      </w:r>
      <w:r w:rsidR="00962BF0">
        <w:rPr>
          <w:sz w:val="24"/>
          <w:lang w:val="en-US"/>
        </w:rPr>
        <w:t xml:space="preserve"> </w:t>
      </w:r>
      <w:r w:rsidR="0055662B">
        <w:rPr>
          <w:sz w:val="24"/>
          <w:lang w:val="en-US"/>
        </w:rPr>
        <w:t xml:space="preserve">(ca. 760 species; </w:t>
      </w:r>
      <w:r w:rsidR="0055662B">
        <w:rPr>
          <w:sz w:val="24"/>
          <w:lang w:val="en-US"/>
        </w:rPr>
        <w:fldChar w:fldCharType="begin" w:fldLock="1"/>
      </w:r>
      <w:r w:rsidR="00026D03">
        <w:rPr>
          <w:sz w:val="24"/>
          <w:lang w:val="en-US"/>
        </w:rPr>
        <w:instrText>ADDIN CSL_CITATION {"citationItems":[{"id":"ITEM-1","itemData":{"DOI":"10.1111/boj.12020","ISSN":"00244074","author":[{"dropping-particle":"","family":"Larridon","given":"Isabel","non-dropping-particle":"","parse-names":false,"suffix":""},{"dropping-particle":"","family":"Bauters","given":"Kenneth","non-dropping-particle":"","parse-names":false,"suffix":""},{"dropping-particle":"","family":"Reynders","given":"Marc","non-dropping-particle":"","parse-names":false,"suffix":""},{"dropping-particle":"","family":"Huygh","given":"Wim","non-dropping-particle":"","parse-names":false,"suffix":""},{"dropping-particle":"","family":"Muasya","given":"A. Muthama","non-dropping-particle":"","parse-names":false,"suffix":""},{"dropping-particle":"","family":"Simpson","given":"David A.","non-dropping-particle":"","parse-names":false,"suffix":""},{"dropping-particle":"","family":"Goetghebeur","given":"Paul","non-dropping-particle":"","parse-names":false,"suffix":""}],"container-title":"Botanical Journal of the Linnean Society","id":"ITEM-1","issue":"1","issued":{"date-parts":[["2013","5"]]},"page":"106-126","title":"Towards a new classification of the giant paraphyletic genus &lt;i&gt;Cyperus&lt;/i&gt; (Cyperaceae): phylogenetic relationships and generic delimitation in C4 &lt;i&gt;Cyperus&lt;/i&gt;","type":"article-journal","volume":"172"},"uris":["http://www.mendeley.com/documents/?uuid=b00e43fb-dc9e-40fe-b54e-cda97a1ac037"]}],"mendeley":{"formattedCitation":"(Larridon et al., 2013)","manualFormatting":"Larridon et al., 2013)","plainTextFormattedCitation":"(Larridon et al., 2013)","previouslyFormattedCitation":"(Larridon et al. 2013)"},"properties":{"noteIndex":0},"schema":"https://github.com/citation-style-language/schema/raw/master/csl-citation.json"}</w:instrText>
      </w:r>
      <w:r w:rsidR="0055662B">
        <w:rPr>
          <w:sz w:val="24"/>
          <w:lang w:val="en-US"/>
        </w:rPr>
        <w:fldChar w:fldCharType="separate"/>
      </w:r>
      <w:r w:rsidR="0055662B" w:rsidRPr="0055662B">
        <w:rPr>
          <w:noProof/>
          <w:sz w:val="24"/>
          <w:lang w:val="en-US"/>
        </w:rPr>
        <w:t xml:space="preserve">Larridon </w:t>
      </w:r>
      <w:r w:rsidR="0055662B" w:rsidRPr="00B569E4">
        <w:rPr>
          <w:i/>
          <w:noProof/>
          <w:sz w:val="24"/>
          <w:lang w:val="en-US"/>
        </w:rPr>
        <w:t>et al</w:t>
      </w:r>
      <w:r w:rsidR="0055662B" w:rsidRPr="0055662B">
        <w:rPr>
          <w:noProof/>
          <w:sz w:val="24"/>
          <w:lang w:val="en-US"/>
        </w:rPr>
        <w:t>., 2013)</w:t>
      </w:r>
      <w:r w:rsidR="0055662B">
        <w:rPr>
          <w:sz w:val="24"/>
          <w:lang w:val="en-US"/>
        </w:rPr>
        <w:fldChar w:fldCharType="end"/>
      </w:r>
      <w:r w:rsidR="0055662B">
        <w:rPr>
          <w:sz w:val="24"/>
          <w:lang w:val="en-US"/>
        </w:rPr>
        <w:t xml:space="preserve"> </w:t>
      </w:r>
      <w:r w:rsidR="00962BF0">
        <w:rPr>
          <w:sz w:val="24"/>
          <w:lang w:val="en-US"/>
        </w:rPr>
        <w:t>would constitute a counterexample</w:t>
      </w:r>
      <w:r w:rsidR="004D5CEB">
        <w:rPr>
          <w:sz w:val="24"/>
          <w:lang w:val="en-US"/>
        </w:rPr>
        <w:t xml:space="preserve"> of th</w:t>
      </w:r>
      <w:r w:rsidR="00B32B86">
        <w:rPr>
          <w:sz w:val="24"/>
          <w:lang w:val="en-US"/>
        </w:rPr>
        <w:t>at</w:t>
      </w:r>
      <w:r w:rsidR="004D5CEB">
        <w:rPr>
          <w:sz w:val="24"/>
          <w:lang w:val="en-US"/>
        </w:rPr>
        <w:t xml:space="preserve"> trend</w:t>
      </w:r>
      <w:r w:rsidR="00962BF0">
        <w:rPr>
          <w:sz w:val="24"/>
          <w:lang w:val="en-US"/>
        </w:rPr>
        <w:t>.</w:t>
      </w:r>
      <w:r w:rsidR="002432F3">
        <w:rPr>
          <w:sz w:val="24"/>
          <w:lang w:val="en-US"/>
        </w:rPr>
        <w:t xml:space="preserve"> </w:t>
      </w:r>
      <w:r w:rsidR="00F07EB4">
        <w:rPr>
          <w:sz w:val="24"/>
          <w:lang w:val="en-US"/>
        </w:rPr>
        <w:t>Nevertheless, although high rates of fission and fusion have been detected, these parameters could be the byproduct of a biased chromosome data</w:t>
      </w:r>
      <w:r w:rsidR="008A6ED6">
        <w:rPr>
          <w:sz w:val="24"/>
          <w:lang w:val="en-US"/>
        </w:rPr>
        <w:t>set</w:t>
      </w:r>
      <w:r w:rsidR="00F07EB4">
        <w:rPr>
          <w:sz w:val="24"/>
          <w:lang w:val="en-US"/>
        </w:rPr>
        <w:t xml:space="preserve">. Since there are few species represented in this clade and chromosome data depends on the current published reports, high fusion and fission rates can be </w:t>
      </w:r>
      <w:r w:rsidR="00F01F8D">
        <w:rPr>
          <w:sz w:val="24"/>
          <w:lang w:val="en-US"/>
        </w:rPr>
        <w:t xml:space="preserve">due to the inability to detect further duplications and demi-polyploidization. </w:t>
      </w:r>
      <w:r w:rsidR="00432A56" w:rsidRPr="006A112A">
        <w:rPr>
          <w:sz w:val="24"/>
          <w:lang w:val="en-US"/>
        </w:rPr>
        <w:t xml:space="preserve">In </w:t>
      </w:r>
      <w:r w:rsidR="00D040BB" w:rsidRPr="006A112A">
        <w:rPr>
          <w:sz w:val="24"/>
          <w:lang w:val="en-US"/>
        </w:rPr>
        <w:t xml:space="preserve">this </w:t>
      </w:r>
      <w:r w:rsidR="0055662B" w:rsidRPr="006A112A">
        <w:rPr>
          <w:sz w:val="24"/>
          <w:lang w:val="en-US"/>
        </w:rPr>
        <w:t>c</w:t>
      </w:r>
      <w:r w:rsidR="006A112A">
        <w:rPr>
          <w:sz w:val="24"/>
          <w:lang w:val="en-US"/>
        </w:rPr>
        <w:t>ase</w:t>
      </w:r>
      <w:r w:rsidR="00432A56">
        <w:rPr>
          <w:sz w:val="24"/>
          <w:lang w:val="en-US"/>
        </w:rPr>
        <w:t xml:space="preserve">, lineage </w:t>
      </w:r>
      <w:r w:rsidR="000A1C4E">
        <w:rPr>
          <w:sz w:val="24"/>
          <w:lang w:val="en-US"/>
        </w:rPr>
        <w:t xml:space="preserve">diversification </w:t>
      </w:r>
      <w:r w:rsidR="00BC3C9D">
        <w:rPr>
          <w:sz w:val="24"/>
          <w:lang w:val="en-US"/>
        </w:rPr>
        <w:t>could suggest a link with</w:t>
      </w:r>
      <w:r w:rsidR="00432A56">
        <w:rPr>
          <w:sz w:val="24"/>
          <w:lang w:val="en-US"/>
        </w:rPr>
        <w:t xml:space="preserve"> the mode of chromosome evolution </w:t>
      </w:r>
      <w:r w:rsidR="000A1C4E">
        <w:rPr>
          <w:sz w:val="24"/>
          <w:lang w:val="en-US"/>
        </w:rPr>
        <w:t>to</w:t>
      </w:r>
      <w:r w:rsidR="00FB13A0">
        <w:rPr>
          <w:sz w:val="24"/>
          <w:lang w:val="en-US"/>
        </w:rPr>
        <w:t>wards</w:t>
      </w:r>
      <w:r w:rsidR="000A1C4E">
        <w:rPr>
          <w:sz w:val="24"/>
          <w:lang w:val="en-US"/>
        </w:rPr>
        <w:t xml:space="preserve"> an evolutionary scenario dominated by</w:t>
      </w:r>
      <w:r w:rsidR="00A656C9">
        <w:rPr>
          <w:sz w:val="24"/>
          <w:lang w:val="en-US"/>
        </w:rPr>
        <w:t xml:space="preserve"> </w:t>
      </w:r>
      <w:r w:rsidR="00D96131">
        <w:rPr>
          <w:sz w:val="24"/>
          <w:lang w:val="en-US"/>
        </w:rPr>
        <w:t>incremental changes to</w:t>
      </w:r>
      <w:r w:rsidR="00B552D8">
        <w:rPr>
          <w:sz w:val="24"/>
          <w:lang w:val="en-US"/>
        </w:rPr>
        <w:t xml:space="preserve"> ploidy</w:t>
      </w:r>
      <w:r w:rsidR="000A1C4E">
        <w:rPr>
          <w:sz w:val="24"/>
          <w:lang w:val="en-US"/>
        </w:rPr>
        <w:t>.</w:t>
      </w:r>
      <w:r w:rsidR="00432A56">
        <w:rPr>
          <w:sz w:val="24"/>
          <w:lang w:val="en-US"/>
        </w:rPr>
        <w:t xml:space="preserve"> </w:t>
      </w:r>
      <w:r w:rsidR="00B32B86">
        <w:rPr>
          <w:sz w:val="24"/>
          <w:lang w:val="en-US"/>
        </w:rPr>
        <w:t>Alternatively</w:t>
      </w:r>
      <w:r w:rsidR="000A1C4E">
        <w:rPr>
          <w:sz w:val="24"/>
          <w:lang w:val="en-US"/>
        </w:rPr>
        <w:t>, t</w:t>
      </w:r>
      <w:r w:rsidR="002432F3">
        <w:rPr>
          <w:sz w:val="24"/>
          <w:lang w:val="en-US"/>
        </w:rPr>
        <w:t>h</w:t>
      </w:r>
      <w:r w:rsidR="0039345D">
        <w:rPr>
          <w:sz w:val="24"/>
          <w:lang w:val="en-US"/>
        </w:rPr>
        <w:t xml:space="preserve">is </w:t>
      </w:r>
      <w:r w:rsidR="009077D0">
        <w:rPr>
          <w:sz w:val="24"/>
          <w:lang w:val="en-US"/>
        </w:rPr>
        <w:t xml:space="preserve">increase in </w:t>
      </w:r>
      <w:r w:rsidR="0039345D">
        <w:rPr>
          <w:sz w:val="24"/>
          <w:lang w:val="en-US"/>
        </w:rPr>
        <w:t xml:space="preserve">the </w:t>
      </w:r>
      <w:r w:rsidR="002432F3">
        <w:rPr>
          <w:sz w:val="24"/>
          <w:lang w:val="en-US"/>
        </w:rPr>
        <w:t>diversification</w:t>
      </w:r>
      <w:r w:rsidR="0039345D">
        <w:rPr>
          <w:sz w:val="24"/>
          <w:lang w:val="en-US"/>
        </w:rPr>
        <w:t xml:space="preserve"> rate</w:t>
      </w:r>
      <w:r w:rsidR="002432F3">
        <w:rPr>
          <w:sz w:val="24"/>
          <w:lang w:val="en-US"/>
        </w:rPr>
        <w:t xml:space="preserve"> could be related with other</w:t>
      </w:r>
      <w:r w:rsidR="0039345D">
        <w:rPr>
          <w:sz w:val="24"/>
          <w:lang w:val="en-US"/>
        </w:rPr>
        <w:t xml:space="preserve"> innovative</w:t>
      </w:r>
      <w:r w:rsidR="002432F3">
        <w:rPr>
          <w:sz w:val="24"/>
          <w:lang w:val="en-US"/>
        </w:rPr>
        <w:t xml:space="preserve"> mechanisms of the </w:t>
      </w:r>
      <w:r w:rsidR="00333102">
        <w:rPr>
          <w:sz w:val="24"/>
          <w:lang w:val="en-US"/>
        </w:rPr>
        <w:t>lineage</w:t>
      </w:r>
      <w:r w:rsidR="00210CCA">
        <w:rPr>
          <w:sz w:val="24"/>
          <w:lang w:val="en-US"/>
        </w:rPr>
        <w:t>,</w:t>
      </w:r>
      <w:r w:rsidR="002432F3">
        <w:rPr>
          <w:sz w:val="24"/>
          <w:lang w:val="en-US"/>
        </w:rPr>
        <w:t xml:space="preserve"> </w:t>
      </w:r>
      <w:r w:rsidR="00333102">
        <w:rPr>
          <w:sz w:val="24"/>
          <w:lang w:val="en-US"/>
        </w:rPr>
        <w:t xml:space="preserve">such as the evolution </w:t>
      </w:r>
      <w:r w:rsidR="009077D0">
        <w:rPr>
          <w:sz w:val="24"/>
          <w:lang w:val="en-US"/>
        </w:rPr>
        <w:t xml:space="preserve">of </w:t>
      </w:r>
      <w:r w:rsidR="00333102">
        <w:rPr>
          <w:sz w:val="24"/>
          <w:lang w:val="en-US"/>
        </w:rPr>
        <w:t xml:space="preserve">the </w:t>
      </w:r>
      <w:r w:rsidR="00D7015B" w:rsidRPr="00870BB1">
        <w:rPr>
          <w:sz w:val="24"/>
          <w:szCs w:val="24"/>
          <w:lang w:val="en-US"/>
        </w:rPr>
        <w:t>C</w:t>
      </w:r>
      <w:r w:rsidR="00D7015B" w:rsidRPr="00870BB1">
        <w:rPr>
          <w:sz w:val="24"/>
          <w:szCs w:val="24"/>
          <w:vertAlign w:val="subscript"/>
          <w:lang w:val="en-US"/>
        </w:rPr>
        <w:t>4</w:t>
      </w:r>
      <w:r w:rsidR="00D7015B" w:rsidRPr="00870BB1">
        <w:rPr>
          <w:sz w:val="24"/>
          <w:szCs w:val="24"/>
          <w:lang w:val="en-US"/>
        </w:rPr>
        <w:t xml:space="preserve"> photosynthetic pathway </w:t>
      </w:r>
      <w:r w:rsidR="00C301CC">
        <w:rPr>
          <w:sz w:val="24"/>
          <w:lang w:val="en-US"/>
        </w:rPr>
        <w:fldChar w:fldCharType="begin" w:fldLock="1"/>
      </w:r>
      <w:r w:rsidR="00026D03">
        <w:rPr>
          <w:sz w:val="24"/>
          <w:lang w:val="en-US"/>
        </w:rPr>
        <w:instrText>ADDIN CSL_CITATION {"citationItems":[{"id":"ITEM-1","itemData":{"DOI":"10.1111/boj.12020","ISSN":"00244074","author":[{"dropping-particle":"","family":"Larridon","given":"Isabel","non-dropping-particle":"","parse-names":false,"suffix":""},{"dropping-particle":"","family":"Bauters","given":"Kenneth","non-dropping-particle":"","parse-names":false,"suffix":""},{"dropping-particle":"","family":"Reynders","given":"Marc","non-dropping-particle":"","parse-names":false,"suffix":""},{"dropping-particle":"","family":"Huygh","given":"Wim","non-dropping-particle":"","parse-names":false,"suffix":""},{"dropping-particle":"","family":"Muasya","given":"A. Muthama","non-dropping-particle":"","parse-names":false,"suffix":""},{"dropping-particle":"","family":"Simpson","given":"David A.","non-dropping-particle":"","parse-names":false,"suffix":""},{"dropping-particle":"","family":"Goetghebeur","given":"Paul","non-dropping-particle":"","parse-names":false,"suffix":""}],"container-title":"Botanical Journal of the Linnean Society","id":"ITEM-1","issue":"1","issued":{"date-parts":[["2013","5"]]},"page":"106-126","title":"Towards a new classification of the giant paraphyletic genus &lt;i&gt;Cyperus&lt;/i&gt; (Cyperaceae): phylogenetic relationships and generic delimitation in C4 &lt;i&gt;Cyperus&lt;/i&gt;","type":"article-journal","volume":"172"},"uris":["http://www.mendeley.com/documents/?uuid=b00e43fb-dc9e-40fe-b54e-cda97a1ac037"]}],"mendeley":{"formattedCitation":"(Larridon et al., 2013)","plainTextFormattedCitation":"(Larridon et al., 2013)","previouslyFormattedCitation":"(Larridon et al. 2013)"},"properties":{"noteIndex":0},"schema":"https://github.com/citation-style-language/schema/raw/master/csl-citation.json"}</w:instrText>
      </w:r>
      <w:r w:rsidR="00C301CC">
        <w:rPr>
          <w:sz w:val="24"/>
          <w:lang w:val="en-US"/>
        </w:rPr>
        <w:fldChar w:fldCharType="separate"/>
      </w:r>
      <w:r w:rsidR="00026D03" w:rsidRPr="00026D03">
        <w:rPr>
          <w:noProof/>
          <w:sz w:val="24"/>
          <w:lang w:val="en-US"/>
        </w:rPr>
        <w:t>(Larridon et al., 2013)</w:t>
      </w:r>
      <w:r w:rsidR="00C301CC">
        <w:rPr>
          <w:sz w:val="24"/>
          <w:lang w:val="en-US"/>
        </w:rPr>
        <w:fldChar w:fldCharType="end"/>
      </w:r>
      <w:r w:rsidR="009077D0">
        <w:rPr>
          <w:sz w:val="24"/>
          <w:lang w:val="en-US"/>
        </w:rPr>
        <w:t xml:space="preserve">. </w:t>
      </w:r>
      <w:r w:rsidR="004E6C4A">
        <w:rPr>
          <w:sz w:val="24"/>
          <w:lang w:val="en-US"/>
        </w:rPr>
        <w:t>Therefore</w:t>
      </w:r>
      <w:r w:rsidR="009077D0">
        <w:rPr>
          <w:sz w:val="24"/>
          <w:lang w:val="en-US"/>
        </w:rPr>
        <w:t xml:space="preserve">, </w:t>
      </w:r>
      <w:r w:rsidR="00395C29">
        <w:rPr>
          <w:sz w:val="24"/>
          <w:lang w:val="en-US"/>
        </w:rPr>
        <w:t>genome duplications</w:t>
      </w:r>
      <w:r w:rsidR="009077D0">
        <w:rPr>
          <w:sz w:val="24"/>
          <w:lang w:val="en-US"/>
        </w:rPr>
        <w:t xml:space="preserve"> and shifts in the photosynthetic pathway</w:t>
      </w:r>
      <w:r w:rsidR="00A656C9">
        <w:rPr>
          <w:sz w:val="24"/>
          <w:lang w:val="en-US"/>
        </w:rPr>
        <w:t xml:space="preserve"> could </w:t>
      </w:r>
      <w:r w:rsidR="00C01B6C">
        <w:rPr>
          <w:sz w:val="24"/>
          <w:lang w:val="en-US"/>
        </w:rPr>
        <w:t>have</w:t>
      </w:r>
      <w:r w:rsidR="00A656C9">
        <w:rPr>
          <w:sz w:val="24"/>
          <w:lang w:val="en-US"/>
        </w:rPr>
        <w:t xml:space="preserve"> </w:t>
      </w:r>
      <w:r w:rsidR="00C01B6C">
        <w:rPr>
          <w:sz w:val="24"/>
          <w:lang w:val="en-US"/>
        </w:rPr>
        <w:t>acted in concert</w:t>
      </w:r>
      <w:r w:rsidR="009C25C2">
        <w:rPr>
          <w:sz w:val="24"/>
          <w:lang w:val="en-US"/>
        </w:rPr>
        <w:t>.</w:t>
      </w:r>
      <w:r w:rsidR="00A656C9">
        <w:rPr>
          <w:sz w:val="24"/>
          <w:lang w:val="en-US"/>
        </w:rPr>
        <w:t xml:space="preserve"> </w:t>
      </w:r>
    </w:p>
    <w:p w14:paraId="03C79B85" w14:textId="5F644985" w:rsidR="003F6BF0" w:rsidRDefault="00991ED7" w:rsidP="002E2644">
      <w:pPr>
        <w:spacing w:line="480" w:lineRule="auto"/>
        <w:ind w:firstLine="708"/>
        <w:jc w:val="left"/>
        <w:rPr>
          <w:sz w:val="24"/>
          <w:szCs w:val="24"/>
          <w:lang w:val="en-US"/>
        </w:rPr>
      </w:pPr>
      <w:r>
        <w:rPr>
          <w:sz w:val="24"/>
          <w:szCs w:val="24"/>
          <w:lang w:val="en-US"/>
        </w:rPr>
        <w:t xml:space="preserve">Although </w:t>
      </w:r>
      <w:del w:id="260" w:author="amesclir" w:date="2019-01-29T16:53:00Z">
        <w:r w:rsidDel="00E17556">
          <w:rPr>
            <w:sz w:val="24"/>
            <w:szCs w:val="24"/>
            <w:lang w:val="en-US"/>
          </w:rPr>
          <w:delText>a clear correspondence</w:delText>
        </w:r>
      </w:del>
      <w:ins w:id="261" w:author="amesclir" w:date="2019-01-29T16:53:00Z">
        <w:r w:rsidR="00E17556">
          <w:rPr>
            <w:sz w:val="24"/>
            <w:szCs w:val="24"/>
            <w:lang w:val="en-US"/>
          </w:rPr>
          <w:t>causal relationship</w:t>
        </w:r>
      </w:ins>
      <w:r>
        <w:rPr>
          <w:sz w:val="24"/>
          <w:szCs w:val="24"/>
          <w:lang w:val="en-US"/>
        </w:rPr>
        <w:t xml:space="preserve"> between </w:t>
      </w:r>
      <w:r w:rsidR="0087773D">
        <w:rPr>
          <w:sz w:val="24"/>
          <w:szCs w:val="24"/>
          <w:lang w:val="en-US"/>
        </w:rPr>
        <w:t>chromosome</w:t>
      </w:r>
      <w:r>
        <w:rPr>
          <w:sz w:val="24"/>
          <w:szCs w:val="24"/>
          <w:lang w:val="en-US"/>
        </w:rPr>
        <w:t xml:space="preserve"> number </w:t>
      </w:r>
      <w:ins w:id="262" w:author="amesclir" w:date="2019-01-29T16:53:00Z">
        <w:r w:rsidR="00E17556">
          <w:rPr>
            <w:sz w:val="24"/>
            <w:szCs w:val="24"/>
            <w:lang w:val="en-US"/>
          </w:rPr>
          <w:t xml:space="preserve">model </w:t>
        </w:r>
      </w:ins>
      <w:r w:rsidR="00187DCD">
        <w:rPr>
          <w:sz w:val="24"/>
          <w:szCs w:val="24"/>
          <w:lang w:val="en-US"/>
        </w:rPr>
        <w:t>transitions</w:t>
      </w:r>
      <w:r>
        <w:rPr>
          <w:sz w:val="24"/>
          <w:szCs w:val="24"/>
          <w:lang w:val="en-US"/>
        </w:rPr>
        <w:t xml:space="preserve"> and diversification rates shifts cannot be </w:t>
      </w:r>
      <w:r w:rsidR="004E6C4A">
        <w:rPr>
          <w:sz w:val="24"/>
          <w:szCs w:val="24"/>
          <w:lang w:val="en-US"/>
        </w:rPr>
        <w:t xml:space="preserve">assured </w:t>
      </w:r>
      <w:r>
        <w:rPr>
          <w:sz w:val="24"/>
          <w:szCs w:val="24"/>
          <w:lang w:val="en-US"/>
        </w:rPr>
        <w:t xml:space="preserve">in this study, </w:t>
      </w:r>
      <w:r w:rsidR="00992EEE">
        <w:rPr>
          <w:sz w:val="24"/>
          <w:szCs w:val="24"/>
          <w:lang w:val="en-US"/>
        </w:rPr>
        <w:t xml:space="preserve">strong </w:t>
      </w:r>
      <w:r>
        <w:rPr>
          <w:sz w:val="24"/>
          <w:szCs w:val="24"/>
          <w:lang w:val="en-US"/>
        </w:rPr>
        <w:t xml:space="preserve">evidence is found in </w:t>
      </w:r>
      <w:r w:rsidR="00992EEE">
        <w:rPr>
          <w:sz w:val="24"/>
          <w:szCs w:val="24"/>
          <w:lang w:val="en-US"/>
        </w:rPr>
        <w:t xml:space="preserve">shifts in </w:t>
      </w:r>
      <w:r>
        <w:rPr>
          <w:sz w:val="24"/>
          <w:szCs w:val="24"/>
          <w:lang w:val="en-US"/>
        </w:rPr>
        <w:t xml:space="preserve">chromosome </w:t>
      </w:r>
      <w:r w:rsidR="00187DCD">
        <w:rPr>
          <w:sz w:val="24"/>
          <w:szCs w:val="24"/>
          <w:lang w:val="en-US"/>
        </w:rPr>
        <w:t>evolution</w:t>
      </w:r>
      <w:r w:rsidR="00A27474">
        <w:rPr>
          <w:sz w:val="24"/>
          <w:szCs w:val="24"/>
          <w:lang w:val="en-US"/>
        </w:rPr>
        <w:t xml:space="preserve"> modes</w:t>
      </w:r>
      <w:r w:rsidR="00552C29">
        <w:rPr>
          <w:sz w:val="24"/>
          <w:szCs w:val="24"/>
          <w:lang w:val="en-US"/>
        </w:rPr>
        <w:t xml:space="preserve"> through the family tree</w:t>
      </w:r>
      <w:r>
        <w:rPr>
          <w:sz w:val="24"/>
          <w:szCs w:val="24"/>
          <w:lang w:val="en-US"/>
        </w:rPr>
        <w:t xml:space="preserve"> that might suggest </w:t>
      </w:r>
      <w:r w:rsidR="00187DCD">
        <w:rPr>
          <w:sz w:val="24"/>
          <w:szCs w:val="24"/>
          <w:lang w:val="en-US"/>
        </w:rPr>
        <w:t xml:space="preserve">a </w:t>
      </w:r>
      <w:r>
        <w:rPr>
          <w:sz w:val="24"/>
          <w:szCs w:val="24"/>
          <w:lang w:val="en-US"/>
        </w:rPr>
        <w:t xml:space="preserve">link. </w:t>
      </w:r>
      <w:r w:rsidR="00187DCD">
        <w:rPr>
          <w:sz w:val="24"/>
          <w:szCs w:val="24"/>
          <w:lang w:val="en-US"/>
        </w:rPr>
        <w:t>Nevertheless, as exemplif</w:t>
      </w:r>
      <w:r w:rsidR="002870D2">
        <w:rPr>
          <w:sz w:val="24"/>
          <w:szCs w:val="24"/>
          <w:lang w:val="en-US"/>
        </w:rPr>
        <w:t>ied</w:t>
      </w:r>
      <w:r w:rsidR="00187DCD">
        <w:rPr>
          <w:sz w:val="24"/>
          <w:szCs w:val="24"/>
          <w:lang w:val="en-US"/>
        </w:rPr>
        <w:t xml:space="preserve"> by the </w:t>
      </w:r>
      <w:proofErr w:type="spellStart"/>
      <w:r w:rsidR="002870D2" w:rsidRPr="00187DCD">
        <w:rPr>
          <w:i/>
          <w:sz w:val="24"/>
          <w:szCs w:val="24"/>
          <w:lang w:val="en-US"/>
        </w:rPr>
        <w:t>Cyperus</w:t>
      </w:r>
      <w:proofErr w:type="spellEnd"/>
      <w:r w:rsidR="002870D2">
        <w:rPr>
          <w:sz w:val="24"/>
          <w:szCs w:val="24"/>
          <w:lang w:val="en-US"/>
        </w:rPr>
        <w:t xml:space="preserve"> </w:t>
      </w:r>
      <w:r w:rsidR="00187DCD">
        <w:rPr>
          <w:sz w:val="24"/>
          <w:szCs w:val="24"/>
          <w:lang w:val="en-US"/>
        </w:rPr>
        <w:t xml:space="preserve">lineage, this relationship could also be related to other evolutionary process such as the development of </w:t>
      </w:r>
      <w:r w:rsidR="00187DCD" w:rsidRPr="00870BB1">
        <w:rPr>
          <w:sz w:val="24"/>
          <w:szCs w:val="24"/>
          <w:lang w:val="en-US"/>
        </w:rPr>
        <w:t>C</w:t>
      </w:r>
      <w:r w:rsidR="00187DCD" w:rsidRPr="00870BB1">
        <w:rPr>
          <w:sz w:val="24"/>
          <w:szCs w:val="24"/>
          <w:vertAlign w:val="subscript"/>
          <w:lang w:val="en-US"/>
        </w:rPr>
        <w:t>4</w:t>
      </w:r>
      <w:r w:rsidR="00187DCD" w:rsidRPr="00870BB1">
        <w:rPr>
          <w:sz w:val="24"/>
          <w:szCs w:val="24"/>
          <w:lang w:val="en-US"/>
        </w:rPr>
        <w:t xml:space="preserve"> photosynthetic pathway</w:t>
      </w:r>
      <w:r w:rsidR="008A6ED6">
        <w:rPr>
          <w:sz w:val="24"/>
          <w:szCs w:val="24"/>
          <w:lang w:val="en-US"/>
        </w:rPr>
        <w:t>. Further</w:t>
      </w:r>
      <w:r w:rsidR="00992EEE">
        <w:rPr>
          <w:sz w:val="24"/>
          <w:szCs w:val="24"/>
          <w:lang w:val="en-US"/>
        </w:rPr>
        <w:t xml:space="preserve"> research </w:t>
      </w:r>
      <w:r w:rsidR="001E2FC3">
        <w:rPr>
          <w:sz w:val="24"/>
          <w:szCs w:val="24"/>
          <w:lang w:val="en-US"/>
        </w:rPr>
        <w:t xml:space="preserve">is </w:t>
      </w:r>
      <w:r w:rsidR="00187DCD">
        <w:rPr>
          <w:sz w:val="24"/>
          <w:szCs w:val="24"/>
          <w:lang w:val="en-US"/>
        </w:rPr>
        <w:t>required</w:t>
      </w:r>
      <w:r w:rsidR="00A27474">
        <w:rPr>
          <w:sz w:val="24"/>
          <w:szCs w:val="24"/>
          <w:lang w:val="en-US"/>
        </w:rPr>
        <w:t xml:space="preserve"> to accurately </w:t>
      </w:r>
      <w:r w:rsidR="00992EEE">
        <w:rPr>
          <w:sz w:val="24"/>
          <w:szCs w:val="24"/>
          <w:lang w:val="en-US"/>
        </w:rPr>
        <w:t xml:space="preserve">test the relationship between chromosome </w:t>
      </w:r>
      <w:r w:rsidR="002870D2">
        <w:rPr>
          <w:sz w:val="24"/>
          <w:szCs w:val="24"/>
          <w:lang w:val="en-US"/>
        </w:rPr>
        <w:t xml:space="preserve">model </w:t>
      </w:r>
      <w:r w:rsidR="00992EEE">
        <w:rPr>
          <w:sz w:val="24"/>
          <w:szCs w:val="24"/>
          <w:lang w:val="en-US"/>
        </w:rPr>
        <w:t>evolution transitions and shifts in diversification rates</w:t>
      </w:r>
      <w:r w:rsidR="00187DCD">
        <w:rPr>
          <w:sz w:val="24"/>
          <w:szCs w:val="24"/>
          <w:lang w:val="en-US"/>
        </w:rPr>
        <w:t>.</w:t>
      </w:r>
      <w:r w:rsidR="00295202">
        <w:rPr>
          <w:sz w:val="24"/>
          <w:szCs w:val="24"/>
          <w:lang w:val="en-US"/>
        </w:rPr>
        <w:t xml:space="preserve"> </w:t>
      </w:r>
      <w:r w:rsidR="008A6ED6">
        <w:rPr>
          <w:sz w:val="24"/>
          <w:szCs w:val="24"/>
          <w:lang w:val="en-US"/>
        </w:rPr>
        <w:t>The</w:t>
      </w:r>
      <w:r w:rsidR="00295202">
        <w:rPr>
          <w:sz w:val="24"/>
          <w:szCs w:val="24"/>
          <w:lang w:val="en-US"/>
        </w:rPr>
        <w:t xml:space="preserve"> results of </w:t>
      </w:r>
      <w:r w:rsidR="008A6ED6">
        <w:rPr>
          <w:sz w:val="24"/>
          <w:szCs w:val="24"/>
          <w:lang w:val="en-US"/>
        </w:rPr>
        <w:t>these</w:t>
      </w:r>
      <w:r w:rsidR="00295202">
        <w:rPr>
          <w:sz w:val="24"/>
          <w:szCs w:val="24"/>
          <w:lang w:val="en-US"/>
        </w:rPr>
        <w:t xml:space="preserve"> studies </w:t>
      </w:r>
      <w:r w:rsidR="008A6ED6">
        <w:rPr>
          <w:sz w:val="24"/>
          <w:szCs w:val="24"/>
          <w:lang w:val="en-US"/>
        </w:rPr>
        <w:t>could provide new insight into the macroevolutionary processes that explain these patterns</w:t>
      </w:r>
      <w:r w:rsidR="00295202">
        <w:rPr>
          <w:sz w:val="24"/>
          <w:szCs w:val="24"/>
          <w:lang w:val="en-US"/>
        </w:rPr>
        <w:t>.</w:t>
      </w:r>
    </w:p>
    <w:p w14:paraId="0B8CAD76" w14:textId="77777777" w:rsidR="00D76083" w:rsidRPr="00431476" w:rsidRDefault="00D76083" w:rsidP="002E2644">
      <w:pPr>
        <w:pStyle w:val="Prrafodelista"/>
        <w:spacing w:line="480" w:lineRule="auto"/>
        <w:jc w:val="left"/>
        <w:rPr>
          <w:sz w:val="24"/>
          <w:lang w:val="en-US"/>
        </w:rPr>
      </w:pPr>
    </w:p>
    <w:p w14:paraId="2EE75160" w14:textId="27AFA1DC" w:rsidR="00311244" w:rsidRPr="0065263D" w:rsidRDefault="00390C6F" w:rsidP="002E2644">
      <w:pPr>
        <w:spacing w:line="480" w:lineRule="auto"/>
        <w:jc w:val="left"/>
        <w:rPr>
          <w:i/>
          <w:sz w:val="24"/>
          <w:lang w:val="en-US"/>
        </w:rPr>
      </w:pPr>
      <w:r>
        <w:rPr>
          <w:i/>
          <w:sz w:val="24"/>
          <w:lang w:val="en-US"/>
        </w:rPr>
        <w:t xml:space="preserve">4.2. </w:t>
      </w:r>
      <w:r w:rsidR="0065263D" w:rsidRPr="0065263D">
        <w:rPr>
          <w:i/>
          <w:sz w:val="24"/>
          <w:lang w:val="en-US"/>
        </w:rPr>
        <w:t>Final R</w:t>
      </w:r>
      <w:r w:rsidR="00007DF9" w:rsidRPr="0065263D">
        <w:rPr>
          <w:i/>
          <w:sz w:val="24"/>
          <w:lang w:val="en-US"/>
        </w:rPr>
        <w:t>emarks</w:t>
      </w:r>
    </w:p>
    <w:p w14:paraId="191995F9" w14:textId="3A5480E9" w:rsidR="00163371" w:rsidRDefault="00311244" w:rsidP="002E2644">
      <w:pPr>
        <w:spacing w:line="480" w:lineRule="auto"/>
        <w:ind w:firstLine="708"/>
        <w:jc w:val="left"/>
        <w:rPr>
          <w:sz w:val="24"/>
          <w:lang w:val="en-US"/>
        </w:rPr>
      </w:pPr>
      <w:r>
        <w:rPr>
          <w:sz w:val="24"/>
          <w:lang w:val="en-US"/>
        </w:rPr>
        <w:t>Summing up, this study propose</w:t>
      </w:r>
      <w:r w:rsidR="00D1295F">
        <w:rPr>
          <w:sz w:val="24"/>
          <w:lang w:val="en-US"/>
        </w:rPr>
        <w:t>s</w:t>
      </w:r>
      <w:r>
        <w:rPr>
          <w:sz w:val="24"/>
          <w:lang w:val="en-US"/>
        </w:rPr>
        <w:t xml:space="preserve"> (i) the use of </w:t>
      </w:r>
      <w:r w:rsidR="0043561E">
        <w:rPr>
          <w:sz w:val="24"/>
          <w:lang w:val="en-US"/>
        </w:rPr>
        <w:t>si</w:t>
      </w:r>
      <w:ins w:id="263" w:author="UsuarioUPO" w:date="2019-02-22T12:01:00Z">
        <w:r w:rsidR="00D55EDF">
          <w:rPr>
            <w:sz w:val="24"/>
            <w:lang w:val="en-US"/>
          </w:rPr>
          <w:t>mple</w:t>
        </w:r>
      </w:ins>
      <w:del w:id="264" w:author="UsuarioUPO" w:date="2019-02-22T12:01:00Z">
        <w:r w:rsidR="0043561E" w:rsidDel="00D55EDF">
          <w:rPr>
            <w:sz w:val="24"/>
            <w:lang w:val="en-US"/>
          </w:rPr>
          <w:delText>ngle</w:delText>
        </w:r>
      </w:del>
      <w:r w:rsidR="0043561E">
        <w:rPr>
          <w:sz w:val="24"/>
          <w:lang w:val="en-US"/>
        </w:rPr>
        <w:t xml:space="preserve"> model </w:t>
      </w:r>
      <w:r w:rsidR="00726734">
        <w:rPr>
          <w:sz w:val="24"/>
          <w:lang w:val="en-US"/>
        </w:rPr>
        <w:t xml:space="preserve">vs. </w:t>
      </w:r>
      <w:r w:rsidR="0043561E">
        <w:rPr>
          <w:sz w:val="24"/>
          <w:lang w:val="en-US"/>
        </w:rPr>
        <w:t xml:space="preserve">complex </w:t>
      </w:r>
      <w:del w:id="265" w:author="UsuarioUPO" w:date="2019-02-22T12:01:00Z">
        <w:r w:rsidR="0043561E" w:rsidDel="00D55EDF">
          <w:rPr>
            <w:sz w:val="24"/>
            <w:lang w:val="en-US"/>
          </w:rPr>
          <w:delText xml:space="preserve">models </w:delText>
        </w:r>
      </w:del>
      <w:ins w:id="266" w:author="UsuarioUPO" w:date="2019-02-22T12:01:00Z">
        <w:r w:rsidR="00D55EDF">
          <w:rPr>
            <w:sz w:val="24"/>
            <w:lang w:val="en-US"/>
          </w:rPr>
          <w:t xml:space="preserve">scenarios </w:t>
        </w:r>
      </w:ins>
      <w:r w:rsidR="0043561E">
        <w:rPr>
          <w:sz w:val="24"/>
          <w:lang w:val="en-US"/>
        </w:rPr>
        <w:t>(</w:t>
      </w:r>
      <w:r w:rsidR="00D473C7">
        <w:rPr>
          <w:sz w:val="24"/>
          <w:lang w:val="en-US"/>
        </w:rPr>
        <w:t>i.e.</w:t>
      </w:r>
      <w:r w:rsidR="0043561E">
        <w:rPr>
          <w:sz w:val="24"/>
          <w:lang w:val="en-US"/>
        </w:rPr>
        <w:t xml:space="preserve"> </w:t>
      </w:r>
      <w:ins w:id="267" w:author="UsuarioUPO" w:date="2019-02-22T12:01:00Z">
        <w:r w:rsidR="00D55EDF">
          <w:rPr>
            <w:sz w:val="24"/>
            <w:lang w:val="en-US"/>
          </w:rPr>
          <w:t xml:space="preserve">including </w:t>
        </w:r>
      </w:ins>
      <w:r w:rsidR="0043561E">
        <w:rPr>
          <w:sz w:val="24"/>
          <w:lang w:val="en-US"/>
        </w:rPr>
        <w:t xml:space="preserve">two to five different models) of chromosome evolution </w:t>
      </w:r>
      <w:r>
        <w:rPr>
          <w:sz w:val="24"/>
          <w:lang w:val="en-US"/>
        </w:rPr>
        <w:t xml:space="preserve">as a feasible </w:t>
      </w:r>
      <w:r>
        <w:rPr>
          <w:sz w:val="24"/>
          <w:lang w:val="en-US"/>
        </w:rPr>
        <w:lastRenderedPageBreak/>
        <w:t xml:space="preserve">approach to the study of chromosome evolution; (ii) that, </w:t>
      </w:r>
      <w:r w:rsidR="00312A7C">
        <w:rPr>
          <w:sz w:val="24"/>
          <w:lang w:val="en-US"/>
        </w:rPr>
        <w:t>for Cyperaceae</w:t>
      </w:r>
      <w:r>
        <w:rPr>
          <w:sz w:val="24"/>
          <w:lang w:val="en-US"/>
        </w:rPr>
        <w:t xml:space="preserve">, </w:t>
      </w:r>
      <w:r w:rsidR="00992EEE">
        <w:rPr>
          <w:sz w:val="24"/>
          <w:lang w:val="en-US"/>
        </w:rPr>
        <w:t xml:space="preserve">the statistical support </w:t>
      </w:r>
      <w:r w:rsidR="007406C0">
        <w:rPr>
          <w:sz w:val="24"/>
          <w:lang w:val="en-US"/>
        </w:rPr>
        <w:t>for a</w:t>
      </w:r>
      <w:r w:rsidR="00992EEE">
        <w:rPr>
          <w:sz w:val="24"/>
          <w:lang w:val="en-US"/>
        </w:rPr>
        <w:t xml:space="preserve"> complex </w:t>
      </w:r>
      <w:r w:rsidR="009322FE">
        <w:rPr>
          <w:sz w:val="24"/>
          <w:lang w:val="en-US"/>
        </w:rPr>
        <w:t>transition scenario</w:t>
      </w:r>
      <w:r w:rsidR="00992EEE">
        <w:rPr>
          <w:sz w:val="24"/>
          <w:lang w:val="en-US"/>
        </w:rPr>
        <w:t xml:space="preserve"> was much higher than a simple model of chromosome </w:t>
      </w:r>
      <w:r w:rsidR="00312A7C">
        <w:rPr>
          <w:sz w:val="24"/>
          <w:lang w:val="en-US"/>
        </w:rPr>
        <w:t xml:space="preserve">number </w:t>
      </w:r>
      <w:r w:rsidR="00992EEE">
        <w:rPr>
          <w:sz w:val="24"/>
          <w:lang w:val="en-US"/>
        </w:rPr>
        <w:t>evolution</w:t>
      </w:r>
      <w:r w:rsidR="00A27474">
        <w:rPr>
          <w:sz w:val="24"/>
          <w:lang w:val="en-US"/>
        </w:rPr>
        <w:t xml:space="preserve">; </w:t>
      </w:r>
      <w:r w:rsidR="00715682">
        <w:rPr>
          <w:sz w:val="24"/>
          <w:lang w:val="en-US"/>
        </w:rPr>
        <w:t xml:space="preserve">(iii) </w:t>
      </w:r>
      <w:r w:rsidR="007E7621">
        <w:rPr>
          <w:sz w:val="24"/>
          <w:lang w:val="en-US"/>
        </w:rPr>
        <w:t xml:space="preserve">a clear pattern of </w:t>
      </w:r>
      <w:r w:rsidR="0043561E">
        <w:rPr>
          <w:sz w:val="24"/>
          <w:lang w:val="en-US"/>
        </w:rPr>
        <w:t xml:space="preserve">high rate of </w:t>
      </w:r>
      <w:r w:rsidR="007E7621">
        <w:rPr>
          <w:sz w:val="24"/>
          <w:lang w:val="en-US"/>
        </w:rPr>
        <w:t>duplications</w:t>
      </w:r>
      <w:r w:rsidR="009322FE">
        <w:rPr>
          <w:sz w:val="24"/>
          <w:lang w:val="en-US"/>
        </w:rPr>
        <w:t>, and possibly fusions and fissions,</w:t>
      </w:r>
      <w:r w:rsidR="007E7621">
        <w:rPr>
          <w:sz w:val="24"/>
          <w:lang w:val="en-US"/>
        </w:rPr>
        <w:t xml:space="preserve"> as </w:t>
      </w:r>
      <w:r w:rsidR="00312A7C">
        <w:rPr>
          <w:sz w:val="24"/>
          <w:lang w:val="en-US"/>
        </w:rPr>
        <w:t xml:space="preserve">the </w:t>
      </w:r>
      <w:r w:rsidR="007E7621">
        <w:rPr>
          <w:sz w:val="24"/>
          <w:lang w:val="en-US"/>
        </w:rPr>
        <w:t>main mean of chromosome evolution for, at least, part of the lineage of C</w:t>
      </w:r>
      <w:r w:rsidR="007E7621" w:rsidRPr="007E7621">
        <w:rPr>
          <w:sz w:val="24"/>
          <w:vertAlign w:val="subscript"/>
          <w:lang w:val="en-US"/>
        </w:rPr>
        <w:t>4</w:t>
      </w:r>
      <w:r w:rsidR="007E7621">
        <w:rPr>
          <w:sz w:val="24"/>
          <w:lang w:val="en-US"/>
        </w:rPr>
        <w:t xml:space="preserve"> </w:t>
      </w:r>
      <w:proofErr w:type="spellStart"/>
      <w:r w:rsidR="007E7621" w:rsidRPr="007E7621">
        <w:rPr>
          <w:i/>
          <w:sz w:val="24"/>
          <w:lang w:val="en-US"/>
        </w:rPr>
        <w:t>Cyperus</w:t>
      </w:r>
      <w:proofErr w:type="spellEnd"/>
      <w:r w:rsidR="007E7621">
        <w:rPr>
          <w:sz w:val="24"/>
          <w:lang w:val="en-US"/>
        </w:rPr>
        <w:t xml:space="preserve"> species, (</w:t>
      </w:r>
      <w:r w:rsidR="00312A7C">
        <w:rPr>
          <w:sz w:val="24"/>
          <w:lang w:val="en-US"/>
        </w:rPr>
        <w:t>iv</w:t>
      </w:r>
      <w:r w:rsidR="007E7621">
        <w:rPr>
          <w:sz w:val="24"/>
          <w:lang w:val="en-US"/>
        </w:rPr>
        <w:t xml:space="preserve">) </w:t>
      </w:r>
      <w:r w:rsidR="0043561E">
        <w:rPr>
          <w:sz w:val="24"/>
          <w:lang w:val="en-US"/>
        </w:rPr>
        <w:t xml:space="preserve">very high rate of </w:t>
      </w:r>
      <w:r w:rsidR="00715682">
        <w:rPr>
          <w:sz w:val="24"/>
          <w:lang w:val="en-US"/>
        </w:rPr>
        <w:t>agmatoploidy</w:t>
      </w:r>
      <w:r w:rsidR="007E7621">
        <w:rPr>
          <w:sz w:val="24"/>
          <w:lang w:val="en-US"/>
        </w:rPr>
        <w:t xml:space="preserve"> and </w:t>
      </w:r>
      <w:r w:rsidR="00715682">
        <w:rPr>
          <w:sz w:val="24"/>
          <w:lang w:val="en-US"/>
        </w:rPr>
        <w:t>symploidy i</w:t>
      </w:r>
      <w:r>
        <w:rPr>
          <w:sz w:val="24"/>
          <w:lang w:val="en-US"/>
        </w:rPr>
        <w:t xml:space="preserve">n </w:t>
      </w:r>
      <w:r w:rsidR="00715682">
        <w:rPr>
          <w:sz w:val="24"/>
          <w:lang w:val="en-US"/>
        </w:rPr>
        <w:t xml:space="preserve">genus </w:t>
      </w:r>
      <w:proofErr w:type="spellStart"/>
      <w:r w:rsidR="00586F6B" w:rsidRPr="00586F6B">
        <w:rPr>
          <w:i/>
          <w:sz w:val="24"/>
          <w:lang w:val="en-US"/>
        </w:rPr>
        <w:t>Carex</w:t>
      </w:r>
      <w:proofErr w:type="spellEnd"/>
      <w:r w:rsidR="007A5397">
        <w:rPr>
          <w:sz w:val="24"/>
          <w:lang w:val="en-US"/>
        </w:rPr>
        <w:t xml:space="preserve"> (except </w:t>
      </w:r>
      <w:proofErr w:type="spellStart"/>
      <w:r w:rsidR="007A5397" w:rsidRPr="007A5397">
        <w:rPr>
          <w:i/>
          <w:sz w:val="24"/>
          <w:lang w:val="en-US"/>
        </w:rPr>
        <w:t>Siderostictae</w:t>
      </w:r>
      <w:proofErr w:type="spellEnd"/>
      <w:r w:rsidR="007A5397">
        <w:rPr>
          <w:i/>
          <w:sz w:val="24"/>
          <w:lang w:val="en-US"/>
        </w:rPr>
        <w:t xml:space="preserve"> </w:t>
      </w:r>
      <w:r w:rsidR="007A5397">
        <w:rPr>
          <w:sz w:val="24"/>
          <w:lang w:val="en-US"/>
        </w:rPr>
        <w:t>clade)</w:t>
      </w:r>
      <w:r w:rsidR="00715682">
        <w:rPr>
          <w:sz w:val="24"/>
          <w:lang w:val="en-US"/>
        </w:rPr>
        <w:t>, (v)</w:t>
      </w:r>
      <w:r w:rsidR="007A5397">
        <w:rPr>
          <w:sz w:val="24"/>
          <w:lang w:val="en-US"/>
        </w:rPr>
        <w:t xml:space="preserve"> </w:t>
      </w:r>
      <w:r w:rsidR="007E7621">
        <w:rPr>
          <w:sz w:val="24"/>
          <w:lang w:val="en-US"/>
        </w:rPr>
        <w:t xml:space="preserve">karyotype stability </w:t>
      </w:r>
      <w:r w:rsidR="0043561E">
        <w:rPr>
          <w:sz w:val="24"/>
          <w:lang w:val="en-US"/>
        </w:rPr>
        <w:t xml:space="preserve">(low rates of chromosome evolution) </w:t>
      </w:r>
      <w:r w:rsidR="00A23569">
        <w:rPr>
          <w:sz w:val="24"/>
          <w:lang w:val="en-US"/>
        </w:rPr>
        <w:t>t</w:t>
      </w:r>
      <w:r w:rsidR="008A6ED6">
        <w:rPr>
          <w:sz w:val="24"/>
          <w:lang w:val="en-US"/>
        </w:rPr>
        <w:t>h</w:t>
      </w:r>
      <w:r w:rsidR="00A23569">
        <w:rPr>
          <w:sz w:val="24"/>
          <w:lang w:val="en-US"/>
        </w:rPr>
        <w:t xml:space="preserve">rough most </w:t>
      </w:r>
      <w:r w:rsidR="007E7621">
        <w:rPr>
          <w:sz w:val="24"/>
          <w:lang w:val="en-US"/>
        </w:rPr>
        <w:t xml:space="preserve">FAEC clade </w:t>
      </w:r>
      <w:r w:rsidR="00A23569">
        <w:rPr>
          <w:sz w:val="24"/>
          <w:lang w:val="en-US"/>
        </w:rPr>
        <w:t>lineages</w:t>
      </w:r>
      <w:r>
        <w:rPr>
          <w:sz w:val="24"/>
          <w:lang w:val="en-US"/>
        </w:rPr>
        <w:t>.</w:t>
      </w:r>
    </w:p>
    <w:p w14:paraId="55476348" w14:textId="6F2091E6" w:rsidR="000521B9" w:rsidRDefault="000521B9" w:rsidP="000521B9">
      <w:pPr>
        <w:spacing w:line="480" w:lineRule="auto"/>
        <w:jc w:val="left"/>
        <w:rPr>
          <w:sz w:val="24"/>
          <w:lang w:val="en-US"/>
        </w:rPr>
      </w:pPr>
    </w:p>
    <w:p w14:paraId="4F8A28A7" w14:textId="6B85A71B" w:rsidR="000521B9" w:rsidRPr="000521B9" w:rsidRDefault="000521B9" w:rsidP="000521B9">
      <w:pPr>
        <w:spacing w:line="480" w:lineRule="auto"/>
        <w:jc w:val="left"/>
        <w:rPr>
          <w:b/>
          <w:sz w:val="24"/>
          <w:lang w:val="en-US"/>
        </w:rPr>
      </w:pPr>
      <w:r w:rsidRPr="000521B9">
        <w:rPr>
          <w:b/>
          <w:sz w:val="24"/>
          <w:lang w:val="en-US"/>
        </w:rPr>
        <w:t>Figure captions</w:t>
      </w:r>
    </w:p>
    <w:p w14:paraId="058C804E" w14:textId="69F4986B" w:rsidR="000521B9" w:rsidRPr="000521B9" w:rsidRDefault="000521B9" w:rsidP="000521B9">
      <w:pPr>
        <w:jc w:val="left"/>
        <w:rPr>
          <w:sz w:val="21"/>
          <w:lang w:val="en-US"/>
        </w:rPr>
      </w:pPr>
      <w:proofErr w:type="gramStart"/>
      <w:r w:rsidRPr="000521B9">
        <w:rPr>
          <w:smallCaps/>
          <w:sz w:val="21"/>
          <w:lang w:val="en-US"/>
        </w:rPr>
        <w:t>Figure 1</w:t>
      </w:r>
      <w:r w:rsidRPr="000521B9">
        <w:rPr>
          <w:sz w:val="21"/>
          <w:lang w:val="en-US"/>
        </w:rPr>
        <w:t>.</w:t>
      </w:r>
      <w:proofErr w:type="gramEnd"/>
      <w:r w:rsidRPr="000521B9">
        <w:rPr>
          <w:sz w:val="21"/>
          <w:lang w:val="en-US"/>
        </w:rPr>
        <w:t xml:space="preserve"> Summarize</w:t>
      </w:r>
      <w:ins w:id="268" w:author="UsuarioUPO" w:date="2019-02-22T12:03:00Z">
        <w:r w:rsidR="00D55EDF">
          <w:rPr>
            <w:sz w:val="21"/>
            <w:lang w:val="en-US"/>
          </w:rPr>
          <w:t>d</w:t>
        </w:r>
      </w:ins>
      <w:r w:rsidRPr="000521B9">
        <w:rPr>
          <w:sz w:val="21"/>
          <w:lang w:val="en-US"/>
        </w:rPr>
        <w:t xml:space="preserve"> infographic of the methodology followed in the study. </w:t>
      </w:r>
    </w:p>
    <w:p w14:paraId="2867F4AC" w14:textId="4838A751" w:rsidR="000521B9" w:rsidRPr="000521B9" w:rsidRDefault="000521B9" w:rsidP="000521B9">
      <w:pPr>
        <w:jc w:val="left"/>
        <w:rPr>
          <w:sz w:val="21"/>
          <w:lang w:val="en-US"/>
        </w:rPr>
      </w:pPr>
      <w:proofErr w:type="gramStart"/>
      <w:r w:rsidRPr="000521B9">
        <w:rPr>
          <w:smallCaps/>
          <w:sz w:val="21"/>
          <w:lang w:val="en-US"/>
        </w:rPr>
        <w:t>Figure 2</w:t>
      </w:r>
      <w:r w:rsidRPr="000521B9">
        <w:rPr>
          <w:sz w:val="21"/>
          <w:lang w:val="en-US"/>
        </w:rPr>
        <w:t>.</w:t>
      </w:r>
      <w:proofErr w:type="gramEnd"/>
      <w:r w:rsidRPr="000521B9">
        <w:rPr>
          <w:b/>
          <w:sz w:val="21"/>
          <w:lang w:val="en-US"/>
        </w:rPr>
        <w:t xml:space="preserve"> </w:t>
      </w:r>
      <w:proofErr w:type="gramStart"/>
      <w:r w:rsidRPr="000521B9">
        <w:rPr>
          <w:sz w:val="21"/>
          <w:lang w:val="en-US"/>
        </w:rPr>
        <w:t>Best-fitting scenario</w:t>
      </w:r>
      <w:del w:id="269" w:author="UsuarioUPO" w:date="2019-02-22T12:04:00Z">
        <w:r w:rsidRPr="000521B9" w:rsidDel="00D55EDF">
          <w:rPr>
            <w:sz w:val="21"/>
            <w:lang w:val="en-US"/>
          </w:rPr>
          <w:delText>s</w:delText>
        </w:r>
      </w:del>
      <w:r w:rsidRPr="000521B9">
        <w:rPr>
          <w:sz w:val="21"/>
          <w:lang w:val="en-US"/>
        </w:rPr>
        <w:t xml:space="preserve"> of chromosome evolution for the Cyperaceae phylogeny.</w:t>
      </w:r>
      <w:proofErr w:type="gramEnd"/>
      <w:r w:rsidRPr="000521B9">
        <w:rPr>
          <w:sz w:val="21"/>
          <w:lang w:val="en-US"/>
        </w:rPr>
        <w:t xml:space="preserve"> Numbered clades correspond to those in which a shift in diversification rate have been detected (1, FAEC clade; 2, </w:t>
      </w:r>
      <w:proofErr w:type="spellStart"/>
      <w:r w:rsidRPr="000521B9">
        <w:rPr>
          <w:i/>
          <w:sz w:val="21"/>
          <w:lang w:val="en-US"/>
        </w:rPr>
        <w:t>Carex</w:t>
      </w:r>
      <w:proofErr w:type="spellEnd"/>
      <w:r w:rsidRPr="000521B9">
        <w:rPr>
          <w:sz w:val="21"/>
          <w:lang w:val="en-US"/>
        </w:rPr>
        <w:t xml:space="preserve"> lineage; 3, C</w:t>
      </w:r>
      <w:r w:rsidRPr="000521B9">
        <w:rPr>
          <w:sz w:val="21"/>
          <w:vertAlign w:val="subscript"/>
          <w:lang w:val="en-US"/>
        </w:rPr>
        <w:t>4</w:t>
      </w:r>
      <w:r w:rsidRPr="000521B9">
        <w:rPr>
          <w:sz w:val="21"/>
          <w:lang w:val="en-US"/>
        </w:rPr>
        <w:t xml:space="preserve"> </w:t>
      </w:r>
      <w:proofErr w:type="spellStart"/>
      <w:r w:rsidRPr="000521B9">
        <w:rPr>
          <w:i/>
          <w:sz w:val="21"/>
          <w:lang w:val="en-US"/>
        </w:rPr>
        <w:t>Cyperus</w:t>
      </w:r>
      <w:proofErr w:type="spellEnd"/>
      <w:r w:rsidRPr="000521B9">
        <w:rPr>
          <w:sz w:val="21"/>
          <w:lang w:val="en-US"/>
        </w:rPr>
        <w:t xml:space="preserve"> lineage; 4, SDC+FAEC clade). </w:t>
      </w:r>
      <w:del w:id="270" w:author="Jose Ignacio Márquez Corro" w:date="2019-01-28T14:55:00Z">
        <w:r w:rsidRPr="000521B9" w:rsidDel="000E0FD7">
          <w:rPr>
            <w:sz w:val="21"/>
            <w:lang w:val="en-US"/>
          </w:rPr>
          <w:delText xml:space="preserve">Fissions/fusions (constant, CR), duplication (“Dupli”), demi-polyploidization (“Demi”) and base number rates (“Base Num R”) are expressed in events per million years. Linear rate fissions/fusions (LR) are expressed in events per chromosome number and million years (iMyr). “Base_Num” is the haploid base number inferred for the respective clade. </w:delText>
        </w:r>
      </w:del>
      <w:proofErr w:type="spellStart"/>
      <w:r w:rsidRPr="000521B9">
        <w:rPr>
          <w:sz w:val="21"/>
          <w:lang w:val="en-US"/>
        </w:rPr>
        <w:t>Akaike</w:t>
      </w:r>
      <w:proofErr w:type="spellEnd"/>
      <w:r w:rsidRPr="000521B9">
        <w:rPr>
          <w:sz w:val="21"/>
          <w:lang w:val="en-US"/>
        </w:rPr>
        <w:t xml:space="preserve"> information criterion (AIC) </w:t>
      </w:r>
      <w:proofErr w:type="gramStart"/>
      <w:ins w:id="271" w:author="UsuarioUPO" w:date="2019-02-22T12:05:00Z">
        <w:r w:rsidR="00D55EDF">
          <w:rPr>
            <w:sz w:val="21"/>
            <w:lang w:val="en-US"/>
          </w:rPr>
          <w:t xml:space="preserve">value </w:t>
        </w:r>
      </w:ins>
      <w:r w:rsidRPr="000521B9">
        <w:rPr>
          <w:sz w:val="21"/>
          <w:lang w:val="en-US"/>
        </w:rPr>
        <w:t>of the best-fitting scenario (AIC</w:t>
      </w:r>
      <w:r w:rsidRPr="000521B9">
        <w:rPr>
          <w:sz w:val="21"/>
          <w:vertAlign w:val="subscript"/>
          <w:lang w:val="en-US"/>
        </w:rPr>
        <w:t>1</w:t>
      </w:r>
      <w:ins w:id="272" w:author="Jose Ignacio Márquez Corro" w:date="2019-02-22T12:45:00Z">
        <w:r w:rsidR="00B20F88">
          <w:rPr>
            <w:sz w:val="21"/>
            <w:vertAlign w:val="subscript"/>
            <w:lang w:val="en-US"/>
          </w:rPr>
          <w:t>23</w:t>
        </w:r>
      </w:ins>
      <w:r w:rsidRPr="000521B9">
        <w:rPr>
          <w:sz w:val="21"/>
          <w:lang w:val="en-US"/>
        </w:rPr>
        <w:t>) appear</w:t>
      </w:r>
      <w:proofErr w:type="gramEnd"/>
      <w:r w:rsidRPr="000521B9">
        <w:rPr>
          <w:sz w:val="21"/>
          <w:lang w:val="en-US"/>
        </w:rPr>
        <w:t xml:space="preserve"> next to the phylogeny, compared (</w:t>
      </w:r>
      <w:r w:rsidRPr="000521B9">
        <w:rPr>
          <w:sz w:val="21"/>
        </w:rPr>
        <w:t>Δ</w:t>
      </w:r>
      <w:r w:rsidRPr="000521B9">
        <w:rPr>
          <w:sz w:val="21"/>
          <w:lang w:val="en-US"/>
        </w:rPr>
        <w:t>AIC) to the null hypothesis AIC score (AIC</w:t>
      </w:r>
      <w:r w:rsidRPr="000521B9">
        <w:rPr>
          <w:sz w:val="21"/>
          <w:vertAlign w:val="subscript"/>
          <w:lang w:val="en-US"/>
        </w:rPr>
        <w:t>0</w:t>
      </w:r>
      <w:r w:rsidRPr="000521B9">
        <w:rPr>
          <w:sz w:val="21"/>
          <w:lang w:val="en-US"/>
        </w:rPr>
        <w:t>).</w:t>
      </w:r>
      <w:del w:id="273" w:author="UsuarioUPO" w:date="2019-02-22T12:05:00Z">
        <w:r w:rsidRPr="000521B9" w:rsidDel="00D55EDF">
          <w:rPr>
            <w:sz w:val="21"/>
            <w:lang w:val="en-US"/>
          </w:rPr>
          <w:delText xml:space="preserve">  </w:delText>
        </w:r>
      </w:del>
    </w:p>
    <w:p w14:paraId="49555FF8" w14:textId="5908F2E4" w:rsidR="006A1552" w:rsidRDefault="006A1552" w:rsidP="004C7FA7">
      <w:pPr>
        <w:spacing w:line="480" w:lineRule="auto"/>
        <w:jc w:val="left"/>
        <w:rPr>
          <w:sz w:val="24"/>
          <w:lang w:val="en-US"/>
        </w:rPr>
      </w:pPr>
    </w:p>
    <w:p w14:paraId="11E9F362" w14:textId="77777777" w:rsidR="006A1552" w:rsidRPr="00BB26C0" w:rsidRDefault="006A1552" w:rsidP="006A1552">
      <w:pPr>
        <w:spacing w:line="480" w:lineRule="auto"/>
        <w:rPr>
          <w:b/>
          <w:sz w:val="24"/>
          <w:szCs w:val="24"/>
          <w:lang w:val="en-US"/>
        </w:rPr>
      </w:pPr>
      <w:r w:rsidRPr="00BB26C0">
        <w:rPr>
          <w:b/>
          <w:sz w:val="24"/>
          <w:szCs w:val="24"/>
          <w:lang w:val="en-US"/>
        </w:rPr>
        <w:t>Acknowledgements</w:t>
      </w:r>
    </w:p>
    <w:p w14:paraId="59332BAD" w14:textId="0A853375" w:rsidR="005171A7" w:rsidRDefault="006A1552" w:rsidP="00371C14">
      <w:pPr>
        <w:spacing w:line="480" w:lineRule="auto"/>
        <w:ind w:firstLine="708"/>
        <w:rPr>
          <w:sz w:val="24"/>
          <w:szCs w:val="24"/>
          <w:lang w:val="en-US"/>
        </w:rPr>
      </w:pPr>
      <w:r w:rsidRPr="00BB26C0">
        <w:rPr>
          <w:sz w:val="24"/>
          <w:szCs w:val="24"/>
          <w:lang w:val="en-US"/>
        </w:rPr>
        <w:t>This work was carried out with financial support from the Spanish Ministry of Economy and Competitiveness through a research project (CGL2016-77401-P) and a Ph.D. scholarship to J.I. Márquez-Corro (BES-2017-079621). The authors thank the help provided by Brian O’Meara on the analytical approach.</w:t>
      </w:r>
      <w:ins w:id="274" w:author="Jose Ignacio Márquez Corro" w:date="2019-01-28T14:36:00Z">
        <w:r w:rsidR="006C4029">
          <w:rPr>
            <w:sz w:val="24"/>
            <w:szCs w:val="24"/>
            <w:lang w:val="en-US"/>
          </w:rPr>
          <w:t xml:space="preserve"> </w:t>
        </w:r>
      </w:ins>
      <w:ins w:id="275" w:author="Jose Ignacio Márquez Corro" w:date="2019-01-28T14:49:00Z">
        <w:r w:rsidR="00371C14" w:rsidRPr="00371C14">
          <w:rPr>
            <w:sz w:val="24"/>
            <w:szCs w:val="24"/>
            <w:lang w:val="en-GB"/>
          </w:rPr>
          <w:t>The authors</w:t>
        </w:r>
        <w:r w:rsidR="00371C14">
          <w:rPr>
            <w:sz w:val="24"/>
            <w:szCs w:val="24"/>
            <w:lang w:val="en-GB"/>
          </w:rPr>
          <w:t xml:space="preserve"> </w:t>
        </w:r>
      </w:ins>
      <w:ins w:id="276" w:author="UsuarioUPO" w:date="2019-02-22T12:08:00Z">
        <w:r w:rsidR="00D55EDF">
          <w:rPr>
            <w:sz w:val="24"/>
            <w:szCs w:val="24"/>
            <w:lang w:val="en-GB"/>
          </w:rPr>
          <w:t xml:space="preserve">are </w:t>
        </w:r>
      </w:ins>
      <w:ins w:id="277" w:author="Jose Ignacio Márquez Corro" w:date="2019-01-28T14:49:00Z">
        <w:r w:rsidR="00371C14">
          <w:rPr>
            <w:sz w:val="24"/>
            <w:szCs w:val="24"/>
            <w:lang w:val="en-GB"/>
          </w:rPr>
          <w:t>also</w:t>
        </w:r>
        <w:r w:rsidR="00371C14" w:rsidRPr="00371C14">
          <w:rPr>
            <w:sz w:val="24"/>
            <w:szCs w:val="24"/>
            <w:lang w:val="en-GB"/>
          </w:rPr>
          <w:t xml:space="preserve"> </w:t>
        </w:r>
      </w:ins>
      <w:ins w:id="278" w:author="UsuarioUPO" w:date="2019-02-22T12:08:00Z">
        <w:r w:rsidR="00D55EDF">
          <w:rPr>
            <w:sz w:val="24"/>
            <w:szCs w:val="24"/>
            <w:lang w:val="en-GB"/>
          </w:rPr>
          <w:t>grateful to</w:t>
        </w:r>
      </w:ins>
      <w:ins w:id="279" w:author="Jose Ignacio Márquez Corro" w:date="2019-01-28T14:49:00Z">
        <w:del w:id="280" w:author="UsuarioUPO" w:date="2019-02-22T12:08:00Z">
          <w:r w:rsidR="00371C14" w:rsidRPr="00371C14" w:rsidDel="00D55EDF">
            <w:rPr>
              <w:sz w:val="24"/>
              <w:szCs w:val="24"/>
              <w:lang w:val="en-GB"/>
            </w:rPr>
            <w:delText>thank</w:delText>
          </w:r>
        </w:del>
        <w:r w:rsidR="00371C14" w:rsidRPr="00371C14">
          <w:rPr>
            <w:sz w:val="24"/>
            <w:szCs w:val="24"/>
            <w:lang w:val="en-GB"/>
          </w:rPr>
          <w:t xml:space="preserve"> </w:t>
        </w:r>
      </w:ins>
      <w:ins w:id="281" w:author="UsuarioUPO" w:date="2019-02-22T12:07:00Z">
        <w:r w:rsidR="00D55EDF">
          <w:rPr>
            <w:sz w:val="24"/>
            <w:szCs w:val="24"/>
            <w:lang w:val="en-GB"/>
          </w:rPr>
          <w:t xml:space="preserve">Will </w:t>
        </w:r>
        <w:proofErr w:type="spellStart"/>
        <w:r w:rsidR="00D55EDF">
          <w:rPr>
            <w:sz w:val="24"/>
            <w:szCs w:val="24"/>
            <w:lang w:val="en-GB"/>
          </w:rPr>
          <w:t>Freyman</w:t>
        </w:r>
        <w:proofErr w:type="spellEnd"/>
        <w:r w:rsidR="00D55EDF">
          <w:rPr>
            <w:sz w:val="24"/>
            <w:szCs w:val="24"/>
            <w:lang w:val="en-GB"/>
          </w:rPr>
          <w:t xml:space="preserve"> and </w:t>
        </w:r>
      </w:ins>
      <w:ins w:id="282" w:author="Jose Ignacio Márquez Corro" w:date="2019-01-28T14:49:00Z">
        <w:r w:rsidR="00371C14">
          <w:rPr>
            <w:sz w:val="24"/>
            <w:szCs w:val="24"/>
            <w:lang w:val="en-GB"/>
          </w:rPr>
          <w:t>t</w:t>
        </w:r>
      </w:ins>
      <w:ins w:id="283" w:author="UsuarioUPO" w:date="2019-02-22T12:08:00Z">
        <w:r w:rsidR="00D55EDF">
          <w:rPr>
            <w:sz w:val="24"/>
            <w:szCs w:val="24"/>
            <w:lang w:val="en-GB"/>
          </w:rPr>
          <w:t>wo</w:t>
        </w:r>
      </w:ins>
      <w:ins w:id="284" w:author="Jose Ignacio Márquez Corro" w:date="2019-01-28T14:49:00Z">
        <w:del w:id="285" w:author="UsuarioUPO" w:date="2019-02-22T12:08:00Z">
          <w:r w:rsidR="00371C14" w:rsidDel="00D55EDF">
            <w:rPr>
              <w:sz w:val="24"/>
              <w:szCs w:val="24"/>
              <w:lang w:val="en-GB"/>
            </w:rPr>
            <w:delText>h</w:delText>
          </w:r>
        </w:del>
      </w:ins>
      <w:ins w:id="286" w:author="amesclir" w:date="2019-01-29T16:55:00Z">
        <w:del w:id="287" w:author="UsuarioUPO" w:date="2019-02-22T12:08:00Z">
          <w:r w:rsidR="000310B1" w:rsidDel="00D55EDF">
            <w:rPr>
              <w:sz w:val="24"/>
              <w:szCs w:val="24"/>
              <w:lang w:val="en-GB"/>
            </w:rPr>
            <w:delText>ree</w:delText>
          </w:r>
        </w:del>
        <w:r w:rsidR="000310B1">
          <w:rPr>
            <w:sz w:val="24"/>
            <w:szCs w:val="24"/>
            <w:lang w:val="en-GB"/>
          </w:rPr>
          <w:t xml:space="preserve"> anonymous</w:t>
        </w:r>
      </w:ins>
      <w:ins w:id="288" w:author="Jose Ignacio Márquez Corro" w:date="2019-01-28T14:49:00Z">
        <w:del w:id="289" w:author="amesclir" w:date="2019-01-29T16:55:00Z">
          <w:r w:rsidR="00371C14" w:rsidDel="000310B1">
            <w:rPr>
              <w:sz w:val="24"/>
              <w:szCs w:val="24"/>
              <w:lang w:val="en-GB"/>
            </w:rPr>
            <w:delText>e</w:delText>
          </w:r>
        </w:del>
        <w:r w:rsidR="00371C14" w:rsidRPr="00371C14">
          <w:rPr>
            <w:sz w:val="24"/>
            <w:szCs w:val="24"/>
            <w:lang w:val="en-GB"/>
          </w:rPr>
          <w:t xml:space="preserve"> reviewers for their helpful comments that </w:t>
        </w:r>
      </w:ins>
      <w:ins w:id="290" w:author="Jose Ignacio Márquez Corro" w:date="2019-01-28T14:51:00Z">
        <w:r w:rsidR="00371C14">
          <w:rPr>
            <w:sz w:val="24"/>
            <w:szCs w:val="24"/>
            <w:lang w:val="en-GB"/>
          </w:rPr>
          <w:t>improved</w:t>
        </w:r>
      </w:ins>
      <w:ins w:id="291" w:author="Jose Ignacio Márquez Corro" w:date="2019-01-28T14:49:00Z">
        <w:r w:rsidR="00371C14" w:rsidRPr="00371C14">
          <w:rPr>
            <w:sz w:val="24"/>
            <w:szCs w:val="24"/>
            <w:lang w:val="en-GB"/>
          </w:rPr>
          <w:t xml:space="preserve"> </w:t>
        </w:r>
        <w:del w:id="292" w:author="UsuarioUPO" w:date="2019-02-22T12:09:00Z">
          <w:r w:rsidR="00371C14" w:rsidRPr="00371C14" w:rsidDel="00D55EDF">
            <w:rPr>
              <w:sz w:val="24"/>
              <w:szCs w:val="24"/>
              <w:lang w:val="en-GB"/>
            </w:rPr>
            <w:delText>the</w:delText>
          </w:r>
          <w:r w:rsidR="00371C14" w:rsidDel="00D55EDF">
            <w:rPr>
              <w:sz w:val="24"/>
              <w:szCs w:val="24"/>
              <w:lang w:val="en-GB"/>
            </w:rPr>
            <w:delText xml:space="preserve"> </w:delText>
          </w:r>
        </w:del>
        <w:r w:rsidR="00371C14" w:rsidRPr="00371C14">
          <w:rPr>
            <w:sz w:val="24"/>
            <w:szCs w:val="24"/>
            <w:lang w:val="en-GB"/>
          </w:rPr>
          <w:t>previous version</w:t>
        </w:r>
      </w:ins>
      <w:ins w:id="293" w:author="UsuarioUPO" w:date="2019-02-22T12:09:00Z">
        <w:r w:rsidR="00D55EDF">
          <w:rPr>
            <w:sz w:val="24"/>
            <w:szCs w:val="24"/>
            <w:lang w:val="en-GB"/>
          </w:rPr>
          <w:t>s</w:t>
        </w:r>
      </w:ins>
      <w:ins w:id="294" w:author="Jose Ignacio Márquez Corro" w:date="2019-01-28T14:49:00Z">
        <w:r w:rsidR="00371C14" w:rsidRPr="00371C14">
          <w:rPr>
            <w:sz w:val="24"/>
            <w:szCs w:val="24"/>
            <w:lang w:val="en-GB"/>
          </w:rPr>
          <w:t xml:space="preserve"> of this </w:t>
        </w:r>
      </w:ins>
      <w:ins w:id="295" w:author="UsuarioUPO" w:date="2019-02-22T12:09:00Z">
        <w:r w:rsidR="00D55EDF">
          <w:rPr>
            <w:sz w:val="24"/>
            <w:szCs w:val="24"/>
            <w:lang w:val="en-GB"/>
          </w:rPr>
          <w:t>paper</w:t>
        </w:r>
      </w:ins>
      <w:ins w:id="296" w:author="Jose Ignacio Márquez Corro" w:date="2019-01-28T14:49:00Z">
        <w:del w:id="297" w:author="UsuarioUPO" w:date="2019-02-22T12:09:00Z">
          <w:r w:rsidR="00371C14" w:rsidRPr="00371C14" w:rsidDel="00D55EDF">
            <w:rPr>
              <w:sz w:val="24"/>
              <w:szCs w:val="24"/>
              <w:lang w:val="en-GB"/>
            </w:rPr>
            <w:delText>manuscript</w:delText>
          </w:r>
        </w:del>
      </w:ins>
      <w:ins w:id="298" w:author="Jose Ignacio Márquez Corro" w:date="2019-01-28T14:51:00Z">
        <w:r w:rsidR="00371C14">
          <w:rPr>
            <w:sz w:val="24"/>
            <w:szCs w:val="24"/>
            <w:lang w:val="en-GB"/>
          </w:rPr>
          <w:t>.</w:t>
        </w:r>
      </w:ins>
    </w:p>
    <w:p w14:paraId="2F79DD43" w14:textId="77777777" w:rsidR="004C7FA7" w:rsidRDefault="004C7FA7" w:rsidP="006A1552">
      <w:pPr>
        <w:spacing w:line="480" w:lineRule="auto"/>
        <w:ind w:firstLine="708"/>
        <w:rPr>
          <w:sz w:val="24"/>
          <w:szCs w:val="24"/>
          <w:lang w:val="en-US"/>
        </w:rPr>
      </w:pPr>
    </w:p>
    <w:p w14:paraId="25FF627F" w14:textId="77777777" w:rsidR="004C7FA7" w:rsidRPr="00511A84" w:rsidRDefault="004C7FA7" w:rsidP="004C7FA7">
      <w:pPr>
        <w:autoSpaceDE w:val="0"/>
        <w:autoSpaceDN w:val="0"/>
        <w:spacing w:line="480" w:lineRule="auto"/>
        <w:ind w:left="480" w:hanging="480"/>
        <w:jc w:val="left"/>
        <w:rPr>
          <w:b/>
          <w:sz w:val="24"/>
          <w:lang w:val="en-US"/>
        </w:rPr>
      </w:pPr>
      <w:r>
        <w:rPr>
          <w:b/>
          <w:sz w:val="24"/>
          <w:lang w:val="en-US"/>
        </w:rPr>
        <w:lastRenderedPageBreak/>
        <w:t>Supporting Information</w:t>
      </w:r>
      <w:r w:rsidRPr="00511A84">
        <w:rPr>
          <w:b/>
          <w:sz w:val="24"/>
          <w:lang w:val="en-US"/>
        </w:rPr>
        <w:t>:</w:t>
      </w:r>
    </w:p>
    <w:p w14:paraId="51725CCE" w14:textId="77777777" w:rsidR="004C7FA7" w:rsidRPr="00FC4F3D" w:rsidRDefault="004C7FA7" w:rsidP="004C7FA7">
      <w:pPr>
        <w:jc w:val="left"/>
        <w:rPr>
          <w:sz w:val="24"/>
          <w:lang w:val="en-US"/>
        </w:rPr>
      </w:pPr>
      <w:r>
        <w:rPr>
          <w:sz w:val="24"/>
          <w:lang w:val="en-US"/>
        </w:rPr>
        <w:t>Appendix</w:t>
      </w:r>
      <w:r w:rsidRPr="00FC4F3D">
        <w:rPr>
          <w:sz w:val="24"/>
          <w:lang w:val="en-US"/>
        </w:rPr>
        <w:t xml:space="preserve"> </w:t>
      </w:r>
      <w:r>
        <w:rPr>
          <w:sz w:val="24"/>
          <w:lang w:val="en-US"/>
        </w:rPr>
        <w:t>A</w:t>
      </w:r>
      <w:r w:rsidRPr="00FC4F3D">
        <w:rPr>
          <w:sz w:val="24"/>
          <w:lang w:val="en-US"/>
        </w:rPr>
        <w:t>: Phylogenetic tree in nexus format</w:t>
      </w:r>
    </w:p>
    <w:p w14:paraId="2B5F2D4B" w14:textId="29912716" w:rsidR="004C7FA7" w:rsidRPr="00FC4F3D" w:rsidRDefault="004C7FA7" w:rsidP="004C7FA7">
      <w:pPr>
        <w:jc w:val="left"/>
        <w:rPr>
          <w:sz w:val="24"/>
          <w:lang w:val="en-US"/>
        </w:rPr>
      </w:pPr>
      <w:r>
        <w:rPr>
          <w:sz w:val="24"/>
          <w:lang w:val="en-US"/>
        </w:rPr>
        <w:t>Appendix B</w:t>
      </w:r>
      <w:r w:rsidRPr="00FC4F3D">
        <w:rPr>
          <w:sz w:val="24"/>
          <w:lang w:val="en-US"/>
        </w:rPr>
        <w:t xml:space="preserve">: </w:t>
      </w:r>
      <w:r w:rsidRPr="00FC4F3D">
        <w:rPr>
          <w:bCs/>
          <w:sz w:val="24"/>
          <w:lang w:val="en-US"/>
        </w:rPr>
        <w:t>Calibrations for Cyperaceae phylogeny and list of haploid chromosome number used in the analysis</w:t>
      </w:r>
    </w:p>
    <w:p w14:paraId="7D5963A5" w14:textId="25C0FC1F" w:rsidR="004C7FA7" w:rsidRPr="00FC4F3D" w:rsidRDefault="004C7FA7" w:rsidP="004C7FA7">
      <w:pPr>
        <w:jc w:val="left"/>
        <w:rPr>
          <w:sz w:val="24"/>
          <w:lang w:val="en-US"/>
        </w:rPr>
      </w:pPr>
      <w:r>
        <w:rPr>
          <w:sz w:val="24"/>
          <w:lang w:val="en-US"/>
        </w:rPr>
        <w:t>Appendix C</w:t>
      </w:r>
      <w:r w:rsidRPr="00FC4F3D">
        <w:rPr>
          <w:sz w:val="24"/>
          <w:lang w:val="en-US"/>
        </w:rPr>
        <w:t>: AIC scores for model selection</w:t>
      </w:r>
    </w:p>
    <w:p w14:paraId="6950A321" w14:textId="348601D8" w:rsidR="004C7FA7" w:rsidRPr="00FC4F3D" w:rsidRDefault="004C7FA7" w:rsidP="004C7FA7">
      <w:pPr>
        <w:jc w:val="left"/>
        <w:rPr>
          <w:sz w:val="24"/>
          <w:lang w:val="en-US"/>
        </w:rPr>
      </w:pPr>
      <w:r>
        <w:rPr>
          <w:sz w:val="24"/>
          <w:lang w:val="en-US"/>
        </w:rPr>
        <w:t>Appendix D</w:t>
      </w:r>
      <w:r w:rsidRPr="00FC4F3D">
        <w:rPr>
          <w:sz w:val="24"/>
          <w:lang w:val="en-US"/>
        </w:rPr>
        <w:t>: AIC scores for scenario comparison</w:t>
      </w:r>
    </w:p>
    <w:p w14:paraId="558F224C" w14:textId="1B5DF358" w:rsidR="004C7FA7" w:rsidRPr="00FC4F3D" w:rsidRDefault="004C7FA7" w:rsidP="004C7FA7">
      <w:pPr>
        <w:jc w:val="left"/>
        <w:rPr>
          <w:sz w:val="24"/>
          <w:lang w:val="en-US"/>
        </w:rPr>
      </w:pPr>
      <w:r>
        <w:rPr>
          <w:sz w:val="24"/>
          <w:lang w:val="en-US"/>
        </w:rPr>
        <w:t>Appendix E</w:t>
      </w:r>
      <w:r w:rsidRPr="00FC4F3D">
        <w:rPr>
          <w:sz w:val="24"/>
          <w:lang w:val="en-US"/>
        </w:rPr>
        <w:t>: Best model parameters</w:t>
      </w:r>
    </w:p>
    <w:p w14:paraId="6F239A5E" w14:textId="0E5E9EBB" w:rsidR="004C7FA7" w:rsidRPr="00FC4F3D" w:rsidRDefault="004C7FA7" w:rsidP="004C7FA7">
      <w:pPr>
        <w:jc w:val="left"/>
        <w:rPr>
          <w:sz w:val="24"/>
          <w:lang w:val="en-US"/>
        </w:rPr>
      </w:pPr>
      <w:r>
        <w:rPr>
          <w:sz w:val="24"/>
          <w:lang w:val="en-US"/>
        </w:rPr>
        <w:t>Appendix F</w:t>
      </w:r>
      <w:r w:rsidRPr="00FC4F3D">
        <w:rPr>
          <w:sz w:val="24"/>
          <w:lang w:val="en-US"/>
        </w:rPr>
        <w:t>: Family tree with chromosome data</w:t>
      </w:r>
    </w:p>
    <w:p w14:paraId="5EC73CC7" w14:textId="77777777" w:rsidR="004C7FA7" w:rsidRPr="006A1552" w:rsidRDefault="004C7FA7" w:rsidP="006A1552">
      <w:pPr>
        <w:spacing w:line="480" w:lineRule="auto"/>
        <w:ind w:firstLine="708"/>
        <w:rPr>
          <w:sz w:val="24"/>
          <w:szCs w:val="24"/>
          <w:lang w:val="en-US"/>
        </w:rPr>
      </w:pPr>
    </w:p>
    <w:p w14:paraId="5A89C5DB" w14:textId="086E5050" w:rsidR="00B11016" w:rsidRPr="001D170D" w:rsidRDefault="0020335C" w:rsidP="002E2644">
      <w:pPr>
        <w:spacing w:line="480" w:lineRule="auto"/>
        <w:jc w:val="left"/>
        <w:rPr>
          <w:b/>
          <w:sz w:val="24"/>
          <w:lang w:val="en-US"/>
        </w:rPr>
      </w:pPr>
      <w:r>
        <w:rPr>
          <w:b/>
          <w:sz w:val="24"/>
          <w:lang w:val="en-US"/>
        </w:rPr>
        <w:t>R</w:t>
      </w:r>
      <w:r w:rsidR="002E2644">
        <w:rPr>
          <w:b/>
          <w:sz w:val="24"/>
          <w:lang w:val="en-US"/>
        </w:rPr>
        <w:t>eferences</w:t>
      </w:r>
    </w:p>
    <w:p w14:paraId="073EA8F2" w14:textId="2FAA0D16" w:rsidR="00026D03" w:rsidRPr="002D71E9" w:rsidRDefault="00B11016" w:rsidP="00026D03">
      <w:pPr>
        <w:autoSpaceDE w:val="0"/>
        <w:autoSpaceDN w:val="0"/>
        <w:spacing w:after="200" w:line="480" w:lineRule="auto"/>
        <w:ind w:left="480" w:hanging="480"/>
        <w:rPr>
          <w:noProof/>
          <w:sz w:val="24"/>
          <w:szCs w:val="24"/>
          <w:lang w:val="en-GB"/>
        </w:rPr>
      </w:pPr>
      <w:r>
        <w:rPr>
          <w:sz w:val="24"/>
          <w:lang w:val="en-US"/>
        </w:rPr>
        <w:fldChar w:fldCharType="begin" w:fldLock="1"/>
      </w:r>
      <w:r w:rsidRPr="001D170D">
        <w:rPr>
          <w:sz w:val="24"/>
          <w:lang w:val="en-US"/>
        </w:rPr>
        <w:instrText xml:space="preserve">ADDIN Mendeley Bibliography CSL_BIBLIOGRAPHY </w:instrText>
      </w:r>
      <w:r>
        <w:rPr>
          <w:sz w:val="24"/>
          <w:lang w:val="en-US"/>
        </w:rPr>
        <w:fldChar w:fldCharType="separate"/>
      </w:r>
      <w:r w:rsidR="00026D03" w:rsidRPr="00026D03">
        <w:rPr>
          <w:noProof/>
          <w:sz w:val="24"/>
          <w:szCs w:val="24"/>
          <w:lang w:val="en-GB"/>
        </w:rPr>
        <w:t xml:space="preserve">Arias, R.S., Molin, W.T., Ray, J.D., Peel, M.D., Scheffler, B.E., 2011. </w:t>
      </w:r>
      <w:r w:rsidR="00026D03" w:rsidRPr="002D71E9">
        <w:rPr>
          <w:noProof/>
          <w:sz w:val="24"/>
          <w:szCs w:val="24"/>
          <w:lang w:val="en-GB"/>
        </w:rPr>
        <w:t xml:space="preserve">Isolation and characterisation of the first microsatellite markers for </w:t>
      </w:r>
      <w:r w:rsidR="00026D03" w:rsidRPr="002D71E9">
        <w:rPr>
          <w:i/>
          <w:iCs/>
          <w:noProof/>
          <w:sz w:val="24"/>
          <w:szCs w:val="24"/>
          <w:lang w:val="en-GB"/>
        </w:rPr>
        <w:t>Cyperus rotundus</w:t>
      </w:r>
      <w:r w:rsidR="00026D03" w:rsidRPr="002D71E9">
        <w:rPr>
          <w:noProof/>
          <w:sz w:val="24"/>
          <w:szCs w:val="24"/>
          <w:lang w:val="en-GB"/>
        </w:rPr>
        <w:t>. Weed Res. 51, 451–460. https://doi.org/10.1111/j.1365-3180.2011.00861.x</w:t>
      </w:r>
    </w:p>
    <w:p w14:paraId="09E40FF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Butlin, R.K., 2005. Recombination and speciation. Mol. Ecol. 14, 2621–2635. https://doi.org/10.1111/j.1365-294X.2005.02617.x</w:t>
      </w:r>
    </w:p>
    <w:p w14:paraId="0D44B46C"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Coghlan, A., Eichler, E.E., Oliver, S.G., Paterson, A.H., Stein, L., 2005. Chromosome evolution in eukaryotes: A multi-kingdom perspective. Trends Genet. https://doi.org/10.1016/j.tig.2005.09.009</w:t>
      </w:r>
    </w:p>
    <w:p w14:paraId="1FCA503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Comai, L., 2005. The advantages and disadvantages of being polyploid. Nat. Rev. Genet. 6, 836–846. https://doi.org/10.1038/nrg1711</w:t>
      </w:r>
    </w:p>
    <w:p w14:paraId="2F74955E"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Coyne, J.A., Orr, H.A., 2004. Speciation. Sinauer, Sunderland, MA, USA.</w:t>
      </w:r>
    </w:p>
    <w:p w14:paraId="2692F7E3"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 xml:space="preserve">Davies, E.W., 1956. Cytology, evolution and origin of the aneuploid series in the genus </w:t>
      </w:r>
      <w:r w:rsidRPr="002D71E9">
        <w:rPr>
          <w:i/>
          <w:iCs/>
          <w:noProof/>
          <w:sz w:val="24"/>
          <w:szCs w:val="24"/>
          <w:lang w:val="en-GB"/>
        </w:rPr>
        <w:t>Carex</w:t>
      </w:r>
      <w:r w:rsidRPr="002D71E9">
        <w:rPr>
          <w:noProof/>
          <w:sz w:val="24"/>
          <w:szCs w:val="24"/>
          <w:lang w:val="en-GB"/>
        </w:rPr>
        <w:t xml:space="preserve">. </w:t>
      </w:r>
      <w:r w:rsidRPr="00026D03">
        <w:rPr>
          <w:noProof/>
          <w:sz w:val="24"/>
          <w:szCs w:val="24"/>
        </w:rPr>
        <w:t>Hereditas 42, 349–365. https://doi.org/10.1111/j.1601-5223.1956.tb03022.x</w:t>
      </w:r>
    </w:p>
    <w:p w14:paraId="6F3C96E7" w14:textId="77777777" w:rsidR="00026D03" w:rsidRPr="00026D03" w:rsidRDefault="00026D03" w:rsidP="00026D03">
      <w:pPr>
        <w:autoSpaceDE w:val="0"/>
        <w:autoSpaceDN w:val="0"/>
        <w:spacing w:after="200" w:line="480" w:lineRule="auto"/>
        <w:ind w:left="480" w:hanging="480"/>
        <w:rPr>
          <w:noProof/>
          <w:sz w:val="24"/>
          <w:szCs w:val="24"/>
        </w:rPr>
      </w:pPr>
      <w:r w:rsidRPr="00026D03">
        <w:rPr>
          <w:noProof/>
          <w:sz w:val="24"/>
          <w:szCs w:val="24"/>
        </w:rPr>
        <w:t xml:space="preserve">De Castro, O., Gargiulo, R., Del Guacchio, E., Caputo, P., De Luca, P., 2015. </w:t>
      </w:r>
      <w:r w:rsidRPr="002D71E9">
        <w:rPr>
          <w:noProof/>
          <w:sz w:val="24"/>
          <w:szCs w:val="24"/>
          <w:lang w:val="en-GB"/>
        </w:rPr>
        <w:t xml:space="preserve">A molecular survey concerning the origin of </w:t>
      </w:r>
      <w:r w:rsidRPr="002D71E9">
        <w:rPr>
          <w:i/>
          <w:iCs/>
          <w:noProof/>
          <w:sz w:val="24"/>
          <w:szCs w:val="24"/>
          <w:lang w:val="en-GB"/>
        </w:rPr>
        <w:t>Cyperus esculentus</w:t>
      </w:r>
      <w:r w:rsidRPr="002D71E9">
        <w:rPr>
          <w:noProof/>
          <w:sz w:val="24"/>
          <w:szCs w:val="24"/>
          <w:lang w:val="en-GB"/>
        </w:rPr>
        <w:t xml:space="preserve"> (Cyperaceae, Poales): two sides of </w:t>
      </w:r>
      <w:r w:rsidRPr="002D71E9">
        <w:rPr>
          <w:noProof/>
          <w:sz w:val="24"/>
          <w:szCs w:val="24"/>
          <w:lang w:val="en-GB"/>
        </w:rPr>
        <w:lastRenderedPageBreak/>
        <w:t xml:space="preserve">the same coin (weed vs. crop). </w:t>
      </w:r>
      <w:r w:rsidRPr="00026D03">
        <w:rPr>
          <w:noProof/>
          <w:sz w:val="24"/>
          <w:szCs w:val="24"/>
        </w:rPr>
        <w:t>Ann. Bot. 115, 733–745. https://doi.org/10.1093/aob/mcv001</w:t>
      </w:r>
    </w:p>
    <w:p w14:paraId="02761B26"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Debodt, S., Maere, S., Van de Peer, Y., 2005. </w:t>
      </w:r>
      <w:r w:rsidRPr="002D71E9">
        <w:rPr>
          <w:noProof/>
          <w:sz w:val="24"/>
          <w:szCs w:val="24"/>
          <w:lang w:val="en-GB"/>
        </w:rPr>
        <w:t>Genome duplication and the origin of angiosperms. Trends Ecol. Evol. 20, 591–597. https://doi.org/10.1016/j.tree.2005.07.008</w:t>
      </w:r>
    </w:p>
    <w:p w14:paraId="07FC44C5"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Escudero, M., Hipp, A., 2013. Shifts in diversification rates and clade ages explain species richness in higher-level sedge taxa (Cyperaceae). Am. J. Bot. 100, 2403–2411. https://doi.org/10.3732/ajb.1300162</w:t>
      </w:r>
    </w:p>
    <w:p w14:paraId="73E6E360"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Escudero, M., Hipp, A.L., Hansen, T.F., Voje, K.L., Luceño, M., 2012a. Selection and inertia in the evolution of holocentric chromosomes in sedges (</w:t>
      </w:r>
      <w:r w:rsidRPr="002D71E9">
        <w:rPr>
          <w:i/>
          <w:iCs/>
          <w:noProof/>
          <w:sz w:val="24"/>
          <w:szCs w:val="24"/>
          <w:lang w:val="en-GB"/>
        </w:rPr>
        <w:t>Carex</w:t>
      </w:r>
      <w:r w:rsidRPr="002D71E9">
        <w:rPr>
          <w:noProof/>
          <w:sz w:val="24"/>
          <w:szCs w:val="24"/>
          <w:lang w:val="en-GB"/>
        </w:rPr>
        <w:t>, Cyperaceae). New Phytol. 195, 237–247. https://doi.org/10.1111/j.1469-8137.2012.04137.x</w:t>
      </w:r>
    </w:p>
    <w:p w14:paraId="7BADD85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Escudero, M., Hipp, A.L., Luceño, M., 2010. Karyotype stability and predictors of chromosome number variation in sedges: A study in </w:t>
      </w:r>
      <w:r w:rsidRPr="002D71E9">
        <w:rPr>
          <w:i/>
          <w:iCs/>
          <w:noProof/>
          <w:sz w:val="24"/>
          <w:szCs w:val="24"/>
          <w:lang w:val="en-GB"/>
        </w:rPr>
        <w:t>Carex</w:t>
      </w:r>
      <w:r w:rsidRPr="002D71E9">
        <w:rPr>
          <w:noProof/>
          <w:sz w:val="24"/>
          <w:szCs w:val="24"/>
          <w:lang w:val="en-GB"/>
        </w:rPr>
        <w:t xml:space="preserve"> section Spirostachyae (Cyperaceae). Mol. Phylogenet. Evol. 57, 353–363. https://doi.org/10.1016/j.ympev.2010.07.009</w:t>
      </w:r>
    </w:p>
    <w:p w14:paraId="57518A0C"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 xml:space="preserve">Escudero, M., Hipp, A.L., Waterway, M.J., Valente, L.M., 2012b. Diversification rates and chromosome evolution in the most diverse angiosperm genus of the temperate zone (Carex, Cyperaceae). </w:t>
      </w:r>
      <w:r w:rsidRPr="00026D03">
        <w:rPr>
          <w:noProof/>
          <w:sz w:val="24"/>
          <w:szCs w:val="24"/>
        </w:rPr>
        <w:t>Mol. Phylogenet. Evol. 63, 650–655. https://doi.org/10.1016/j.ympev.2012.02.005</w:t>
      </w:r>
    </w:p>
    <w:p w14:paraId="6E29E5B8"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Escudero, M., Martín-Bravo, S., Mayrose, I., Fernández-Mazuecos, M., Fiz-Palacios, O., Hipp, A.L., Pimentel, M., Jiménez-Mejías, P., Valcárcel, V., Vargas, P., Luceño, M., 2014. </w:t>
      </w:r>
      <w:r w:rsidRPr="002D71E9">
        <w:rPr>
          <w:noProof/>
          <w:sz w:val="24"/>
          <w:szCs w:val="24"/>
          <w:lang w:val="en-GB"/>
        </w:rPr>
        <w:t>Karyotypic changes through dysploidy persist longer over evolutionary time than polyploid changes. PLoS One 9, e85266. https://doi.org/10.1371/journal.pone.0085266</w:t>
      </w:r>
    </w:p>
    <w:p w14:paraId="585EAB3E"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lastRenderedPageBreak/>
        <w:t>Freyman, W.A., Höhna, S., 2018. Cladogenetic and anagenetic models of chromosome number evolution: A Bayesian model averaging approach. Syst. Biol. 67, 195–215. https://doi.org/10.1093/sysbio/syx065</w:t>
      </w:r>
    </w:p>
    <w:p w14:paraId="42DC5CD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Gitaí, J., Paule, J., Zizka, G., Schulte, K., Benko-Iseppon, A.M., 2014. Chromosome numbers and DNA content in Bromeliaceae: additional data and critical review. Bot. J. Linn. Soc. 176, 349–368. https://doi.org/10.1111/boj.12211</w:t>
      </w:r>
    </w:p>
    <w:p w14:paraId="1AE26C7D"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Glick, L., Mayrose, I., 2014. ChromEvol: Assessing the pattern of chromosome number evolution and the inference of polyploidy along a phylogeny. Mol. Biol. Evol. 31, 1914–1922. https://doi.org/10.1093/molbev/msu122</w:t>
      </w:r>
    </w:p>
    <w:p w14:paraId="7B68BCB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Global Carex Group, 2015. Making </w:t>
      </w:r>
      <w:r w:rsidRPr="002D71E9">
        <w:rPr>
          <w:i/>
          <w:iCs/>
          <w:noProof/>
          <w:sz w:val="24"/>
          <w:szCs w:val="24"/>
          <w:lang w:val="en-GB"/>
        </w:rPr>
        <w:t>Carex</w:t>
      </w:r>
      <w:r w:rsidRPr="002D71E9">
        <w:rPr>
          <w:noProof/>
          <w:sz w:val="24"/>
          <w:szCs w:val="24"/>
          <w:lang w:val="en-GB"/>
        </w:rPr>
        <w:t xml:space="preserve"> monophyletic (Cyperaceae, tribe Cariceae): a new broader circumscription. Bot. J. Linn. Soc. 179, 1–42. https://doi.org/10.1111/boj.12298</w:t>
      </w:r>
    </w:p>
    <w:p w14:paraId="7C1CB95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Goldblatt, P., Johnson, D.E., n.d. Index to Plant Chromosome Numbers [WWW Document]. Missouri Bot. Gard. St. Louis.</w:t>
      </w:r>
    </w:p>
    <w:p w14:paraId="74FFC21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Govaerts, R., Koopman, J., Simpson, D., Goetghebeur, P., Wilson, K., Egorova, T., Bruhl, J., 2017. </w:t>
      </w:r>
      <w:r w:rsidRPr="002D71E9">
        <w:rPr>
          <w:i/>
          <w:iCs/>
          <w:noProof/>
          <w:sz w:val="24"/>
          <w:szCs w:val="24"/>
          <w:lang w:val="en-GB"/>
        </w:rPr>
        <w:t>World Checklist of Cyperaceae</w:t>
      </w:r>
      <w:r w:rsidRPr="002D71E9">
        <w:rPr>
          <w:noProof/>
          <w:sz w:val="24"/>
          <w:szCs w:val="24"/>
          <w:lang w:val="en-GB"/>
        </w:rPr>
        <w:t>, The Board of Trustees of the Royal Botanic Gardens, Kew. The Board of Trustees of the Royal Botanic Gardens, Kew.</w:t>
      </w:r>
    </w:p>
    <w:p w14:paraId="12C57A5F"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Grant, V., 1981. Plant speciation, 2nd ed. Columbia University Press, New York.</w:t>
      </w:r>
    </w:p>
    <w:p w14:paraId="3CF440C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Hegarty, M., Hiscock, S., 2007. Polyploidy: doubling up for evolutionary success. Curr. Biol. 17, R927–R929. https://doi.org/10.1016/j.cub.2007.08.060</w:t>
      </w:r>
    </w:p>
    <w:p w14:paraId="01665AA8"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Hegarty, M.J., Hiscock, S.J., 2008. Genomic clues to the evolutionary success of polyploid plants. Curr. Biol. 18, R435–R444. https://doi.org/10.1016/j.cub.2008.03.043</w:t>
      </w:r>
    </w:p>
    <w:p w14:paraId="4EB0874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lastRenderedPageBreak/>
        <w:t xml:space="preserve">Heilborn, O., 1924. Chromosome numbers and dimensions, species-formation and phylogeny in the genus </w:t>
      </w:r>
      <w:r w:rsidRPr="002D71E9">
        <w:rPr>
          <w:i/>
          <w:iCs/>
          <w:noProof/>
          <w:sz w:val="24"/>
          <w:szCs w:val="24"/>
          <w:lang w:val="en-GB"/>
        </w:rPr>
        <w:t>Carex</w:t>
      </w:r>
      <w:r w:rsidRPr="002D71E9">
        <w:rPr>
          <w:noProof/>
          <w:sz w:val="24"/>
          <w:szCs w:val="24"/>
          <w:lang w:val="en-GB"/>
        </w:rPr>
        <w:t>. Hereditas 5, 129–216. https://doi.org/10.1111/j.1601-5223.1924.tb03128.x</w:t>
      </w:r>
    </w:p>
    <w:p w14:paraId="65422A4C"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Hinchliff, C.E., Roalson, E.H., 2013. Using supermatrices for phylogenetic inquiry: An example using the sedges. Syst. Biol. 62, 205–219. https://doi.org/10.1093/sysbio/sys088</w:t>
      </w:r>
    </w:p>
    <w:p w14:paraId="365D8ECF"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Hipp, A.L., 2007. Nonuniform processes of chromosome evolution in sedges (</w:t>
      </w:r>
      <w:r w:rsidRPr="002D71E9">
        <w:rPr>
          <w:i/>
          <w:iCs/>
          <w:noProof/>
          <w:sz w:val="24"/>
          <w:szCs w:val="24"/>
          <w:lang w:val="en-GB"/>
        </w:rPr>
        <w:t>Carex</w:t>
      </w:r>
      <w:r w:rsidRPr="002D71E9">
        <w:rPr>
          <w:noProof/>
          <w:sz w:val="24"/>
          <w:szCs w:val="24"/>
          <w:lang w:val="en-GB"/>
        </w:rPr>
        <w:t xml:space="preserve">: Cyperaceae). </w:t>
      </w:r>
      <w:r w:rsidRPr="00026D03">
        <w:rPr>
          <w:noProof/>
          <w:sz w:val="24"/>
          <w:szCs w:val="24"/>
        </w:rPr>
        <w:t>Evolution (N. Y). 61, 2175–2194. https://doi.org/10.1111/j.1558-5646.2007.00183.x</w:t>
      </w:r>
    </w:p>
    <w:p w14:paraId="3E3C75F0"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Hipp, A.L., Escudero, M., Chung, K.-S., 2013. </w:t>
      </w:r>
      <w:r w:rsidRPr="002D71E9">
        <w:rPr>
          <w:noProof/>
          <w:sz w:val="24"/>
          <w:szCs w:val="24"/>
          <w:lang w:val="en-GB"/>
        </w:rPr>
        <w:t>Holocentric Chromosomes, in: Maloy, S., Hughes, K. (Eds.), Brenner’s Encyclopedia of Genetics. Elsevier, Amsterdam, pp. 499–501. https://doi.org/10.1016/B978-0-12-374984-0.00723-3</w:t>
      </w:r>
    </w:p>
    <w:p w14:paraId="308550C1"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Hipp, A.L., Rothrock, P.E., Roalson, E.H., 2009. The evolution of chromosome arrangements in </w:t>
      </w:r>
      <w:r w:rsidRPr="002D71E9">
        <w:rPr>
          <w:i/>
          <w:iCs/>
          <w:noProof/>
          <w:sz w:val="24"/>
          <w:szCs w:val="24"/>
          <w:lang w:val="en-GB"/>
        </w:rPr>
        <w:t>Carex</w:t>
      </w:r>
      <w:r w:rsidRPr="002D71E9">
        <w:rPr>
          <w:noProof/>
          <w:sz w:val="24"/>
          <w:szCs w:val="24"/>
          <w:lang w:val="en-GB"/>
        </w:rPr>
        <w:t xml:space="preserve"> (Cyperaceae). Bot. Rev. 75, 96–109. https://doi.org/10.1007/s12229-008-9022-8</w:t>
      </w:r>
    </w:p>
    <w:p w14:paraId="0577CA6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Höhna, S., Heath, T.A., Boussau, B., Landis, M.J., Ronquist, F., Huelsenbeck, J.P., 2014. Probabilistic graphical model representation in phylogenetics. Syst. Biol. 63, 753–771. https://doi.org/10.1093/sysbio/syu039</w:t>
      </w:r>
    </w:p>
    <w:p w14:paraId="5F9D173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Hoshino, T., 1981. Karyomorphological and cytogenetical studies on aneuploidy in </w:t>
      </w:r>
      <w:r w:rsidRPr="002D71E9">
        <w:rPr>
          <w:i/>
          <w:iCs/>
          <w:noProof/>
          <w:sz w:val="24"/>
          <w:szCs w:val="24"/>
          <w:lang w:val="en-GB"/>
        </w:rPr>
        <w:t>Carex</w:t>
      </w:r>
      <w:r w:rsidRPr="002D71E9">
        <w:rPr>
          <w:noProof/>
          <w:sz w:val="24"/>
          <w:szCs w:val="24"/>
          <w:lang w:val="en-GB"/>
        </w:rPr>
        <w:t>. J. Sci. Ser. B, div. 2 - Hiroshima Daigaku 17, 155–238.</w:t>
      </w:r>
    </w:p>
    <w:p w14:paraId="2890FA4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Jiménez-Mejías, P., Hahn, M., Lueders, K., Starr, J.R., Brown, B.H., Chouinard, B.N., Chung, K.-S., Escudero, M., Ford, B.A., Ford, K.A., Gebauer, S., Gehrke, B., Hoffmann, M.H., Jin, X.-F., Jung, J., Kim, S., Luceño, M., Maguilla, E., Martín-Bravo, S., Míguez, M., </w:t>
      </w:r>
      <w:r w:rsidRPr="002D71E9">
        <w:rPr>
          <w:noProof/>
          <w:sz w:val="24"/>
          <w:szCs w:val="24"/>
          <w:lang w:val="en-GB"/>
        </w:rPr>
        <w:lastRenderedPageBreak/>
        <w:t xml:space="preserve">Molina, A., Naczi, R.F.C., Pender, J.E., Reznicek, A.A., Villaverde, T., Waterway, M.J., Wilson, K.L., Yang, J.-C., Zhang, S., Hipp, A.L., Roalson, E.H., 2016. Megaphylogenetic specimen-level approaches to the </w:t>
      </w:r>
      <w:r w:rsidRPr="002D71E9">
        <w:rPr>
          <w:i/>
          <w:iCs/>
          <w:noProof/>
          <w:sz w:val="24"/>
          <w:szCs w:val="24"/>
          <w:lang w:val="en-GB"/>
        </w:rPr>
        <w:t>Carex</w:t>
      </w:r>
      <w:r w:rsidRPr="002D71E9">
        <w:rPr>
          <w:noProof/>
          <w:sz w:val="24"/>
          <w:szCs w:val="24"/>
          <w:lang w:val="en-GB"/>
        </w:rPr>
        <w:t xml:space="preserve"> (Cyperaceae) phylogeny using ITS, ETS, and </w:t>
      </w:r>
      <w:r w:rsidRPr="002D71E9">
        <w:rPr>
          <w:i/>
          <w:iCs/>
          <w:noProof/>
          <w:sz w:val="24"/>
          <w:szCs w:val="24"/>
          <w:lang w:val="en-GB"/>
        </w:rPr>
        <w:t>mat</w:t>
      </w:r>
      <w:r w:rsidRPr="002D71E9">
        <w:rPr>
          <w:noProof/>
          <w:sz w:val="24"/>
          <w:szCs w:val="24"/>
          <w:lang w:val="en-GB"/>
        </w:rPr>
        <w:t>K sequences: Implications for classification. Syst. Bot. 41, 500–518. https://doi.org/10.1600/036364416X692497</w:t>
      </w:r>
    </w:p>
    <w:p w14:paraId="5CDECA23"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Jiménez-Mejías, P., Martinetto, E., Momohara, A., Popova, S., Smith, S.Y., Roalson, E.H., 2016. A Commented synopsis of the pre-Pleistocene fossil record of Carex (Cyperaceae). Bot. Rev. 82, 258–345. https://doi.org/10.1007/s12229-016-9169-7</w:t>
      </w:r>
    </w:p>
    <w:p w14:paraId="69FD9813"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Larridon, I., Bauters, K., Reynders, M., Huygh, W., Muasya, A.M., Simpson, D.A., Goetghebeur, P., 2013. Towards a new classification of the giant paraphyletic genus </w:t>
      </w:r>
      <w:r w:rsidRPr="002D71E9">
        <w:rPr>
          <w:i/>
          <w:iCs/>
          <w:noProof/>
          <w:sz w:val="24"/>
          <w:szCs w:val="24"/>
          <w:lang w:val="en-GB"/>
        </w:rPr>
        <w:t>Cyperus</w:t>
      </w:r>
      <w:r w:rsidRPr="002D71E9">
        <w:rPr>
          <w:noProof/>
          <w:sz w:val="24"/>
          <w:szCs w:val="24"/>
          <w:lang w:val="en-GB"/>
        </w:rPr>
        <w:t xml:space="preserve"> (Cyperaceae): phylogenetic relationships and generic delimitation in C4 </w:t>
      </w:r>
      <w:r w:rsidRPr="002D71E9">
        <w:rPr>
          <w:i/>
          <w:iCs/>
          <w:noProof/>
          <w:sz w:val="24"/>
          <w:szCs w:val="24"/>
          <w:lang w:val="en-GB"/>
        </w:rPr>
        <w:t>Cyperus</w:t>
      </w:r>
      <w:r w:rsidRPr="002D71E9">
        <w:rPr>
          <w:noProof/>
          <w:sz w:val="24"/>
          <w:szCs w:val="24"/>
          <w:lang w:val="en-GB"/>
        </w:rPr>
        <w:t>. Bot. J. Linn. Soc. 172, 106–126. https://doi.org/10.1111/boj.12020</w:t>
      </w:r>
    </w:p>
    <w:p w14:paraId="40BFF84E"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Lee, K.H., Namai, H., 1993. Cytogenetic and morphological characteristics of new types of diploids (2n=22, 24, 40) derived from consecutive selfing of aneuploids in </w:t>
      </w:r>
      <w:r w:rsidRPr="002D71E9">
        <w:rPr>
          <w:i/>
          <w:iCs/>
          <w:noProof/>
          <w:sz w:val="24"/>
          <w:szCs w:val="24"/>
          <w:lang w:val="en-GB"/>
        </w:rPr>
        <w:t>Brassica</w:t>
      </w:r>
      <w:r w:rsidRPr="002D71E9">
        <w:rPr>
          <w:noProof/>
          <w:sz w:val="24"/>
          <w:szCs w:val="24"/>
          <w:lang w:val="en-GB"/>
        </w:rPr>
        <w:t xml:space="preserve"> crops. Euphytica 72, 15–22. https://doi.org/10.1007/BF00023768</w:t>
      </w:r>
    </w:p>
    <w:p w14:paraId="1FA5954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Lee, K.H., Namai, H., 1992. Stabilization of new types of diploids (2n=22, 24) through selfing of aneuploids (2n=21, 22) derived from crossing of sesquidiploids (2n=29, AAC) and </w:t>
      </w:r>
      <w:r w:rsidRPr="002D71E9">
        <w:rPr>
          <w:i/>
          <w:iCs/>
          <w:noProof/>
          <w:sz w:val="24"/>
          <w:szCs w:val="24"/>
          <w:lang w:val="en-GB"/>
        </w:rPr>
        <w:t>Brassica campestris</w:t>
      </w:r>
      <w:r w:rsidRPr="002D71E9">
        <w:rPr>
          <w:noProof/>
          <w:sz w:val="24"/>
          <w:szCs w:val="24"/>
          <w:lang w:val="en-GB"/>
        </w:rPr>
        <w:t xml:space="preserve"> (2n=20 AA). Euphytica1 60, 1–13.</w:t>
      </w:r>
    </w:p>
    <w:p w14:paraId="2E5D004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Levin, D.A., 1983. Polyploidy and novelty in flowering plants. Am. Nat. 122, 1–25. https://doi.org/10.1086/284115</w:t>
      </w:r>
    </w:p>
    <w:p w14:paraId="40DFF603"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Márquez-Corro, J.I., Escudero, M., Luceño, M., 2018. </w:t>
      </w:r>
      <w:r w:rsidRPr="002D71E9">
        <w:rPr>
          <w:noProof/>
          <w:sz w:val="24"/>
          <w:szCs w:val="24"/>
          <w:lang w:val="en-GB"/>
        </w:rPr>
        <w:t xml:space="preserve">Do holocentric chromosomes represent an evolutionary advantage? A study of paired analyses of diversification rates of lineages </w:t>
      </w:r>
      <w:r w:rsidRPr="002D71E9">
        <w:rPr>
          <w:noProof/>
          <w:sz w:val="24"/>
          <w:szCs w:val="24"/>
          <w:lang w:val="en-GB"/>
        </w:rPr>
        <w:lastRenderedPageBreak/>
        <w:t>with holocentric chromosomes and their monocentric closest relatives. Chromosom. Res. 26, 139–152. https://doi.org/10.1007/s10577-017-9566-8</w:t>
      </w:r>
    </w:p>
    <w:p w14:paraId="6AEDAB9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Mayrose, I., Barker, M.S., Otto, S.P., 2010. Probabilistic models of chromosome number evolution and the inference of polyploidy. Syst. Biol. 59, 132–144. https://doi.org/10.1093/sysbio/syp083</w:t>
      </w:r>
    </w:p>
    <w:p w14:paraId="3ADD1CF8" w14:textId="527FDFBD"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Mayrose, I., Zhan, S.H., Rothfels, C.J., Magnuson-Ford, K., Barker, M.S., Rieseberg, L.H., Otto, S.P., 2011. Recently formed polyploid plants diversify at lower rates. Science. 333, 1257–1257. https://doi.org/10.1126/science.1207205</w:t>
      </w:r>
    </w:p>
    <w:p w14:paraId="4FAD30D5"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Melters, D.P., Paliulis, L. V., Korf, I.F., Chan, S.W.L., 2012. Holocentric chromosomes: Convergent evolution, meiotic adaptations, and genomic analysis. Chromosom. Res. https://doi.org/10.1007/s10577-012-9292-1</w:t>
      </w:r>
    </w:p>
    <w:p w14:paraId="423733F2"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Mola, L.M., Papeschi, A.G., 2006. Holocentric chromosomes at a glance. J. Basic Appl. Genet. 17, 17–33.</w:t>
      </w:r>
    </w:p>
    <w:p w14:paraId="5AD09936"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Navarro, A., Barton, N.H., 2003a. Accumulating postzygotic isolation genes in parapatry: A new twist on chromosomal speciation. Evolution 57, 447–59.</w:t>
      </w:r>
    </w:p>
    <w:p w14:paraId="0F92A5B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Navarro, A., Barton, N.H., 2003b. Chromosomal speciation and molecular divergence – accelerated evolution in rearranged chromosomes. Science 300, 321–4. https://doi.org/10.1126/science.1080600</w:t>
      </w:r>
    </w:p>
    <w:p w14:paraId="07EBB240"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O’Meara, B.C., Ané, C., Sanderson, M.J., Wainwright, P.C., 2006. Testing for different rates of continuous trait evolution using likelihood. Evolution (N. Y). 60, 922. https://doi.org/10.1554/05-130.1</w:t>
      </w:r>
    </w:p>
    <w:p w14:paraId="7821FC2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lastRenderedPageBreak/>
        <w:t xml:space="preserve">Orellana, M.R., López-Pujol, J., Blanché, C., Bosch, M., 2007. Genetic diversity in the endangered dysploid larkspur </w:t>
      </w:r>
      <w:r w:rsidRPr="002D71E9">
        <w:rPr>
          <w:i/>
          <w:iCs/>
          <w:noProof/>
          <w:sz w:val="24"/>
          <w:szCs w:val="24"/>
          <w:lang w:val="en-GB"/>
        </w:rPr>
        <w:t>Delphinium bolosii</w:t>
      </w:r>
      <w:r w:rsidRPr="002D71E9">
        <w:rPr>
          <w:noProof/>
          <w:sz w:val="24"/>
          <w:szCs w:val="24"/>
          <w:lang w:val="en-GB"/>
        </w:rPr>
        <w:t xml:space="preserve"> and its close diploid relatives in the series </w:t>
      </w:r>
      <w:r w:rsidRPr="002D71E9">
        <w:rPr>
          <w:i/>
          <w:iCs/>
          <w:noProof/>
          <w:sz w:val="24"/>
          <w:szCs w:val="24"/>
          <w:lang w:val="en-GB"/>
        </w:rPr>
        <w:t>Fissa</w:t>
      </w:r>
      <w:r w:rsidRPr="002D71E9">
        <w:rPr>
          <w:noProof/>
          <w:sz w:val="24"/>
          <w:szCs w:val="24"/>
          <w:lang w:val="en-GB"/>
        </w:rPr>
        <w:t xml:space="preserve"> of the Western Mediterranean area. Biol. J. Linn. Soc. 92, 773–784. https://doi.org/10.1111/j.1095-8312.2007.00910.x</w:t>
      </w:r>
    </w:p>
    <w:p w14:paraId="4AD2E870"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Otto, S.P., 2007. The evolutionary consequences of polyploidy. Cell 131, 452–462. https://doi.org/10.1016/j.cell.2007.10.022</w:t>
      </w:r>
    </w:p>
    <w:p w14:paraId="182BF82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Otto, S.P., Whitton, J., 2000. Polyploid incidence and evolution. Annu. Rev. Genet. 34, 401–437. https://doi.org/10.1146/annurev.genet.34.1.401</w:t>
      </w:r>
    </w:p>
    <w:p w14:paraId="69DC372D"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Otto, S.P., Whitton, J., 2000. Polyploid incidence and evolution. Annu. Rev. Genet. 34, 401–437. https://doi.org/10.1146/annurev.genet.34.1.401</w:t>
      </w:r>
    </w:p>
    <w:p w14:paraId="403DA3F9"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Reznicek, A.A., 1990. Evolution in Sedges (Carex, Cyperaceae). Can. J. Bot. Can. Bot. 68, 1409–1432.</w:t>
      </w:r>
    </w:p>
    <w:p w14:paraId="17C84D25"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Rice, A., Glick, L., Abadi, S., Einhorn, M., Kopelman, N.M., Salman-Minkov, A., Mayzel, J., Chay, O., Mayrose, I., 2015. The Chromosome Counts Database (CCDB) - a community resource of plant chromosome numbers. New Phytol. 206, 19–26. https://doi.org/10.1111/nph.13191</w:t>
      </w:r>
    </w:p>
    <w:p w14:paraId="7A443511"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 xml:space="preserve">Rieseberg, L.H., 2001. Chromosomal rearrangements and speciation. </w:t>
      </w:r>
      <w:r w:rsidRPr="00026D03">
        <w:rPr>
          <w:noProof/>
          <w:sz w:val="24"/>
          <w:szCs w:val="24"/>
        </w:rPr>
        <w:t>Trends Ecol. Evol. 16, 351–358. https://doi.org/10.1016/S0169-5347(01)02187-5</w:t>
      </w:r>
    </w:p>
    <w:p w14:paraId="25B4C8F6"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Roalson, E.H., 2008. </w:t>
      </w:r>
      <w:r w:rsidRPr="002D71E9">
        <w:rPr>
          <w:noProof/>
          <w:sz w:val="24"/>
          <w:szCs w:val="24"/>
          <w:lang w:val="en-GB"/>
        </w:rPr>
        <w:t>A synopsis of chromosome number variation in the Cyperaceae. Bot. Rev. 74, 209–393. https://doi.org/10.1007/s12229-008-9011-y</w:t>
      </w:r>
    </w:p>
    <w:p w14:paraId="238E3B8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Smith, S.A., Brown, J.W., Yang, Y., Bruenn, R., Drummond, C.P., Brockington, S.F., </w:t>
      </w:r>
      <w:r w:rsidRPr="002D71E9">
        <w:rPr>
          <w:noProof/>
          <w:sz w:val="24"/>
          <w:szCs w:val="24"/>
          <w:lang w:val="en-GB"/>
        </w:rPr>
        <w:lastRenderedPageBreak/>
        <w:t>Walker, J.F., Last, N., Douglas, N.A., Moore, M.J., 2018. Disparity, diversity, and duplications in the Caryophyllales. New Phytol. 217, 836–854. https://doi.org/10.1111/nph.14772</w:t>
      </w:r>
    </w:p>
    <w:p w14:paraId="228F037D"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Smith, S.A., O’Meara, B.C., 2012. treePL: divergence time estimation using penalized likelihood for large phylogenies. Bioinformatics 28, 2689–2690. https://doi.org/10.1093/bioinformatics/bts492</w:t>
      </w:r>
    </w:p>
    <w:p w14:paraId="63858A88"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Soltis, D.E., Albert, V.A., Leebens-Mack, J., Bell, C.D., Paterson, A.H., Zheng, C., Sankoff, D., DePamphilis, C.W., Wall, P.K., Soltis, P.S., 2009. Polyploidy and angiosperm diversification. Am. J. Bot. 96, 336–348. https://doi.org/10.3732/ajb.0800079</w:t>
      </w:r>
    </w:p>
    <w:p w14:paraId="15205F1F"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Soltis, P.S., Soltis, D.E., 2016. </w:t>
      </w:r>
      <w:r w:rsidRPr="002D71E9">
        <w:rPr>
          <w:noProof/>
          <w:sz w:val="24"/>
          <w:szCs w:val="24"/>
          <w:lang w:val="en-GB"/>
        </w:rPr>
        <w:t>Ancient WGD events as drivers of key innovations in angiosperms. Curr. Opin. Plant Biol. 30, 159–165. https://doi.org/10.1016/j.pbi.2016.03.015</w:t>
      </w:r>
    </w:p>
    <w:p w14:paraId="15EDE85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Soltis, P.S., Soltis, D.E., 2000. The role of genetic and genomic attributes in the success of polyploids. Proc. Natl. Acad. Sci. 97, 7051–7057. https://doi.org/10.1073/pnas.97.13.7051</w:t>
      </w:r>
    </w:p>
    <w:p w14:paraId="62F69D9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Spalink, D., Drew, B.T., Pace, M.C., Zaborsky, J.G., Li, P., Cameron, K.M., Givnish, T.J., Sytsma, K.J., 2016a. Evolution of geographical place and niche space: Patterns of diversification in the North American sedge (Cyperaceae) flora. Mol. Phylogenet. Evol. 95, 183–195. https://doi.org/10.1016/j.ympev.2015.09.028</w:t>
      </w:r>
    </w:p>
    <w:p w14:paraId="2A091AE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Spalink, D., Drew, B.T., Pace, M.C., Zaborsky, J.G., Starr, J.R., Cameron, K.M., Givnish, T.J., Sytsma, K.J., 2016b. Biogeography of the cosmopolitan sedges (Cyperaceae) and the area-richness correlation in plants. J. Biogeogr. 43, 1893–1904. </w:t>
      </w:r>
      <w:r w:rsidRPr="002D71E9">
        <w:rPr>
          <w:noProof/>
          <w:sz w:val="24"/>
          <w:szCs w:val="24"/>
          <w:lang w:val="en-GB"/>
        </w:rPr>
        <w:lastRenderedPageBreak/>
        <w:t>https://doi.org/10.1111/jbi.12802</w:t>
      </w:r>
    </w:p>
    <w:p w14:paraId="3A59D05B"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 xml:space="preserve">Stamatakis, A., 2006. RAxML-VI-HPC: Maximum likelihood-based phylogenetic analyses with thousands of taxa and mixed models. </w:t>
      </w:r>
      <w:r w:rsidRPr="00026D03">
        <w:rPr>
          <w:noProof/>
          <w:sz w:val="24"/>
          <w:szCs w:val="24"/>
        </w:rPr>
        <w:t>Bioinformatics 22, 2688–2690. https://doi.org/10.1093/bioinformatics/btl446</w:t>
      </w:r>
    </w:p>
    <w:p w14:paraId="229B14FE"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Vallès, J., Pellicer, J., Sánchez-Jiménez, I., Hidalgo, O., Vitales, D., Garcia, S., Martín, J., Garnatje, T., 2012. </w:t>
      </w:r>
      <w:r w:rsidRPr="002D71E9">
        <w:rPr>
          <w:noProof/>
          <w:sz w:val="24"/>
          <w:szCs w:val="24"/>
          <w:lang w:val="en-GB"/>
        </w:rPr>
        <w:t xml:space="preserve">Polyploidy and other changes at chromosomal level and in genome size: Its role in systematics and evolution exemplified by some genera of </w:t>
      </w:r>
      <w:r w:rsidRPr="002D71E9">
        <w:rPr>
          <w:i/>
          <w:iCs/>
          <w:noProof/>
          <w:sz w:val="24"/>
          <w:szCs w:val="24"/>
          <w:lang w:val="en-GB"/>
        </w:rPr>
        <w:t>Anthemideae</w:t>
      </w:r>
      <w:r w:rsidRPr="002D71E9">
        <w:rPr>
          <w:noProof/>
          <w:sz w:val="24"/>
          <w:szCs w:val="24"/>
          <w:lang w:val="en-GB"/>
        </w:rPr>
        <w:t xml:space="preserve"> and </w:t>
      </w:r>
      <w:r w:rsidRPr="002D71E9">
        <w:rPr>
          <w:i/>
          <w:iCs/>
          <w:noProof/>
          <w:sz w:val="24"/>
          <w:szCs w:val="24"/>
          <w:lang w:val="en-GB"/>
        </w:rPr>
        <w:t>Cardueae</w:t>
      </w:r>
      <w:r w:rsidRPr="002D71E9">
        <w:rPr>
          <w:noProof/>
          <w:sz w:val="24"/>
          <w:szCs w:val="24"/>
          <w:lang w:val="en-GB"/>
        </w:rPr>
        <w:t xml:space="preserve"> (Asteraceae). Taxon 61, 841–851.</w:t>
      </w:r>
    </w:p>
    <w:p w14:paraId="32811743"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Van de Peer, Y., 2011. A mystery unveiled. Genome Biol. 12, 113. https://doi.org/10.1186/gb-2011-12-5-113</w:t>
      </w:r>
    </w:p>
    <w:p w14:paraId="1D6627A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Vickery, R.K., 1995. Speciation by aneuploidy and polyploidy in </w:t>
      </w:r>
      <w:r w:rsidRPr="002D71E9">
        <w:rPr>
          <w:i/>
          <w:iCs/>
          <w:noProof/>
          <w:sz w:val="24"/>
          <w:szCs w:val="24"/>
          <w:lang w:val="en-GB"/>
        </w:rPr>
        <w:t>Mimulus</w:t>
      </w:r>
      <w:r w:rsidRPr="002D71E9">
        <w:rPr>
          <w:noProof/>
          <w:sz w:val="24"/>
          <w:szCs w:val="24"/>
          <w:lang w:val="en-GB"/>
        </w:rPr>
        <w:t xml:space="preserve"> (Plantaginaceae). Gt. Basin Nat. 55, 174–176.</w:t>
      </w:r>
    </w:p>
    <w:p w14:paraId="730C01FD"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Wagenmakers, E.-J., Farrell, S., 2004. AIC model selection using Akaike weights. Psychon. Bull. Rev. 11, 192–196. https://doi.org/10.3758/BF03206482</w:t>
      </w:r>
    </w:p>
    <w:p w14:paraId="2EB53C53"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Wahl, H.A., 1940. Chromosome numbers and meiosis in the genus </w:t>
      </w:r>
      <w:r w:rsidRPr="002D71E9">
        <w:rPr>
          <w:i/>
          <w:iCs/>
          <w:noProof/>
          <w:sz w:val="24"/>
          <w:szCs w:val="24"/>
          <w:lang w:val="en-GB"/>
        </w:rPr>
        <w:t>Carex</w:t>
      </w:r>
      <w:r w:rsidRPr="002D71E9">
        <w:rPr>
          <w:noProof/>
          <w:sz w:val="24"/>
          <w:szCs w:val="24"/>
          <w:lang w:val="en-GB"/>
        </w:rPr>
        <w:t>. Am. J. Bot. 27, 458–470.</w:t>
      </w:r>
    </w:p>
    <w:p w14:paraId="79D807E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Weiss‐Schneeweiss, H., Stuessy, T.F., Villaseñor, J.L., 2009. Chromosome numbers, karyotypes, and evolution in </w:t>
      </w:r>
      <w:r w:rsidRPr="002D71E9">
        <w:rPr>
          <w:i/>
          <w:iCs/>
          <w:noProof/>
          <w:sz w:val="24"/>
          <w:szCs w:val="24"/>
          <w:lang w:val="en-GB"/>
        </w:rPr>
        <w:t>Melampodium</w:t>
      </w:r>
      <w:r w:rsidRPr="002D71E9">
        <w:rPr>
          <w:noProof/>
          <w:sz w:val="24"/>
          <w:szCs w:val="24"/>
          <w:lang w:val="en-GB"/>
        </w:rPr>
        <w:t xml:space="preserve"> (Asteraceae). Int. J. Plant Sci. 170, 1168–1182. https://doi.org/10.1086/605876</w:t>
      </w:r>
    </w:p>
    <w:p w14:paraId="6FB41B42"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Zenil-Ferguson, R., Burleigh, J.G., Ponciano, J.M., 2018. chromploid: An R package for chromosome number evolution across the plant tree of life. Appl. Plant Sci. 6, e1037. </w:t>
      </w:r>
      <w:r w:rsidRPr="002D71E9">
        <w:rPr>
          <w:noProof/>
          <w:sz w:val="24"/>
          <w:szCs w:val="24"/>
          <w:lang w:val="en-GB"/>
        </w:rPr>
        <w:lastRenderedPageBreak/>
        <w:t>https://doi.org/10.1002/aps3.1037</w:t>
      </w:r>
    </w:p>
    <w:p w14:paraId="6B869402" w14:textId="77777777" w:rsidR="00026D03" w:rsidRPr="002D71E9" w:rsidRDefault="00026D03" w:rsidP="00026D03">
      <w:pPr>
        <w:autoSpaceDE w:val="0"/>
        <w:autoSpaceDN w:val="0"/>
        <w:spacing w:after="200" w:line="480" w:lineRule="auto"/>
        <w:ind w:left="480" w:hanging="480"/>
        <w:rPr>
          <w:noProof/>
          <w:sz w:val="24"/>
          <w:lang w:val="en-GB"/>
        </w:rPr>
      </w:pPr>
      <w:r w:rsidRPr="002D71E9">
        <w:rPr>
          <w:noProof/>
          <w:sz w:val="24"/>
          <w:szCs w:val="24"/>
          <w:lang w:val="en-GB"/>
        </w:rPr>
        <w:t>Zenil-Ferguson, R., Ponciano, J.M., Burleigh, J.G., 2017. Testing the association of phenotypes with polyploidy: An example using herbaceous and woody eudicots. Evolution (N. Y). 71, 1138–1148. https://doi.org/10.1111/evo.13226</w:t>
      </w:r>
    </w:p>
    <w:p w14:paraId="7067EF88" w14:textId="5A79AB93" w:rsidR="00CF5576" w:rsidRDefault="00B11016" w:rsidP="004C7FA7">
      <w:pPr>
        <w:autoSpaceDE w:val="0"/>
        <w:autoSpaceDN w:val="0"/>
        <w:spacing w:line="480" w:lineRule="auto"/>
        <w:jc w:val="left"/>
        <w:rPr>
          <w:sz w:val="24"/>
          <w:lang w:val="en-US"/>
        </w:rPr>
      </w:pPr>
      <w:r>
        <w:rPr>
          <w:sz w:val="24"/>
          <w:lang w:val="en-US"/>
        </w:rPr>
        <w:fldChar w:fldCharType="end"/>
      </w:r>
    </w:p>
    <w:sectPr w:rsidR="00CF5576" w:rsidSect="009A1986">
      <w:headerReference w:type="even" r:id="rId10"/>
      <w:headerReference w:type="default" r:id="rId11"/>
      <w:footerReference w:type="even" r:id="rId12"/>
      <w:footerReference w:type="default" r:id="rId13"/>
      <w:headerReference w:type="first" r:id="rId14"/>
      <w:footerReference w:type="first" r:id="rId15"/>
      <w:pgSz w:w="11906" w:h="16838"/>
      <w:pgMar w:top="1701" w:right="1417" w:bottom="1701" w:left="1417" w:header="708" w:footer="708" w:gutter="0"/>
      <w:lnNumType w:countBy="1" w:restart="continuous"/>
      <w:cols w:space="708"/>
      <w:titlePg/>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2C73D" w15:done="0"/>
  <w15:commentEx w15:paraId="3AD9C757" w15:done="0"/>
  <w15:commentEx w15:paraId="56C0F03A" w15:done="0"/>
  <w15:commentEx w15:paraId="21C12E9C" w15:done="0"/>
  <w15:commentEx w15:paraId="543C1AB5" w15:done="0"/>
  <w15:commentEx w15:paraId="0BE281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49693A" w16cid:durableId="1ED4D7F5"/>
  <w16cid:commentId w16cid:paraId="05EF2D33" w16cid:durableId="1ED4D7F6"/>
  <w16cid:commentId w16cid:paraId="547F41AC" w16cid:durableId="1EDC6D58"/>
  <w16cid:commentId w16cid:paraId="2C00818B" w16cid:durableId="1EDB2C7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EE1C6" w14:textId="77777777" w:rsidR="00490DEE" w:rsidRDefault="00490DEE" w:rsidP="001C6FEB">
      <w:pPr>
        <w:spacing w:line="240" w:lineRule="auto"/>
      </w:pPr>
      <w:r>
        <w:separator/>
      </w:r>
    </w:p>
  </w:endnote>
  <w:endnote w:type="continuationSeparator" w:id="0">
    <w:p w14:paraId="2C5E44B6" w14:textId="77777777" w:rsidR="00490DEE" w:rsidRDefault="00490DEE" w:rsidP="001C6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Mono">
    <w:charset w:val="00"/>
    <w:family w:val="modern"/>
    <w:pitch w:val="fixed"/>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481" w14:textId="77777777" w:rsidR="00623D43" w:rsidRDefault="00623D4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02121"/>
      <w:docPartObj>
        <w:docPartGallery w:val="Page Numbers (Bottom of Page)"/>
        <w:docPartUnique/>
      </w:docPartObj>
    </w:sdtPr>
    <w:sdtEndPr/>
    <w:sdtContent>
      <w:p w14:paraId="2A6F47FD" w14:textId="3CB3C423" w:rsidR="00623D43" w:rsidRDefault="00623D43">
        <w:pPr>
          <w:pStyle w:val="Piedepgina"/>
          <w:jc w:val="right"/>
        </w:pPr>
        <w:r>
          <w:fldChar w:fldCharType="begin"/>
        </w:r>
        <w:r>
          <w:instrText>PAGE   \* MERGEFORMAT</w:instrText>
        </w:r>
        <w:r>
          <w:fldChar w:fldCharType="separate"/>
        </w:r>
        <w:r w:rsidR="00017C8E">
          <w:rPr>
            <w:noProof/>
          </w:rPr>
          <w:t>13</w:t>
        </w:r>
        <w:r>
          <w:fldChar w:fldCharType="end"/>
        </w:r>
      </w:p>
    </w:sdtContent>
  </w:sdt>
  <w:p w14:paraId="3FFF87E0" w14:textId="77777777" w:rsidR="00623D43" w:rsidRDefault="00623D4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3A691" w14:textId="77777777" w:rsidR="00623D43" w:rsidRDefault="00623D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8BAE6" w14:textId="77777777" w:rsidR="00490DEE" w:rsidRDefault="00490DEE" w:rsidP="001C6FEB">
      <w:pPr>
        <w:spacing w:line="240" w:lineRule="auto"/>
      </w:pPr>
      <w:r>
        <w:separator/>
      </w:r>
    </w:p>
  </w:footnote>
  <w:footnote w:type="continuationSeparator" w:id="0">
    <w:p w14:paraId="5062E17A" w14:textId="77777777" w:rsidR="00490DEE" w:rsidRDefault="00490DEE" w:rsidP="001C6F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202BA" w14:textId="6ECB4E20" w:rsidR="00623D43" w:rsidRPr="009A1986" w:rsidRDefault="00623D43" w:rsidP="009A1986">
    <w:pPr>
      <w:spacing w:line="480" w:lineRule="auto"/>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621F3" w14:textId="4A3083AB" w:rsidR="00623D43" w:rsidRPr="00DC0B56" w:rsidRDefault="00623D43" w:rsidP="00DC0B56">
    <w:pPr>
      <w:pStyle w:val="Encabezado"/>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BD523" w14:textId="77777777" w:rsidR="00623D43" w:rsidRDefault="00623D4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F61E1"/>
    <w:multiLevelType w:val="hybridMultilevel"/>
    <w:tmpl w:val="EA823872"/>
    <w:lvl w:ilvl="0" w:tplc="4CAE2F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82708"/>
    <w:multiLevelType w:val="hybridMultilevel"/>
    <w:tmpl w:val="653AC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DFE5083"/>
    <w:multiLevelType w:val="multilevel"/>
    <w:tmpl w:val="ED348E4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57FC2152"/>
    <w:multiLevelType w:val="hybridMultilevel"/>
    <w:tmpl w:val="492C8B18"/>
    <w:lvl w:ilvl="0" w:tplc="2394596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6BCF37EE"/>
    <w:multiLevelType w:val="hybridMultilevel"/>
    <w:tmpl w:val="76D2E434"/>
    <w:lvl w:ilvl="0" w:tplc="8FF8C016">
      <w:start w:val="1"/>
      <w:numFmt w:val="decimal"/>
      <w:lvlText w:val="%1)"/>
      <w:lvlJc w:val="left"/>
      <w:pPr>
        <w:tabs>
          <w:tab w:val="num" w:pos="720"/>
        </w:tabs>
        <w:ind w:left="720" w:hanging="360"/>
      </w:pPr>
      <w:rPr>
        <w:rFonts w:hint="default"/>
        <w:b/>
        <w:i w:val="0"/>
      </w:rPr>
    </w:lvl>
    <w:lvl w:ilvl="1" w:tplc="EA320110">
      <w:start w:val="1"/>
      <w:numFmt w:val="bullet"/>
      <w:lvlText w:val=""/>
      <w:lvlJc w:val="left"/>
      <w:pPr>
        <w:tabs>
          <w:tab w:val="num" w:pos="1440"/>
        </w:tabs>
        <w:ind w:left="1440" w:hanging="360"/>
      </w:pPr>
      <w:rPr>
        <w:rFonts w:ascii="Wingdings" w:hAnsi="Wingdings"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Ignacio Márquez Corro">
    <w15:presenceInfo w15:providerId="Windows Live" w15:userId="c1343d0c992880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4A"/>
    <w:rsid w:val="00001280"/>
    <w:rsid w:val="0000339C"/>
    <w:rsid w:val="000047AA"/>
    <w:rsid w:val="00004BA0"/>
    <w:rsid w:val="00004E40"/>
    <w:rsid w:val="00005375"/>
    <w:rsid w:val="000078E8"/>
    <w:rsid w:val="00007B3C"/>
    <w:rsid w:val="00007DF9"/>
    <w:rsid w:val="000125A2"/>
    <w:rsid w:val="0001265F"/>
    <w:rsid w:val="000126FE"/>
    <w:rsid w:val="00012E9F"/>
    <w:rsid w:val="000130A6"/>
    <w:rsid w:val="00013426"/>
    <w:rsid w:val="00013A8D"/>
    <w:rsid w:val="00014412"/>
    <w:rsid w:val="00015E68"/>
    <w:rsid w:val="00017C32"/>
    <w:rsid w:val="00017C8E"/>
    <w:rsid w:val="0002105A"/>
    <w:rsid w:val="0002159D"/>
    <w:rsid w:val="00021C5B"/>
    <w:rsid w:val="000224C5"/>
    <w:rsid w:val="00022B83"/>
    <w:rsid w:val="00023871"/>
    <w:rsid w:val="00024554"/>
    <w:rsid w:val="00025BEA"/>
    <w:rsid w:val="000265B1"/>
    <w:rsid w:val="00026AF0"/>
    <w:rsid w:val="00026D03"/>
    <w:rsid w:val="00027DEC"/>
    <w:rsid w:val="00030BD9"/>
    <w:rsid w:val="000310B1"/>
    <w:rsid w:val="00031429"/>
    <w:rsid w:val="00031FC7"/>
    <w:rsid w:val="0003260B"/>
    <w:rsid w:val="0003423B"/>
    <w:rsid w:val="0003464F"/>
    <w:rsid w:val="00035466"/>
    <w:rsid w:val="00035867"/>
    <w:rsid w:val="000364EB"/>
    <w:rsid w:val="00037026"/>
    <w:rsid w:val="0003787C"/>
    <w:rsid w:val="00040BF5"/>
    <w:rsid w:val="00041CD5"/>
    <w:rsid w:val="00042F99"/>
    <w:rsid w:val="00043568"/>
    <w:rsid w:val="000451C0"/>
    <w:rsid w:val="000461EC"/>
    <w:rsid w:val="00046E18"/>
    <w:rsid w:val="00051B31"/>
    <w:rsid w:val="000521B9"/>
    <w:rsid w:val="00052467"/>
    <w:rsid w:val="0005754B"/>
    <w:rsid w:val="000578D6"/>
    <w:rsid w:val="000607E9"/>
    <w:rsid w:val="0006322A"/>
    <w:rsid w:val="000634CE"/>
    <w:rsid w:val="00064DE6"/>
    <w:rsid w:val="00064F4D"/>
    <w:rsid w:val="00070C81"/>
    <w:rsid w:val="00070D96"/>
    <w:rsid w:val="00071C32"/>
    <w:rsid w:val="0007251B"/>
    <w:rsid w:val="000737AD"/>
    <w:rsid w:val="00073FA3"/>
    <w:rsid w:val="0008147E"/>
    <w:rsid w:val="00083A50"/>
    <w:rsid w:val="00084D4E"/>
    <w:rsid w:val="0009082D"/>
    <w:rsid w:val="00091EFF"/>
    <w:rsid w:val="00092F94"/>
    <w:rsid w:val="000A19C9"/>
    <w:rsid w:val="000A1C4E"/>
    <w:rsid w:val="000A3F58"/>
    <w:rsid w:val="000A4DD4"/>
    <w:rsid w:val="000A5465"/>
    <w:rsid w:val="000A58A7"/>
    <w:rsid w:val="000A791F"/>
    <w:rsid w:val="000B56B1"/>
    <w:rsid w:val="000B5ACD"/>
    <w:rsid w:val="000B7AA1"/>
    <w:rsid w:val="000C06F1"/>
    <w:rsid w:val="000C188F"/>
    <w:rsid w:val="000C1A71"/>
    <w:rsid w:val="000C3110"/>
    <w:rsid w:val="000C4456"/>
    <w:rsid w:val="000C56FB"/>
    <w:rsid w:val="000C5A6E"/>
    <w:rsid w:val="000D0166"/>
    <w:rsid w:val="000D097E"/>
    <w:rsid w:val="000D314B"/>
    <w:rsid w:val="000D6349"/>
    <w:rsid w:val="000E0FD7"/>
    <w:rsid w:val="000E214D"/>
    <w:rsid w:val="000E3788"/>
    <w:rsid w:val="000E49EE"/>
    <w:rsid w:val="000E5680"/>
    <w:rsid w:val="000E5B4A"/>
    <w:rsid w:val="000E6F04"/>
    <w:rsid w:val="000F0D49"/>
    <w:rsid w:val="000F16CE"/>
    <w:rsid w:val="000F2772"/>
    <w:rsid w:val="000F2809"/>
    <w:rsid w:val="000F288B"/>
    <w:rsid w:val="000F3446"/>
    <w:rsid w:val="000F355B"/>
    <w:rsid w:val="000F6E5D"/>
    <w:rsid w:val="000F7579"/>
    <w:rsid w:val="0010402D"/>
    <w:rsid w:val="00104095"/>
    <w:rsid w:val="00104419"/>
    <w:rsid w:val="00104ADD"/>
    <w:rsid w:val="001066A5"/>
    <w:rsid w:val="00106E3B"/>
    <w:rsid w:val="001077EF"/>
    <w:rsid w:val="00107895"/>
    <w:rsid w:val="00111195"/>
    <w:rsid w:val="001157AB"/>
    <w:rsid w:val="001170C8"/>
    <w:rsid w:val="001178AD"/>
    <w:rsid w:val="00120879"/>
    <w:rsid w:val="00121B6E"/>
    <w:rsid w:val="0012259D"/>
    <w:rsid w:val="00122DED"/>
    <w:rsid w:val="00124831"/>
    <w:rsid w:val="00125852"/>
    <w:rsid w:val="00125C91"/>
    <w:rsid w:val="00127ADC"/>
    <w:rsid w:val="0013039A"/>
    <w:rsid w:val="001337E9"/>
    <w:rsid w:val="001338B7"/>
    <w:rsid w:val="001359DC"/>
    <w:rsid w:val="001361D0"/>
    <w:rsid w:val="00136C5D"/>
    <w:rsid w:val="001373C4"/>
    <w:rsid w:val="00137AEF"/>
    <w:rsid w:val="00142420"/>
    <w:rsid w:val="001454B4"/>
    <w:rsid w:val="00151665"/>
    <w:rsid w:val="00151ADB"/>
    <w:rsid w:val="001544F4"/>
    <w:rsid w:val="00154A10"/>
    <w:rsid w:val="00156A65"/>
    <w:rsid w:val="00157A4F"/>
    <w:rsid w:val="00160508"/>
    <w:rsid w:val="00160B94"/>
    <w:rsid w:val="00161454"/>
    <w:rsid w:val="00163371"/>
    <w:rsid w:val="00163439"/>
    <w:rsid w:val="00166882"/>
    <w:rsid w:val="00166900"/>
    <w:rsid w:val="00166B10"/>
    <w:rsid w:val="0017211E"/>
    <w:rsid w:val="00174040"/>
    <w:rsid w:val="001820DE"/>
    <w:rsid w:val="00183ECD"/>
    <w:rsid w:val="00187DCD"/>
    <w:rsid w:val="00192918"/>
    <w:rsid w:val="00192B82"/>
    <w:rsid w:val="001A01E7"/>
    <w:rsid w:val="001A1D70"/>
    <w:rsid w:val="001A59A1"/>
    <w:rsid w:val="001A5E15"/>
    <w:rsid w:val="001B0EC1"/>
    <w:rsid w:val="001B10CE"/>
    <w:rsid w:val="001B210F"/>
    <w:rsid w:val="001B2A65"/>
    <w:rsid w:val="001B35F6"/>
    <w:rsid w:val="001B392C"/>
    <w:rsid w:val="001B413A"/>
    <w:rsid w:val="001B720E"/>
    <w:rsid w:val="001C4F9C"/>
    <w:rsid w:val="001C6FEB"/>
    <w:rsid w:val="001C71C6"/>
    <w:rsid w:val="001D170D"/>
    <w:rsid w:val="001D2FC3"/>
    <w:rsid w:val="001D3162"/>
    <w:rsid w:val="001D407E"/>
    <w:rsid w:val="001D60B3"/>
    <w:rsid w:val="001D63CB"/>
    <w:rsid w:val="001E134A"/>
    <w:rsid w:val="001E1412"/>
    <w:rsid w:val="001E2FC3"/>
    <w:rsid w:val="001E3046"/>
    <w:rsid w:val="001E36F1"/>
    <w:rsid w:val="001E3B0F"/>
    <w:rsid w:val="001E617E"/>
    <w:rsid w:val="001E6EA7"/>
    <w:rsid w:val="001E6FF6"/>
    <w:rsid w:val="001F1B83"/>
    <w:rsid w:val="001F24A6"/>
    <w:rsid w:val="001F39E5"/>
    <w:rsid w:val="001F52B3"/>
    <w:rsid w:val="001F7C69"/>
    <w:rsid w:val="00202174"/>
    <w:rsid w:val="0020335C"/>
    <w:rsid w:val="002035D8"/>
    <w:rsid w:val="00204750"/>
    <w:rsid w:val="00204D56"/>
    <w:rsid w:val="00205379"/>
    <w:rsid w:val="002064C9"/>
    <w:rsid w:val="00206A77"/>
    <w:rsid w:val="00207D3C"/>
    <w:rsid w:val="00207D58"/>
    <w:rsid w:val="00210CCA"/>
    <w:rsid w:val="00211F92"/>
    <w:rsid w:val="00212501"/>
    <w:rsid w:val="00215687"/>
    <w:rsid w:val="00223A03"/>
    <w:rsid w:val="0023034D"/>
    <w:rsid w:val="00232058"/>
    <w:rsid w:val="00232C6F"/>
    <w:rsid w:val="00240660"/>
    <w:rsid w:val="002432F3"/>
    <w:rsid w:val="0024485A"/>
    <w:rsid w:val="0025163E"/>
    <w:rsid w:val="002517BA"/>
    <w:rsid w:val="002519E3"/>
    <w:rsid w:val="002519E4"/>
    <w:rsid w:val="00251BA8"/>
    <w:rsid w:val="002525F8"/>
    <w:rsid w:val="00255259"/>
    <w:rsid w:val="00255600"/>
    <w:rsid w:val="00255A49"/>
    <w:rsid w:val="00255E7E"/>
    <w:rsid w:val="00256954"/>
    <w:rsid w:val="002569A1"/>
    <w:rsid w:val="002578A9"/>
    <w:rsid w:val="00257EFF"/>
    <w:rsid w:val="00260081"/>
    <w:rsid w:val="0026193F"/>
    <w:rsid w:val="00262B4C"/>
    <w:rsid w:val="00263470"/>
    <w:rsid w:val="00263AD5"/>
    <w:rsid w:val="00266417"/>
    <w:rsid w:val="0027055A"/>
    <w:rsid w:val="00270704"/>
    <w:rsid w:val="00270ECD"/>
    <w:rsid w:val="0027238F"/>
    <w:rsid w:val="002727B2"/>
    <w:rsid w:val="0027326E"/>
    <w:rsid w:val="00275166"/>
    <w:rsid w:val="00276BE7"/>
    <w:rsid w:val="002772E4"/>
    <w:rsid w:val="0027742C"/>
    <w:rsid w:val="0028226B"/>
    <w:rsid w:val="00282CA8"/>
    <w:rsid w:val="002835DB"/>
    <w:rsid w:val="00283805"/>
    <w:rsid w:val="0028428D"/>
    <w:rsid w:val="002870D2"/>
    <w:rsid w:val="00287119"/>
    <w:rsid w:val="00290590"/>
    <w:rsid w:val="00293884"/>
    <w:rsid w:val="00295202"/>
    <w:rsid w:val="00295E9C"/>
    <w:rsid w:val="0029674E"/>
    <w:rsid w:val="002A094A"/>
    <w:rsid w:val="002A1ECB"/>
    <w:rsid w:val="002A4729"/>
    <w:rsid w:val="002A4A6E"/>
    <w:rsid w:val="002A4CE3"/>
    <w:rsid w:val="002A710D"/>
    <w:rsid w:val="002B1377"/>
    <w:rsid w:val="002B2C53"/>
    <w:rsid w:val="002B56F5"/>
    <w:rsid w:val="002B6017"/>
    <w:rsid w:val="002C1393"/>
    <w:rsid w:val="002C14E0"/>
    <w:rsid w:val="002C7620"/>
    <w:rsid w:val="002C77DB"/>
    <w:rsid w:val="002D007C"/>
    <w:rsid w:val="002D10C0"/>
    <w:rsid w:val="002D40EE"/>
    <w:rsid w:val="002D418E"/>
    <w:rsid w:val="002D4C94"/>
    <w:rsid w:val="002D655D"/>
    <w:rsid w:val="002D71E9"/>
    <w:rsid w:val="002D746C"/>
    <w:rsid w:val="002E1793"/>
    <w:rsid w:val="002E1BFF"/>
    <w:rsid w:val="002E2644"/>
    <w:rsid w:val="002E712D"/>
    <w:rsid w:val="002E75DD"/>
    <w:rsid w:val="002E7983"/>
    <w:rsid w:val="002E7AAF"/>
    <w:rsid w:val="002F05C9"/>
    <w:rsid w:val="002F1AF0"/>
    <w:rsid w:val="002F3B33"/>
    <w:rsid w:val="002F524C"/>
    <w:rsid w:val="002F7C68"/>
    <w:rsid w:val="003007FF"/>
    <w:rsid w:val="00300A15"/>
    <w:rsid w:val="0030105B"/>
    <w:rsid w:val="003015DB"/>
    <w:rsid w:val="00301BE0"/>
    <w:rsid w:val="00302D35"/>
    <w:rsid w:val="003033A6"/>
    <w:rsid w:val="00303B6A"/>
    <w:rsid w:val="003044C0"/>
    <w:rsid w:val="00304B68"/>
    <w:rsid w:val="00306CB2"/>
    <w:rsid w:val="00307514"/>
    <w:rsid w:val="00311244"/>
    <w:rsid w:val="00312A7C"/>
    <w:rsid w:val="0031326C"/>
    <w:rsid w:val="0031415E"/>
    <w:rsid w:val="00315DA1"/>
    <w:rsid w:val="0032047C"/>
    <w:rsid w:val="00321C3D"/>
    <w:rsid w:val="00323856"/>
    <w:rsid w:val="0032510F"/>
    <w:rsid w:val="003263EB"/>
    <w:rsid w:val="0032790A"/>
    <w:rsid w:val="00332AD6"/>
    <w:rsid w:val="00333102"/>
    <w:rsid w:val="00334CAB"/>
    <w:rsid w:val="00334EC8"/>
    <w:rsid w:val="003457E2"/>
    <w:rsid w:val="0034681A"/>
    <w:rsid w:val="00347225"/>
    <w:rsid w:val="00350D65"/>
    <w:rsid w:val="0035163D"/>
    <w:rsid w:val="0035594C"/>
    <w:rsid w:val="003569A8"/>
    <w:rsid w:val="00356F5B"/>
    <w:rsid w:val="00357767"/>
    <w:rsid w:val="003601A8"/>
    <w:rsid w:val="00360CF3"/>
    <w:rsid w:val="00362165"/>
    <w:rsid w:val="003625EE"/>
    <w:rsid w:val="003632A5"/>
    <w:rsid w:val="00365DDB"/>
    <w:rsid w:val="003671BE"/>
    <w:rsid w:val="00371066"/>
    <w:rsid w:val="00371C14"/>
    <w:rsid w:val="00372924"/>
    <w:rsid w:val="00372BF1"/>
    <w:rsid w:val="003752F0"/>
    <w:rsid w:val="0037545F"/>
    <w:rsid w:val="0037656B"/>
    <w:rsid w:val="00377071"/>
    <w:rsid w:val="00381196"/>
    <w:rsid w:val="00382D05"/>
    <w:rsid w:val="00383292"/>
    <w:rsid w:val="00383E79"/>
    <w:rsid w:val="00384995"/>
    <w:rsid w:val="0038621A"/>
    <w:rsid w:val="003904EB"/>
    <w:rsid w:val="00390C6F"/>
    <w:rsid w:val="003911C8"/>
    <w:rsid w:val="0039345D"/>
    <w:rsid w:val="003948AA"/>
    <w:rsid w:val="00395C29"/>
    <w:rsid w:val="003964A3"/>
    <w:rsid w:val="0039761D"/>
    <w:rsid w:val="003976CF"/>
    <w:rsid w:val="003A1A53"/>
    <w:rsid w:val="003A2529"/>
    <w:rsid w:val="003A2FA9"/>
    <w:rsid w:val="003A53DF"/>
    <w:rsid w:val="003A56FF"/>
    <w:rsid w:val="003A773B"/>
    <w:rsid w:val="003B1F3E"/>
    <w:rsid w:val="003B32E2"/>
    <w:rsid w:val="003B3377"/>
    <w:rsid w:val="003B3FFE"/>
    <w:rsid w:val="003B4006"/>
    <w:rsid w:val="003B42B5"/>
    <w:rsid w:val="003B745A"/>
    <w:rsid w:val="003C53AF"/>
    <w:rsid w:val="003C5C44"/>
    <w:rsid w:val="003C60F9"/>
    <w:rsid w:val="003C7CE4"/>
    <w:rsid w:val="003C7F71"/>
    <w:rsid w:val="003D0BDE"/>
    <w:rsid w:val="003D4A59"/>
    <w:rsid w:val="003D57CD"/>
    <w:rsid w:val="003E1354"/>
    <w:rsid w:val="003E1EF5"/>
    <w:rsid w:val="003E3281"/>
    <w:rsid w:val="003E344F"/>
    <w:rsid w:val="003E48CF"/>
    <w:rsid w:val="003E59DF"/>
    <w:rsid w:val="003E72D8"/>
    <w:rsid w:val="003E7792"/>
    <w:rsid w:val="003F1D9C"/>
    <w:rsid w:val="003F32E1"/>
    <w:rsid w:val="003F4A0B"/>
    <w:rsid w:val="003F5C30"/>
    <w:rsid w:val="003F658C"/>
    <w:rsid w:val="003F6BF0"/>
    <w:rsid w:val="00400413"/>
    <w:rsid w:val="0040261B"/>
    <w:rsid w:val="004027C2"/>
    <w:rsid w:val="00404BBA"/>
    <w:rsid w:val="004051EA"/>
    <w:rsid w:val="004063FC"/>
    <w:rsid w:val="004076D9"/>
    <w:rsid w:val="00411339"/>
    <w:rsid w:val="004118EB"/>
    <w:rsid w:val="0041232E"/>
    <w:rsid w:val="00414F87"/>
    <w:rsid w:val="00415020"/>
    <w:rsid w:val="00415DE1"/>
    <w:rsid w:val="004174C6"/>
    <w:rsid w:val="00417A30"/>
    <w:rsid w:val="00420058"/>
    <w:rsid w:val="0042044E"/>
    <w:rsid w:val="00420E97"/>
    <w:rsid w:val="004217A3"/>
    <w:rsid w:val="00426221"/>
    <w:rsid w:val="004265A1"/>
    <w:rsid w:val="00426B65"/>
    <w:rsid w:val="004270BE"/>
    <w:rsid w:val="004300BA"/>
    <w:rsid w:val="00430E77"/>
    <w:rsid w:val="00431476"/>
    <w:rsid w:val="00432A56"/>
    <w:rsid w:val="0043561E"/>
    <w:rsid w:val="00436EB9"/>
    <w:rsid w:val="004411EE"/>
    <w:rsid w:val="00442577"/>
    <w:rsid w:val="004429A8"/>
    <w:rsid w:val="00444993"/>
    <w:rsid w:val="00444F33"/>
    <w:rsid w:val="004462C5"/>
    <w:rsid w:val="00447AC8"/>
    <w:rsid w:val="004514A2"/>
    <w:rsid w:val="00452130"/>
    <w:rsid w:val="004525FB"/>
    <w:rsid w:val="00452FDA"/>
    <w:rsid w:val="004531CD"/>
    <w:rsid w:val="00453840"/>
    <w:rsid w:val="00453CC6"/>
    <w:rsid w:val="00460F55"/>
    <w:rsid w:val="00462EB5"/>
    <w:rsid w:val="00465793"/>
    <w:rsid w:val="00465D1C"/>
    <w:rsid w:val="004664A4"/>
    <w:rsid w:val="004700EB"/>
    <w:rsid w:val="00470C8D"/>
    <w:rsid w:val="00472324"/>
    <w:rsid w:val="00472A56"/>
    <w:rsid w:val="00474C0B"/>
    <w:rsid w:val="00475DD5"/>
    <w:rsid w:val="0047613F"/>
    <w:rsid w:val="00477762"/>
    <w:rsid w:val="00481C5E"/>
    <w:rsid w:val="0048235E"/>
    <w:rsid w:val="0048467D"/>
    <w:rsid w:val="00485A18"/>
    <w:rsid w:val="00490B30"/>
    <w:rsid w:val="00490DEE"/>
    <w:rsid w:val="004940CC"/>
    <w:rsid w:val="00494979"/>
    <w:rsid w:val="0049681E"/>
    <w:rsid w:val="004A16C8"/>
    <w:rsid w:val="004A36EA"/>
    <w:rsid w:val="004A41C4"/>
    <w:rsid w:val="004A4A82"/>
    <w:rsid w:val="004A5510"/>
    <w:rsid w:val="004B1361"/>
    <w:rsid w:val="004B4525"/>
    <w:rsid w:val="004B53A6"/>
    <w:rsid w:val="004B7CB8"/>
    <w:rsid w:val="004B7E6E"/>
    <w:rsid w:val="004C02DD"/>
    <w:rsid w:val="004C2372"/>
    <w:rsid w:val="004C23AA"/>
    <w:rsid w:val="004C31D1"/>
    <w:rsid w:val="004C3B59"/>
    <w:rsid w:val="004C3BD0"/>
    <w:rsid w:val="004C44F5"/>
    <w:rsid w:val="004C4948"/>
    <w:rsid w:val="004C708B"/>
    <w:rsid w:val="004C71EC"/>
    <w:rsid w:val="004C7FA7"/>
    <w:rsid w:val="004D1773"/>
    <w:rsid w:val="004D1E5A"/>
    <w:rsid w:val="004D20B2"/>
    <w:rsid w:val="004D2A0D"/>
    <w:rsid w:val="004D33E4"/>
    <w:rsid w:val="004D396D"/>
    <w:rsid w:val="004D46C8"/>
    <w:rsid w:val="004D5848"/>
    <w:rsid w:val="004D5CEB"/>
    <w:rsid w:val="004D721D"/>
    <w:rsid w:val="004D78C7"/>
    <w:rsid w:val="004E038D"/>
    <w:rsid w:val="004E68F3"/>
    <w:rsid w:val="004E6C4A"/>
    <w:rsid w:val="004E73AA"/>
    <w:rsid w:val="004F18C8"/>
    <w:rsid w:val="004F4262"/>
    <w:rsid w:val="004F541E"/>
    <w:rsid w:val="004F70CF"/>
    <w:rsid w:val="004F7DD0"/>
    <w:rsid w:val="00500386"/>
    <w:rsid w:val="005012BB"/>
    <w:rsid w:val="00502614"/>
    <w:rsid w:val="00503082"/>
    <w:rsid w:val="005034EE"/>
    <w:rsid w:val="00505F00"/>
    <w:rsid w:val="00506ED9"/>
    <w:rsid w:val="005074A7"/>
    <w:rsid w:val="0050750A"/>
    <w:rsid w:val="0050797C"/>
    <w:rsid w:val="00507CC8"/>
    <w:rsid w:val="005101E1"/>
    <w:rsid w:val="00511A84"/>
    <w:rsid w:val="0051278A"/>
    <w:rsid w:val="0051381F"/>
    <w:rsid w:val="005141EC"/>
    <w:rsid w:val="005171A7"/>
    <w:rsid w:val="0051749A"/>
    <w:rsid w:val="0051797E"/>
    <w:rsid w:val="00517C41"/>
    <w:rsid w:val="00521770"/>
    <w:rsid w:val="005230A4"/>
    <w:rsid w:val="0052587E"/>
    <w:rsid w:val="00525B43"/>
    <w:rsid w:val="005261F2"/>
    <w:rsid w:val="00527696"/>
    <w:rsid w:val="00530279"/>
    <w:rsid w:val="0053112A"/>
    <w:rsid w:val="00531CD7"/>
    <w:rsid w:val="005330CE"/>
    <w:rsid w:val="005337C7"/>
    <w:rsid w:val="00534C83"/>
    <w:rsid w:val="00535E97"/>
    <w:rsid w:val="005365D5"/>
    <w:rsid w:val="00536648"/>
    <w:rsid w:val="00536E18"/>
    <w:rsid w:val="0053725E"/>
    <w:rsid w:val="005373BA"/>
    <w:rsid w:val="00537F68"/>
    <w:rsid w:val="00540A95"/>
    <w:rsid w:val="0054386A"/>
    <w:rsid w:val="00544253"/>
    <w:rsid w:val="00544633"/>
    <w:rsid w:val="0054620B"/>
    <w:rsid w:val="00546C06"/>
    <w:rsid w:val="00547160"/>
    <w:rsid w:val="005474F5"/>
    <w:rsid w:val="00547C80"/>
    <w:rsid w:val="00550A08"/>
    <w:rsid w:val="005518A2"/>
    <w:rsid w:val="00552343"/>
    <w:rsid w:val="005526D5"/>
    <w:rsid w:val="00552C29"/>
    <w:rsid w:val="0055308A"/>
    <w:rsid w:val="00554062"/>
    <w:rsid w:val="00554171"/>
    <w:rsid w:val="0055520A"/>
    <w:rsid w:val="00555537"/>
    <w:rsid w:val="005565E5"/>
    <w:rsid w:val="0055662B"/>
    <w:rsid w:val="00556A37"/>
    <w:rsid w:val="00556A62"/>
    <w:rsid w:val="005608F0"/>
    <w:rsid w:val="00561318"/>
    <w:rsid w:val="00561EF6"/>
    <w:rsid w:val="00564F49"/>
    <w:rsid w:val="00566EEC"/>
    <w:rsid w:val="00567313"/>
    <w:rsid w:val="0057003B"/>
    <w:rsid w:val="00571521"/>
    <w:rsid w:val="0057305F"/>
    <w:rsid w:val="00574DB9"/>
    <w:rsid w:val="00576907"/>
    <w:rsid w:val="005776A5"/>
    <w:rsid w:val="005839FB"/>
    <w:rsid w:val="00583B3D"/>
    <w:rsid w:val="0058555F"/>
    <w:rsid w:val="005867D5"/>
    <w:rsid w:val="00586BF0"/>
    <w:rsid w:val="00586F6B"/>
    <w:rsid w:val="00590346"/>
    <w:rsid w:val="0059170F"/>
    <w:rsid w:val="00592CE6"/>
    <w:rsid w:val="00594F14"/>
    <w:rsid w:val="0059585F"/>
    <w:rsid w:val="00595F8E"/>
    <w:rsid w:val="00597B20"/>
    <w:rsid w:val="005A0059"/>
    <w:rsid w:val="005A0F00"/>
    <w:rsid w:val="005A31AA"/>
    <w:rsid w:val="005A5042"/>
    <w:rsid w:val="005A6927"/>
    <w:rsid w:val="005B21B9"/>
    <w:rsid w:val="005B2F50"/>
    <w:rsid w:val="005B3A6B"/>
    <w:rsid w:val="005B5380"/>
    <w:rsid w:val="005B71FD"/>
    <w:rsid w:val="005C1CC9"/>
    <w:rsid w:val="005C24F5"/>
    <w:rsid w:val="005C3709"/>
    <w:rsid w:val="005C3876"/>
    <w:rsid w:val="005C490E"/>
    <w:rsid w:val="005C4B2A"/>
    <w:rsid w:val="005C5733"/>
    <w:rsid w:val="005C74BC"/>
    <w:rsid w:val="005D0F55"/>
    <w:rsid w:val="005D108A"/>
    <w:rsid w:val="005D3341"/>
    <w:rsid w:val="005D34B0"/>
    <w:rsid w:val="005D3FEB"/>
    <w:rsid w:val="005D4F09"/>
    <w:rsid w:val="005D539A"/>
    <w:rsid w:val="005D7F56"/>
    <w:rsid w:val="005E236D"/>
    <w:rsid w:val="005E359D"/>
    <w:rsid w:val="005E548D"/>
    <w:rsid w:val="005F25DB"/>
    <w:rsid w:val="005F2AEB"/>
    <w:rsid w:val="005F7DBD"/>
    <w:rsid w:val="006002F9"/>
    <w:rsid w:val="006010A5"/>
    <w:rsid w:val="0060117E"/>
    <w:rsid w:val="00601226"/>
    <w:rsid w:val="0060157F"/>
    <w:rsid w:val="00603DD8"/>
    <w:rsid w:val="00604D80"/>
    <w:rsid w:val="00604DF8"/>
    <w:rsid w:val="006064E0"/>
    <w:rsid w:val="00612071"/>
    <w:rsid w:val="00612749"/>
    <w:rsid w:val="0061385E"/>
    <w:rsid w:val="006149DD"/>
    <w:rsid w:val="00614DE0"/>
    <w:rsid w:val="006160D7"/>
    <w:rsid w:val="00617736"/>
    <w:rsid w:val="00617F8C"/>
    <w:rsid w:val="00620236"/>
    <w:rsid w:val="006209A7"/>
    <w:rsid w:val="00622A8D"/>
    <w:rsid w:val="00623AA0"/>
    <w:rsid w:val="00623D43"/>
    <w:rsid w:val="006254D6"/>
    <w:rsid w:val="00626267"/>
    <w:rsid w:val="006270E2"/>
    <w:rsid w:val="00627CDF"/>
    <w:rsid w:val="0063063B"/>
    <w:rsid w:val="00630A70"/>
    <w:rsid w:val="00630E69"/>
    <w:rsid w:val="00631E5D"/>
    <w:rsid w:val="00632D79"/>
    <w:rsid w:val="00632E17"/>
    <w:rsid w:val="00635A7E"/>
    <w:rsid w:val="006367CD"/>
    <w:rsid w:val="00637DB2"/>
    <w:rsid w:val="0064155A"/>
    <w:rsid w:val="0064269A"/>
    <w:rsid w:val="00643E5E"/>
    <w:rsid w:val="006443DA"/>
    <w:rsid w:val="00645AC0"/>
    <w:rsid w:val="006522AC"/>
    <w:rsid w:val="0065263D"/>
    <w:rsid w:val="006536EA"/>
    <w:rsid w:val="00656E39"/>
    <w:rsid w:val="00662418"/>
    <w:rsid w:val="0066319C"/>
    <w:rsid w:val="00665EB8"/>
    <w:rsid w:val="00674338"/>
    <w:rsid w:val="006750A1"/>
    <w:rsid w:val="00675572"/>
    <w:rsid w:val="00677D3F"/>
    <w:rsid w:val="00680598"/>
    <w:rsid w:val="00680740"/>
    <w:rsid w:val="006818AB"/>
    <w:rsid w:val="00683710"/>
    <w:rsid w:val="00683959"/>
    <w:rsid w:val="00683AFE"/>
    <w:rsid w:val="006851FD"/>
    <w:rsid w:val="0068733C"/>
    <w:rsid w:val="00687A8C"/>
    <w:rsid w:val="00690949"/>
    <w:rsid w:val="006918E6"/>
    <w:rsid w:val="00691F7C"/>
    <w:rsid w:val="006920E8"/>
    <w:rsid w:val="00692488"/>
    <w:rsid w:val="006925FB"/>
    <w:rsid w:val="00692E3C"/>
    <w:rsid w:val="00695771"/>
    <w:rsid w:val="00695CB9"/>
    <w:rsid w:val="006A112A"/>
    <w:rsid w:val="006A1552"/>
    <w:rsid w:val="006A2819"/>
    <w:rsid w:val="006A318A"/>
    <w:rsid w:val="006B1FC9"/>
    <w:rsid w:val="006B2357"/>
    <w:rsid w:val="006B3E01"/>
    <w:rsid w:val="006B3E8B"/>
    <w:rsid w:val="006B4206"/>
    <w:rsid w:val="006B4BA6"/>
    <w:rsid w:val="006B6F37"/>
    <w:rsid w:val="006B6FB5"/>
    <w:rsid w:val="006B70FC"/>
    <w:rsid w:val="006B76E1"/>
    <w:rsid w:val="006C09AD"/>
    <w:rsid w:val="006C17EC"/>
    <w:rsid w:val="006C1E5E"/>
    <w:rsid w:val="006C227E"/>
    <w:rsid w:val="006C2B64"/>
    <w:rsid w:val="006C33AE"/>
    <w:rsid w:val="006C4029"/>
    <w:rsid w:val="006C52C2"/>
    <w:rsid w:val="006C7F7D"/>
    <w:rsid w:val="006D0100"/>
    <w:rsid w:val="006D2752"/>
    <w:rsid w:val="006D2E5F"/>
    <w:rsid w:val="006D329F"/>
    <w:rsid w:val="006D3E1B"/>
    <w:rsid w:val="006D445E"/>
    <w:rsid w:val="006D4BF0"/>
    <w:rsid w:val="006D64F1"/>
    <w:rsid w:val="006D718B"/>
    <w:rsid w:val="006E01A5"/>
    <w:rsid w:val="006E6095"/>
    <w:rsid w:val="006E6B75"/>
    <w:rsid w:val="006F0C8F"/>
    <w:rsid w:val="006F38CF"/>
    <w:rsid w:val="006F46B6"/>
    <w:rsid w:val="006F4F8E"/>
    <w:rsid w:val="006F51C8"/>
    <w:rsid w:val="006F60DE"/>
    <w:rsid w:val="006F7FE7"/>
    <w:rsid w:val="00702EFF"/>
    <w:rsid w:val="00704626"/>
    <w:rsid w:val="00704996"/>
    <w:rsid w:val="00704D22"/>
    <w:rsid w:val="00706F1F"/>
    <w:rsid w:val="0070758C"/>
    <w:rsid w:val="00710240"/>
    <w:rsid w:val="00710BA5"/>
    <w:rsid w:val="0071193E"/>
    <w:rsid w:val="00711D7B"/>
    <w:rsid w:val="00713273"/>
    <w:rsid w:val="00715682"/>
    <w:rsid w:val="00717B1C"/>
    <w:rsid w:val="00720279"/>
    <w:rsid w:val="00721839"/>
    <w:rsid w:val="00723800"/>
    <w:rsid w:val="007262F6"/>
    <w:rsid w:val="00726734"/>
    <w:rsid w:val="007276E5"/>
    <w:rsid w:val="00727CB1"/>
    <w:rsid w:val="007328F2"/>
    <w:rsid w:val="00733EA5"/>
    <w:rsid w:val="007379D1"/>
    <w:rsid w:val="007406C0"/>
    <w:rsid w:val="00740924"/>
    <w:rsid w:val="00741FCA"/>
    <w:rsid w:val="0074307D"/>
    <w:rsid w:val="00744BE4"/>
    <w:rsid w:val="00746045"/>
    <w:rsid w:val="007473AE"/>
    <w:rsid w:val="0074769A"/>
    <w:rsid w:val="00747754"/>
    <w:rsid w:val="00750951"/>
    <w:rsid w:val="00750AEC"/>
    <w:rsid w:val="00753746"/>
    <w:rsid w:val="00754750"/>
    <w:rsid w:val="007558D8"/>
    <w:rsid w:val="00756DF9"/>
    <w:rsid w:val="00760420"/>
    <w:rsid w:val="007610C8"/>
    <w:rsid w:val="00761DC7"/>
    <w:rsid w:val="00762B94"/>
    <w:rsid w:val="00763B1A"/>
    <w:rsid w:val="00765C0D"/>
    <w:rsid w:val="00772CAF"/>
    <w:rsid w:val="00772F97"/>
    <w:rsid w:val="00777A7A"/>
    <w:rsid w:val="00777C85"/>
    <w:rsid w:val="00777EB9"/>
    <w:rsid w:val="007812ED"/>
    <w:rsid w:val="007826E2"/>
    <w:rsid w:val="00785116"/>
    <w:rsid w:val="00785C79"/>
    <w:rsid w:val="00786D76"/>
    <w:rsid w:val="00791F61"/>
    <w:rsid w:val="00795280"/>
    <w:rsid w:val="00795662"/>
    <w:rsid w:val="0079617B"/>
    <w:rsid w:val="00796764"/>
    <w:rsid w:val="00797526"/>
    <w:rsid w:val="007A0542"/>
    <w:rsid w:val="007A1147"/>
    <w:rsid w:val="007A1A02"/>
    <w:rsid w:val="007A4019"/>
    <w:rsid w:val="007A4BEC"/>
    <w:rsid w:val="007A533B"/>
    <w:rsid w:val="007A5397"/>
    <w:rsid w:val="007B60B3"/>
    <w:rsid w:val="007B78E6"/>
    <w:rsid w:val="007C01A2"/>
    <w:rsid w:val="007C0499"/>
    <w:rsid w:val="007C27D7"/>
    <w:rsid w:val="007C3C2C"/>
    <w:rsid w:val="007C48CE"/>
    <w:rsid w:val="007C4BD4"/>
    <w:rsid w:val="007C5EA9"/>
    <w:rsid w:val="007C69A9"/>
    <w:rsid w:val="007C6C05"/>
    <w:rsid w:val="007C6E9A"/>
    <w:rsid w:val="007C7441"/>
    <w:rsid w:val="007D1650"/>
    <w:rsid w:val="007D4490"/>
    <w:rsid w:val="007E114D"/>
    <w:rsid w:val="007E293D"/>
    <w:rsid w:val="007E44BB"/>
    <w:rsid w:val="007E7621"/>
    <w:rsid w:val="007E79D1"/>
    <w:rsid w:val="007F1DDC"/>
    <w:rsid w:val="007F2014"/>
    <w:rsid w:val="007F2E4B"/>
    <w:rsid w:val="007F33F1"/>
    <w:rsid w:val="007F3419"/>
    <w:rsid w:val="007F59A9"/>
    <w:rsid w:val="00801389"/>
    <w:rsid w:val="008014FD"/>
    <w:rsid w:val="008033E6"/>
    <w:rsid w:val="008035B1"/>
    <w:rsid w:val="00803B2B"/>
    <w:rsid w:val="00806DF4"/>
    <w:rsid w:val="00810E53"/>
    <w:rsid w:val="00813894"/>
    <w:rsid w:val="00813939"/>
    <w:rsid w:val="00813DB8"/>
    <w:rsid w:val="00815CB5"/>
    <w:rsid w:val="00815E12"/>
    <w:rsid w:val="00817859"/>
    <w:rsid w:val="008210FD"/>
    <w:rsid w:val="008212A1"/>
    <w:rsid w:val="0082328B"/>
    <w:rsid w:val="00823B3D"/>
    <w:rsid w:val="00824970"/>
    <w:rsid w:val="0082561F"/>
    <w:rsid w:val="00825782"/>
    <w:rsid w:val="00825FB0"/>
    <w:rsid w:val="008270F4"/>
    <w:rsid w:val="00830256"/>
    <w:rsid w:val="008307FF"/>
    <w:rsid w:val="00830FDA"/>
    <w:rsid w:val="00832B72"/>
    <w:rsid w:val="008358F5"/>
    <w:rsid w:val="00835C3A"/>
    <w:rsid w:val="0083671F"/>
    <w:rsid w:val="00836F37"/>
    <w:rsid w:val="00840471"/>
    <w:rsid w:val="00842510"/>
    <w:rsid w:val="008430A6"/>
    <w:rsid w:val="00843FF8"/>
    <w:rsid w:val="0084785B"/>
    <w:rsid w:val="0085127F"/>
    <w:rsid w:val="00851A1C"/>
    <w:rsid w:val="00856547"/>
    <w:rsid w:val="008574EB"/>
    <w:rsid w:val="0086023F"/>
    <w:rsid w:val="0086245F"/>
    <w:rsid w:val="00862918"/>
    <w:rsid w:val="00862CF8"/>
    <w:rsid w:val="00871F5B"/>
    <w:rsid w:val="008723AA"/>
    <w:rsid w:val="00875962"/>
    <w:rsid w:val="00876873"/>
    <w:rsid w:val="008769B7"/>
    <w:rsid w:val="00876EE3"/>
    <w:rsid w:val="0087773D"/>
    <w:rsid w:val="00877DD7"/>
    <w:rsid w:val="008840CD"/>
    <w:rsid w:val="008868DC"/>
    <w:rsid w:val="00886DE1"/>
    <w:rsid w:val="0089155D"/>
    <w:rsid w:val="00892A37"/>
    <w:rsid w:val="00894DD1"/>
    <w:rsid w:val="00895FC0"/>
    <w:rsid w:val="0089617C"/>
    <w:rsid w:val="00896E0C"/>
    <w:rsid w:val="008A2342"/>
    <w:rsid w:val="008A2447"/>
    <w:rsid w:val="008A47EF"/>
    <w:rsid w:val="008A6A97"/>
    <w:rsid w:val="008A6ED6"/>
    <w:rsid w:val="008B01A5"/>
    <w:rsid w:val="008B09F9"/>
    <w:rsid w:val="008C0747"/>
    <w:rsid w:val="008C0F5B"/>
    <w:rsid w:val="008C112D"/>
    <w:rsid w:val="008C127C"/>
    <w:rsid w:val="008C14EB"/>
    <w:rsid w:val="008C2B52"/>
    <w:rsid w:val="008C5202"/>
    <w:rsid w:val="008C7161"/>
    <w:rsid w:val="008C772B"/>
    <w:rsid w:val="008D1720"/>
    <w:rsid w:val="008D1AA7"/>
    <w:rsid w:val="008D1AC0"/>
    <w:rsid w:val="008D1D0D"/>
    <w:rsid w:val="008D3BA2"/>
    <w:rsid w:val="008D4672"/>
    <w:rsid w:val="008D541D"/>
    <w:rsid w:val="008D6994"/>
    <w:rsid w:val="008D6A41"/>
    <w:rsid w:val="008E1670"/>
    <w:rsid w:val="008F004E"/>
    <w:rsid w:val="008F0092"/>
    <w:rsid w:val="008F092A"/>
    <w:rsid w:val="008F1EC8"/>
    <w:rsid w:val="008F7188"/>
    <w:rsid w:val="008F7221"/>
    <w:rsid w:val="008F7A38"/>
    <w:rsid w:val="00901041"/>
    <w:rsid w:val="009039A5"/>
    <w:rsid w:val="00904AE2"/>
    <w:rsid w:val="00904CEE"/>
    <w:rsid w:val="00906782"/>
    <w:rsid w:val="0090735E"/>
    <w:rsid w:val="009077D0"/>
    <w:rsid w:val="00907975"/>
    <w:rsid w:val="00907D1A"/>
    <w:rsid w:val="009101BC"/>
    <w:rsid w:val="00910761"/>
    <w:rsid w:val="0091317E"/>
    <w:rsid w:val="00913631"/>
    <w:rsid w:val="00913B29"/>
    <w:rsid w:val="00916FF4"/>
    <w:rsid w:val="00917F75"/>
    <w:rsid w:val="009213DF"/>
    <w:rsid w:val="00922D8A"/>
    <w:rsid w:val="009237EF"/>
    <w:rsid w:val="00924401"/>
    <w:rsid w:val="00924C96"/>
    <w:rsid w:val="009256E6"/>
    <w:rsid w:val="00927AFB"/>
    <w:rsid w:val="00930FBF"/>
    <w:rsid w:val="00931130"/>
    <w:rsid w:val="009322FE"/>
    <w:rsid w:val="009337BB"/>
    <w:rsid w:val="00934E8A"/>
    <w:rsid w:val="00934EFE"/>
    <w:rsid w:val="0093560F"/>
    <w:rsid w:val="0093754D"/>
    <w:rsid w:val="0094220D"/>
    <w:rsid w:val="00942404"/>
    <w:rsid w:val="009441AB"/>
    <w:rsid w:val="0094456D"/>
    <w:rsid w:val="00944E2B"/>
    <w:rsid w:val="009466FE"/>
    <w:rsid w:val="00953078"/>
    <w:rsid w:val="009555DC"/>
    <w:rsid w:val="00955C51"/>
    <w:rsid w:val="00957133"/>
    <w:rsid w:val="009618AB"/>
    <w:rsid w:val="009625C4"/>
    <w:rsid w:val="00962BF0"/>
    <w:rsid w:val="009638A9"/>
    <w:rsid w:val="009645E3"/>
    <w:rsid w:val="00964A7D"/>
    <w:rsid w:val="009653FE"/>
    <w:rsid w:val="009716D1"/>
    <w:rsid w:val="00971D21"/>
    <w:rsid w:val="00973E06"/>
    <w:rsid w:val="00976202"/>
    <w:rsid w:val="009776FA"/>
    <w:rsid w:val="00977C2F"/>
    <w:rsid w:val="00981156"/>
    <w:rsid w:val="0098382F"/>
    <w:rsid w:val="00983DB7"/>
    <w:rsid w:val="00985592"/>
    <w:rsid w:val="00987662"/>
    <w:rsid w:val="00990342"/>
    <w:rsid w:val="0099116B"/>
    <w:rsid w:val="00991ED7"/>
    <w:rsid w:val="00992EEE"/>
    <w:rsid w:val="009941C1"/>
    <w:rsid w:val="00994545"/>
    <w:rsid w:val="00994ECF"/>
    <w:rsid w:val="0099530D"/>
    <w:rsid w:val="009A1986"/>
    <w:rsid w:val="009A30FF"/>
    <w:rsid w:val="009A3ADD"/>
    <w:rsid w:val="009A4E17"/>
    <w:rsid w:val="009A624A"/>
    <w:rsid w:val="009A6905"/>
    <w:rsid w:val="009B02C3"/>
    <w:rsid w:val="009B03C0"/>
    <w:rsid w:val="009B0BC7"/>
    <w:rsid w:val="009B1555"/>
    <w:rsid w:val="009B1A4A"/>
    <w:rsid w:val="009B781E"/>
    <w:rsid w:val="009C011B"/>
    <w:rsid w:val="009C1463"/>
    <w:rsid w:val="009C1A1A"/>
    <w:rsid w:val="009C25C2"/>
    <w:rsid w:val="009C3F65"/>
    <w:rsid w:val="009C4F12"/>
    <w:rsid w:val="009C5573"/>
    <w:rsid w:val="009C6EF8"/>
    <w:rsid w:val="009C7D30"/>
    <w:rsid w:val="009D5423"/>
    <w:rsid w:val="009D630A"/>
    <w:rsid w:val="009E3856"/>
    <w:rsid w:val="009E49BC"/>
    <w:rsid w:val="009E6631"/>
    <w:rsid w:val="009F1EF4"/>
    <w:rsid w:val="009F4AEA"/>
    <w:rsid w:val="009F6380"/>
    <w:rsid w:val="00A00632"/>
    <w:rsid w:val="00A00D2B"/>
    <w:rsid w:val="00A0185F"/>
    <w:rsid w:val="00A019DD"/>
    <w:rsid w:val="00A01C61"/>
    <w:rsid w:val="00A05C96"/>
    <w:rsid w:val="00A15BC4"/>
    <w:rsid w:val="00A15DC0"/>
    <w:rsid w:val="00A16B89"/>
    <w:rsid w:val="00A201C3"/>
    <w:rsid w:val="00A204EC"/>
    <w:rsid w:val="00A232D7"/>
    <w:rsid w:val="00A23569"/>
    <w:rsid w:val="00A247D3"/>
    <w:rsid w:val="00A26F0F"/>
    <w:rsid w:val="00A27474"/>
    <w:rsid w:val="00A30E4A"/>
    <w:rsid w:val="00A322FE"/>
    <w:rsid w:val="00A32432"/>
    <w:rsid w:val="00A32F32"/>
    <w:rsid w:val="00A349C1"/>
    <w:rsid w:val="00A34D59"/>
    <w:rsid w:val="00A357EC"/>
    <w:rsid w:val="00A402EE"/>
    <w:rsid w:val="00A4139C"/>
    <w:rsid w:val="00A41E82"/>
    <w:rsid w:val="00A43E9E"/>
    <w:rsid w:val="00A45662"/>
    <w:rsid w:val="00A47606"/>
    <w:rsid w:val="00A47982"/>
    <w:rsid w:val="00A50809"/>
    <w:rsid w:val="00A522CE"/>
    <w:rsid w:val="00A526FC"/>
    <w:rsid w:val="00A53103"/>
    <w:rsid w:val="00A53D1A"/>
    <w:rsid w:val="00A569B0"/>
    <w:rsid w:val="00A57D5E"/>
    <w:rsid w:val="00A61E95"/>
    <w:rsid w:val="00A62EB2"/>
    <w:rsid w:val="00A634C2"/>
    <w:rsid w:val="00A6484F"/>
    <w:rsid w:val="00A64FF8"/>
    <w:rsid w:val="00A655B1"/>
    <w:rsid w:val="00A656C9"/>
    <w:rsid w:val="00A71508"/>
    <w:rsid w:val="00A7222E"/>
    <w:rsid w:val="00A745D7"/>
    <w:rsid w:val="00A75178"/>
    <w:rsid w:val="00A7537F"/>
    <w:rsid w:val="00A774D4"/>
    <w:rsid w:val="00A80196"/>
    <w:rsid w:val="00A83526"/>
    <w:rsid w:val="00A83DEF"/>
    <w:rsid w:val="00A859F3"/>
    <w:rsid w:val="00A8634A"/>
    <w:rsid w:val="00A86524"/>
    <w:rsid w:val="00A91C4C"/>
    <w:rsid w:val="00A92A17"/>
    <w:rsid w:val="00A940CA"/>
    <w:rsid w:val="00A94BA5"/>
    <w:rsid w:val="00AA2E0D"/>
    <w:rsid w:val="00AA3F84"/>
    <w:rsid w:val="00AA5895"/>
    <w:rsid w:val="00AB1F1F"/>
    <w:rsid w:val="00AB2884"/>
    <w:rsid w:val="00AB57B5"/>
    <w:rsid w:val="00AB67EB"/>
    <w:rsid w:val="00AB7171"/>
    <w:rsid w:val="00AC4699"/>
    <w:rsid w:val="00AC4D62"/>
    <w:rsid w:val="00AD0486"/>
    <w:rsid w:val="00AD0A76"/>
    <w:rsid w:val="00AD1143"/>
    <w:rsid w:val="00AD358F"/>
    <w:rsid w:val="00AD7042"/>
    <w:rsid w:val="00AD7812"/>
    <w:rsid w:val="00AE1C36"/>
    <w:rsid w:val="00AE375F"/>
    <w:rsid w:val="00AE621D"/>
    <w:rsid w:val="00AE6FB3"/>
    <w:rsid w:val="00AE7261"/>
    <w:rsid w:val="00AE7A70"/>
    <w:rsid w:val="00AF0342"/>
    <w:rsid w:val="00AF19FA"/>
    <w:rsid w:val="00AF24EB"/>
    <w:rsid w:val="00AF2F51"/>
    <w:rsid w:val="00AF37A7"/>
    <w:rsid w:val="00AF423E"/>
    <w:rsid w:val="00AF4EFA"/>
    <w:rsid w:val="00AF51E2"/>
    <w:rsid w:val="00B00025"/>
    <w:rsid w:val="00B01AEE"/>
    <w:rsid w:val="00B04816"/>
    <w:rsid w:val="00B054EB"/>
    <w:rsid w:val="00B05FA7"/>
    <w:rsid w:val="00B05FFA"/>
    <w:rsid w:val="00B06CB5"/>
    <w:rsid w:val="00B07BF8"/>
    <w:rsid w:val="00B10004"/>
    <w:rsid w:val="00B10025"/>
    <w:rsid w:val="00B11016"/>
    <w:rsid w:val="00B14650"/>
    <w:rsid w:val="00B14653"/>
    <w:rsid w:val="00B14E41"/>
    <w:rsid w:val="00B1693E"/>
    <w:rsid w:val="00B2008C"/>
    <w:rsid w:val="00B20F88"/>
    <w:rsid w:val="00B20F8C"/>
    <w:rsid w:val="00B213A1"/>
    <w:rsid w:val="00B21C65"/>
    <w:rsid w:val="00B220AA"/>
    <w:rsid w:val="00B241A7"/>
    <w:rsid w:val="00B24806"/>
    <w:rsid w:val="00B26A4F"/>
    <w:rsid w:val="00B2784A"/>
    <w:rsid w:val="00B308E3"/>
    <w:rsid w:val="00B31DDD"/>
    <w:rsid w:val="00B32B86"/>
    <w:rsid w:val="00B32E17"/>
    <w:rsid w:val="00B33877"/>
    <w:rsid w:val="00B34AA9"/>
    <w:rsid w:val="00B35816"/>
    <w:rsid w:val="00B35836"/>
    <w:rsid w:val="00B35984"/>
    <w:rsid w:val="00B37213"/>
    <w:rsid w:val="00B40F1C"/>
    <w:rsid w:val="00B4163F"/>
    <w:rsid w:val="00B41844"/>
    <w:rsid w:val="00B42D0E"/>
    <w:rsid w:val="00B42D8A"/>
    <w:rsid w:val="00B43174"/>
    <w:rsid w:val="00B433B1"/>
    <w:rsid w:val="00B43FC3"/>
    <w:rsid w:val="00B45828"/>
    <w:rsid w:val="00B46076"/>
    <w:rsid w:val="00B46E71"/>
    <w:rsid w:val="00B475FF"/>
    <w:rsid w:val="00B5067E"/>
    <w:rsid w:val="00B50FA4"/>
    <w:rsid w:val="00B5160F"/>
    <w:rsid w:val="00B552D8"/>
    <w:rsid w:val="00B565BB"/>
    <w:rsid w:val="00B569E4"/>
    <w:rsid w:val="00B6048E"/>
    <w:rsid w:val="00B61762"/>
    <w:rsid w:val="00B6487E"/>
    <w:rsid w:val="00B6676B"/>
    <w:rsid w:val="00B66C3F"/>
    <w:rsid w:val="00B673EB"/>
    <w:rsid w:val="00B70F48"/>
    <w:rsid w:val="00B716E5"/>
    <w:rsid w:val="00B736CC"/>
    <w:rsid w:val="00B742E8"/>
    <w:rsid w:val="00B74C4A"/>
    <w:rsid w:val="00B74CD6"/>
    <w:rsid w:val="00B76546"/>
    <w:rsid w:val="00B776AF"/>
    <w:rsid w:val="00B80B63"/>
    <w:rsid w:val="00B80D50"/>
    <w:rsid w:val="00B87AF2"/>
    <w:rsid w:val="00B90717"/>
    <w:rsid w:val="00B90E24"/>
    <w:rsid w:val="00B93040"/>
    <w:rsid w:val="00B96BD8"/>
    <w:rsid w:val="00BA03DF"/>
    <w:rsid w:val="00BA096A"/>
    <w:rsid w:val="00BA10D9"/>
    <w:rsid w:val="00BA33E6"/>
    <w:rsid w:val="00BA3AA4"/>
    <w:rsid w:val="00BA5479"/>
    <w:rsid w:val="00BA7899"/>
    <w:rsid w:val="00BA7B13"/>
    <w:rsid w:val="00BB3B20"/>
    <w:rsid w:val="00BB7475"/>
    <w:rsid w:val="00BB78B5"/>
    <w:rsid w:val="00BC1DD3"/>
    <w:rsid w:val="00BC3C9D"/>
    <w:rsid w:val="00BC574D"/>
    <w:rsid w:val="00BC5DEC"/>
    <w:rsid w:val="00BC69AF"/>
    <w:rsid w:val="00BC708C"/>
    <w:rsid w:val="00BD1156"/>
    <w:rsid w:val="00BD1BFE"/>
    <w:rsid w:val="00BD1DE0"/>
    <w:rsid w:val="00BD252E"/>
    <w:rsid w:val="00BD2F69"/>
    <w:rsid w:val="00BD71F5"/>
    <w:rsid w:val="00BD75E8"/>
    <w:rsid w:val="00BD762F"/>
    <w:rsid w:val="00BE017A"/>
    <w:rsid w:val="00BE0295"/>
    <w:rsid w:val="00BE1A78"/>
    <w:rsid w:val="00BE3988"/>
    <w:rsid w:val="00BE66E7"/>
    <w:rsid w:val="00BF2C93"/>
    <w:rsid w:val="00BF2D94"/>
    <w:rsid w:val="00BF5297"/>
    <w:rsid w:val="00BF6128"/>
    <w:rsid w:val="00BF7F0C"/>
    <w:rsid w:val="00C003A6"/>
    <w:rsid w:val="00C006CE"/>
    <w:rsid w:val="00C00CA1"/>
    <w:rsid w:val="00C01B6C"/>
    <w:rsid w:val="00C02666"/>
    <w:rsid w:val="00C03458"/>
    <w:rsid w:val="00C050C7"/>
    <w:rsid w:val="00C05457"/>
    <w:rsid w:val="00C15235"/>
    <w:rsid w:val="00C156FD"/>
    <w:rsid w:val="00C20102"/>
    <w:rsid w:val="00C21F82"/>
    <w:rsid w:val="00C26D51"/>
    <w:rsid w:val="00C301CC"/>
    <w:rsid w:val="00C30B42"/>
    <w:rsid w:val="00C32DFF"/>
    <w:rsid w:val="00C359D8"/>
    <w:rsid w:val="00C40214"/>
    <w:rsid w:val="00C41365"/>
    <w:rsid w:val="00C442FA"/>
    <w:rsid w:val="00C448A3"/>
    <w:rsid w:val="00C451DF"/>
    <w:rsid w:val="00C51B98"/>
    <w:rsid w:val="00C51BBF"/>
    <w:rsid w:val="00C533AB"/>
    <w:rsid w:val="00C53772"/>
    <w:rsid w:val="00C54522"/>
    <w:rsid w:val="00C61701"/>
    <w:rsid w:val="00C62D35"/>
    <w:rsid w:val="00C6389B"/>
    <w:rsid w:val="00C6581B"/>
    <w:rsid w:val="00C66451"/>
    <w:rsid w:val="00C7030F"/>
    <w:rsid w:val="00C7073D"/>
    <w:rsid w:val="00C70C08"/>
    <w:rsid w:val="00C723CA"/>
    <w:rsid w:val="00C74201"/>
    <w:rsid w:val="00C746E5"/>
    <w:rsid w:val="00C759F1"/>
    <w:rsid w:val="00C766F5"/>
    <w:rsid w:val="00C77936"/>
    <w:rsid w:val="00C77A00"/>
    <w:rsid w:val="00C800F2"/>
    <w:rsid w:val="00C805C1"/>
    <w:rsid w:val="00C80792"/>
    <w:rsid w:val="00C80F59"/>
    <w:rsid w:val="00C8213F"/>
    <w:rsid w:val="00C83633"/>
    <w:rsid w:val="00C86786"/>
    <w:rsid w:val="00C87718"/>
    <w:rsid w:val="00C91D07"/>
    <w:rsid w:val="00C92E6D"/>
    <w:rsid w:val="00C950B1"/>
    <w:rsid w:val="00C95249"/>
    <w:rsid w:val="00C96BF6"/>
    <w:rsid w:val="00C96FEA"/>
    <w:rsid w:val="00CA0251"/>
    <w:rsid w:val="00CA07E6"/>
    <w:rsid w:val="00CA27FB"/>
    <w:rsid w:val="00CA3035"/>
    <w:rsid w:val="00CA3975"/>
    <w:rsid w:val="00CA5117"/>
    <w:rsid w:val="00CB17BD"/>
    <w:rsid w:val="00CC261B"/>
    <w:rsid w:val="00CC52BB"/>
    <w:rsid w:val="00CC787D"/>
    <w:rsid w:val="00CD11EA"/>
    <w:rsid w:val="00CD14FE"/>
    <w:rsid w:val="00CD1522"/>
    <w:rsid w:val="00CD3DFD"/>
    <w:rsid w:val="00CD5566"/>
    <w:rsid w:val="00CD627B"/>
    <w:rsid w:val="00CD6C00"/>
    <w:rsid w:val="00CD78F8"/>
    <w:rsid w:val="00CD7DB0"/>
    <w:rsid w:val="00CD7DB2"/>
    <w:rsid w:val="00CE0B04"/>
    <w:rsid w:val="00CE34B4"/>
    <w:rsid w:val="00CE3D37"/>
    <w:rsid w:val="00CE4CFC"/>
    <w:rsid w:val="00CE5CE0"/>
    <w:rsid w:val="00CE7632"/>
    <w:rsid w:val="00CF18D5"/>
    <w:rsid w:val="00CF2BC5"/>
    <w:rsid w:val="00CF376C"/>
    <w:rsid w:val="00CF548E"/>
    <w:rsid w:val="00CF5576"/>
    <w:rsid w:val="00CF56C1"/>
    <w:rsid w:val="00CF5ED8"/>
    <w:rsid w:val="00CF6151"/>
    <w:rsid w:val="00CF6AC5"/>
    <w:rsid w:val="00CF6FAA"/>
    <w:rsid w:val="00D00350"/>
    <w:rsid w:val="00D0205C"/>
    <w:rsid w:val="00D03488"/>
    <w:rsid w:val="00D040BB"/>
    <w:rsid w:val="00D07A31"/>
    <w:rsid w:val="00D07BB8"/>
    <w:rsid w:val="00D11873"/>
    <w:rsid w:val="00D1295F"/>
    <w:rsid w:val="00D148E2"/>
    <w:rsid w:val="00D15ED8"/>
    <w:rsid w:val="00D16399"/>
    <w:rsid w:val="00D1716D"/>
    <w:rsid w:val="00D17BD3"/>
    <w:rsid w:val="00D17CE6"/>
    <w:rsid w:val="00D17FBF"/>
    <w:rsid w:val="00D23401"/>
    <w:rsid w:val="00D24877"/>
    <w:rsid w:val="00D26555"/>
    <w:rsid w:val="00D302DA"/>
    <w:rsid w:val="00D31D81"/>
    <w:rsid w:val="00D32873"/>
    <w:rsid w:val="00D332B1"/>
    <w:rsid w:val="00D3709A"/>
    <w:rsid w:val="00D37EB5"/>
    <w:rsid w:val="00D40CC6"/>
    <w:rsid w:val="00D422A2"/>
    <w:rsid w:val="00D435D9"/>
    <w:rsid w:val="00D45220"/>
    <w:rsid w:val="00D45924"/>
    <w:rsid w:val="00D473C7"/>
    <w:rsid w:val="00D508F3"/>
    <w:rsid w:val="00D52A7F"/>
    <w:rsid w:val="00D55EDF"/>
    <w:rsid w:val="00D57E40"/>
    <w:rsid w:val="00D60078"/>
    <w:rsid w:val="00D6140A"/>
    <w:rsid w:val="00D6201D"/>
    <w:rsid w:val="00D62DCF"/>
    <w:rsid w:val="00D64E49"/>
    <w:rsid w:val="00D65C4D"/>
    <w:rsid w:val="00D65EAB"/>
    <w:rsid w:val="00D669E5"/>
    <w:rsid w:val="00D67C60"/>
    <w:rsid w:val="00D7015B"/>
    <w:rsid w:val="00D720E5"/>
    <w:rsid w:val="00D733E4"/>
    <w:rsid w:val="00D7506A"/>
    <w:rsid w:val="00D754F7"/>
    <w:rsid w:val="00D76083"/>
    <w:rsid w:val="00D762E5"/>
    <w:rsid w:val="00D7794B"/>
    <w:rsid w:val="00D81FD2"/>
    <w:rsid w:val="00D826AE"/>
    <w:rsid w:val="00D850F1"/>
    <w:rsid w:val="00D86C1B"/>
    <w:rsid w:val="00D8730D"/>
    <w:rsid w:val="00D87D99"/>
    <w:rsid w:val="00D90F47"/>
    <w:rsid w:val="00D915AC"/>
    <w:rsid w:val="00D93147"/>
    <w:rsid w:val="00D9332A"/>
    <w:rsid w:val="00D93C09"/>
    <w:rsid w:val="00D9432A"/>
    <w:rsid w:val="00D9458D"/>
    <w:rsid w:val="00D96131"/>
    <w:rsid w:val="00D96CF7"/>
    <w:rsid w:val="00D979A6"/>
    <w:rsid w:val="00DA0855"/>
    <w:rsid w:val="00DA0A91"/>
    <w:rsid w:val="00DA23AB"/>
    <w:rsid w:val="00DA2840"/>
    <w:rsid w:val="00DA536A"/>
    <w:rsid w:val="00DA67B7"/>
    <w:rsid w:val="00DA7010"/>
    <w:rsid w:val="00DA7210"/>
    <w:rsid w:val="00DB0F8E"/>
    <w:rsid w:val="00DB23C9"/>
    <w:rsid w:val="00DB4696"/>
    <w:rsid w:val="00DB4B3E"/>
    <w:rsid w:val="00DB61CA"/>
    <w:rsid w:val="00DB6907"/>
    <w:rsid w:val="00DB7429"/>
    <w:rsid w:val="00DC0A3A"/>
    <w:rsid w:val="00DC0AFB"/>
    <w:rsid w:val="00DC0B56"/>
    <w:rsid w:val="00DC1A9B"/>
    <w:rsid w:val="00DC254B"/>
    <w:rsid w:val="00DC3A7A"/>
    <w:rsid w:val="00DC627E"/>
    <w:rsid w:val="00DC6AB4"/>
    <w:rsid w:val="00DC74D5"/>
    <w:rsid w:val="00DD0D9F"/>
    <w:rsid w:val="00DD3360"/>
    <w:rsid w:val="00DD3D1C"/>
    <w:rsid w:val="00DD4EA3"/>
    <w:rsid w:val="00DD6A31"/>
    <w:rsid w:val="00DE3B45"/>
    <w:rsid w:val="00DE3CD6"/>
    <w:rsid w:val="00DE578C"/>
    <w:rsid w:val="00DE57E4"/>
    <w:rsid w:val="00DF0554"/>
    <w:rsid w:val="00DF07E9"/>
    <w:rsid w:val="00DF39ED"/>
    <w:rsid w:val="00DF566B"/>
    <w:rsid w:val="00DF5C11"/>
    <w:rsid w:val="00DF61B6"/>
    <w:rsid w:val="00DF77F6"/>
    <w:rsid w:val="00DF7ED4"/>
    <w:rsid w:val="00E0174A"/>
    <w:rsid w:val="00E04109"/>
    <w:rsid w:val="00E06390"/>
    <w:rsid w:val="00E07451"/>
    <w:rsid w:val="00E10A22"/>
    <w:rsid w:val="00E126F6"/>
    <w:rsid w:val="00E1332F"/>
    <w:rsid w:val="00E13B3F"/>
    <w:rsid w:val="00E149F5"/>
    <w:rsid w:val="00E14DD3"/>
    <w:rsid w:val="00E17386"/>
    <w:rsid w:val="00E17556"/>
    <w:rsid w:val="00E1772A"/>
    <w:rsid w:val="00E20FFD"/>
    <w:rsid w:val="00E213DC"/>
    <w:rsid w:val="00E21CF3"/>
    <w:rsid w:val="00E22F4A"/>
    <w:rsid w:val="00E235BE"/>
    <w:rsid w:val="00E25404"/>
    <w:rsid w:val="00E268BE"/>
    <w:rsid w:val="00E26BDE"/>
    <w:rsid w:val="00E27F98"/>
    <w:rsid w:val="00E30004"/>
    <w:rsid w:val="00E3097C"/>
    <w:rsid w:val="00E315BD"/>
    <w:rsid w:val="00E31C90"/>
    <w:rsid w:val="00E31F7C"/>
    <w:rsid w:val="00E332A9"/>
    <w:rsid w:val="00E3421A"/>
    <w:rsid w:val="00E37A84"/>
    <w:rsid w:val="00E41F94"/>
    <w:rsid w:val="00E4227F"/>
    <w:rsid w:val="00E42AF0"/>
    <w:rsid w:val="00E4307C"/>
    <w:rsid w:val="00E436B6"/>
    <w:rsid w:val="00E4373F"/>
    <w:rsid w:val="00E44566"/>
    <w:rsid w:val="00E44967"/>
    <w:rsid w:val="00E46F19"/>
    <w:rsid w:val="00E52085"/>
    <w:rsid w:val="00E5496C"/>
    <w:rsid w:val="00E54ABC"/>
    <w:rsid w:val="00E56339"/>
    <w:rsid w:val="00E6327B"/>
    <w:rsid w:val="00E63A9C"/>
    <w:rsid w:val="00E64065"/>
    <w:rsid w:val="00E66DA0"/>
    <w:rsid w:val="00E6781E"/>
    <w:rsid w:val="00E71D8A"/>
    <w:rsid w:val="00E725DF"/>
    <w:rsid w:val="00E72876"/>
    <w:rsid w:val="00E72999"/>
    <w:rsid w:val="00E73AE6"/>
    <w:rsid w:val="00E746C6"/>
    <w:rsid w:val="00E74D9A"/>
    <w:rsid w:val="00E76921"/>
    <w:rsid w:val="00E809DC"/>
    <w:rsid w:val="00E8276D"/>
    <w:rsid w:val="00E83177"/>
    <w:rsid w:val="00E83357"/>
    <w:rsid w:val="00E83C7A"/>
    <w:rsid w:val="00E840EE"/>
    <w:rsid w:val="00E846BF"/>
    <w:rsid w:val="00E84BAE"/>
    <w:rsid w:val="00E874E1"/>
    <w:rsid w:val="00E87D12"/>
    <w:rsid w:val="00E91038"/>
    <w:rsid w:val="00E914FB"/>
    <w:rsid w:val="00E91794"/>
    <w:rsid w:val="00E93BA6"/>
    <w:rsid w:val="00E96103"/>
    <w:rsid w:val="00E96270"/>
    <w:rsid w:val="00E96E0A"/>
    <w:rsid w:val="00E97463"/>
    <w:rsid w:val="00E975BB"/>
    <w:rsid w:val="00EA13E6"/>
    <w:rsid w:val="00EA1DAB"/>
    <w:rsid w:val="00EA1DC6"/>
    <w:rsid w:val="00EA20CB"/>
    <w:rsid w:val="00EA264A"/>
    <w:rsid w:val="00EA3E8E"/>
    <w:rsid w:val="00EA4B13"/>
    <w:rsid w:val="00EA66E1"/>
    <w:rsid w:val="00EA7BE6"/>
    <w:rsid w:val="00EB0207"/>
    <w:rsid w:val="00EB1C2D"/>
    <w:rsid w:val="00EB1D25"/>
    <w:rsid w:val="00EB39E7"/>
    <w:rsid w:val="00EB625C"/>
    <w:rsid w:val="00EB648B"/>
    <w:rsid w:val="00EB7754"/>
    <w:rsid w:val="00EC0816"/>
    <w:rsid w:val="00EC2A93"/>
    <w:rsid w:val="00EC2F90"/>
    <w:rsid w:val="00EC2F98"/>
    <w:rsid w:val="00EC3ACC"/>
    <w:rsid w:val="00EC52E7"/>
    <w:rsid w:val="00ED1F4A"/>
    <w:rsid w:val="00ED22B2"/>
    <w:rsid w:val="00ED33FC"/>
    <w:rsid w:val="00ED4720"/>
    <w:rsid w:val="00ED5A20"/>
    <w:rsid w:val="00EE0343"/>
    <w:rsid w:val="00EE1608"/>
    <w:rsid w:val="00EE27A5"/>
    <w:rsid w:val="00EE2F09"/>
    <w:rsid w:val="00EE3571"/>
    <w:rsid w:val="00EE3CB7"/>
    <w:rsid w:val="00EE3DF2"/>
    <w:rsid w:val="00EE455D"/>
    <w:rsid w:val="00EE49B4"/>
    <w:rsid w:val="00EE4C3C"/>
    <w:rsid w:val="00EE6973"/>
    <w:rsid w:val="00EF004D"/>
    <w:rsid w:val="00EF355A"/>
    <w:rsid w:val="00EF4A5E"/>
    <w:rsid w:val="00EF4FC1"/>
    <w:rsid w:val="00EF69B5"/>
    <w:rsid w:val="00EF6D8C"/>
    <w:rsid w:val="00F01E31"/>
    <w:rsid w:val="00F01F8D"/>
    <w:rsid w:val="00F02090"/>
    <w:rsid w:val="00F07EB4"/>
    <w:rsid w:val="00F11DC3"/>
    <w:rsid w:val="00F1539C"/>
    <w:rsid w:val="00F16BB4"/>
    <w:rsid w:val="00F21BB6"/>
    <w:rsid w:val="00F34925"/>
    <w:rsid w:val="00F34A3A"/>
    <w:rsid w:val="00F35C0C"/>
    <w:rsid w:val="00F42B2D"/>
    <w:rsid w:val="00F42D10"/>
    <w:rsid w:val="00F436BB"/>
    <w:rsid w:val="00F439FE"/>
    <w:rsid w:val="00F44029"/>
    <w:rsid w:val="00F45F02"/>
    <w:rsid w:val="00F50CF3"/>
    <w:rsid w:val="00F51BB5"/>
    <w:rsid w:val="00F52D78"/>
    <w:rsid w:val="00F52E29"/>
    <w:rsid w:val="00F55D73"/>
    <w:rsid w:val="00F57FC6"/>
    <w:rsid w:val="00F70863"/>
    <w:rsid w:val="00F73E26"/>
    <w:rsid w:val="00F816AA"/>
    <w:rsid w:val="00F873DD"/>
    <w:rsid w:val="00F9152A"/>
    <w:rsid w:val="00F94901"/>
    <w:rsid w:val="00F96301"/>
    <w:rsid w:val="00F97810"/>
    <w:rsid w:val="00F979DC"/>
    <w:rsid w:val="00FA285F"/>
    <w:rsid w:val="00FA3AAF"/>
    <w:rsid w:val="00FA3B0B"/>
    <w:rsid w:val="00FA5C73"/>
    <w:rsid w:val="00FA5DB0"/>
    <w:rsid w:val="00FA691F"/>
    <w:rsid w:val="00FB016B"/>
    <w:rsid w:val="00FB13A0"/>
    <w:rsid w:val="00FB3E0D"/>
    <w:rsid w:val="00FB7298"/>
    <w:rsid w:val="00FC4F3D"/>
    <w:rsid w:val="00FC5285"/>
    <w:rsid w:val="00FC58F8"/>
    <w:rsid w:val="00FC69BF"/>
    <w:rsid w:val="00FD04A1"/>
    <w:rsid w:val="00FD0F20"/>
    <w:rsid w:val="00FD1424"/>
    <w:rsid w:val="00FD2351"/>
    <w:rsid w:val="00FD43E5"/>
    <w:rsid w:val="00FD52D0"/>
    <w:rsid w:val="00FD562F"/>
    <w:rsid w:val="00FD7B0E"/>
    <w:rsid w:val="00FE32F8"/>
    <w:rsid w:val="00FE3DBA"/>
    <w:rsid w:val="00FE510D"/>
    <w:rsid w:val="00FE6A9B"/>
    <w:rsid w:val="00FE6E4D"/>
    <w:rsid w:val="00FE7C8D"/>
    <w:rsid w:val="00FF1352"/>
    <w:rsid w:val="00FF2C09"/>
    <w:rsid w:val="00FF3B40"/>
    <w:rsid w:val="00FF5651"/>
    <w:rsid w:val="00FF60E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4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djustRightInd w:val="0"/>
      <w:spacing w:after="0" w:line="360" w:lineRule="atLeast"/>
      <w:jc w:val="both"/>
      <w:textAlignment w:val="baseline"/>
    </w:pPr>
    <w:rPr>
      <w:rFonts w:ascii="Times New Roman" w:eastAsia="Times New Roman" w:hAnsi="Times New Roman" w:cs="Times New Roman"/>
      <w:sz w:val="20"/>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245F"/>
    <w:rPr>
      <w:color w:val="0000FF" w:themeColor="hyperlink"/>
      <w:u w:val="single"/>
    </w:rPr>
  </w:style>
  <w:style w:type="character" w:styleId="Nmerodelnea">
    <w:name w:val="line number"/>
    <w:basedOn w:val="Fuentedeprrafopredeter"/>
    <w:uiPriority w:val="99"/>
    <w:semiHidden/>
    <w:unhideWhenUsed/>
    <w:rsid w:val="00B11016"/>
  </w:style>
  <w:style w:type="paragraph" w:styleId="Prrafodelista">
    <w:name w:val="List Paragraph"/>
    <w:basedOn w:val="Normal"/>
    <w:uiPriority w:val="34"/>
    <w:qFormat/>
    <w:rsid w:val="006C52C2"/>
    <w:pPr>
      <w:ind w:left="720"/>
      <w:contextualSpacing/>
    </w:pPr>
  </w:style>
  <w:style w:type="character" w:styleId="Refdecomentario">
    <w:name w:val="annotation reference"/>
    <w:basedOn w:val="Fuentedeprrafopredeter"/>
    <w:uiPriority w:val="99"/>
    <w:semiHidden/>
    <w:unhideWhenUsed/>
    <w:rsid w:val="005A31AA"/>
    <w:rPr>
      <w:sz w:val="16"/>
      <w:szCs w:val="16"/>
    </w:rPr>
  </w:style>
  <w:style w:type="paragraph" w:styleId="Textocomentario">
    <w:name w:val="annotation text"/>
    <w:basedOn w:val="Normal"/>
    <w:link w:val="TextocomentarioCar"/>
    <w:uiPriority w:val="99"/>
    <w:unhideWhenUsed/>
    <w:rsid w:val="005A31AA"/>
    <w:pPr>
      <w:spacing w:line="240" w:lineRule="auto"/>
    </w:pPr>
  </w:style>
  <w:style w:type="character" w:customStyle="1" w:styleId="TextocomentarioCar">
    <w:name w:val="Texto comentario Car"/>
    <w:basedOn w:val="Fuentedeprrafopredeter"/>
    <w:link w:val="Textocomentario"/>
    <w:uiPriority w:val="99"/>
    <w:rsid w:val="005A31AA"/>
    <w:rPr>
      <w:sz w:val="20"/>
      <w:szCs w:val="20"/>
    </w:rPr>
  </w:style>
  <w:style w:type="paragraph" w:styleId="Asuntodelcomentario">
    <w:name w:val="annotation subject"/>
    <w:basedOn w:val="Textocomentario"/>
    <w:next w:val="Textocomentario"/>
    <w:link w:val="AsuntodelcomentarioCar"/>
    <w:uiPriority w:val="99"/>
    <w:semiHidden/>
    <w:unhideWhenUsed/>
    <w:rsid w:val="005A31AA"/>
    <w:rPr>
      <w:b/>
      <w:bCs/>
    </w:rPr>
  </w:style>
  <w:style w:type="character" w:customStyle="1" w:styleId="AsuntodelcomentarioCar">
    <w:name w:val="Asunto del comentario Car"/>
    <w:basedOn w:val="TextocomentarioCar"/>
    <w:link w:val="Asuntodelcomentario"/>
    <w:uiPriority w:val="99"/>
    <w:semiHidden/>
    <w:rsid w:val="005A31AA"/>
    <w:rPr>
      <w:b/>
      <w:bCs/>
      <w:sz w:val="20"/>
      <w:szCs w:val="20"/>
    </w:rPr>
  </w:style>
  <w:style w:type="paragraph" w:styleId="Textodeglobo">
    <w:name w:val="Balloon Text"/>
    <w:basedOn w:val="Normal"/>
    <w:link w:val="TextodegloboCar"/>
    <w:uiPriority w:val="99"/>
    <w:semiHidden/>
    <w:unhideWhenUsed/>
    <w:rsid w:val="005A31A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1AA"/>
    <w:rPr>
      <w:rFonts w:ascii="Tahoma" w:hAnsi="Tahoma" w:cs="Tahoma"/>
      <w:sz w:val="16"/>
      <w:szCs w:val="16"/>
    </w:rPr>
  </w:style>
  <w:style w:type="character" w:styleId="Hipervnculovisitado">
    <w:name w:val="FollowedHyperlink"/>
    <w:basedOn w:val="Fuentedeprrafopredeter"/>
    <w:uiPriority w:val="99"/>
    <w:semiHidden/>
    <w:unhideWhenUsed/>
    <w:rsid w:val="00E72876"/>
    <w:rPr>
      <w:color w:val="800080" w:themeColor="followedHyperlink"/>
      <w:u w:val="single"/>
    </w:rPr>
  </w:style>
  <w:style w:type="paragraph" w:styleId="Encabezado">
    <w:name w:val="header"/>
    <w:basedOn w:val="Normal"/>
    <w:link w:val="EncabezadoCar"/>
    <w:uiPriority w:val="99"/>
    <w:unhideWhenUsed/>
    <w:rsid w:val="001C6F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C6FEB"/>
  </w:style>
  <w:style w:type="paragraph" w:styleId="Piedepgina">
    <w:name w:val="footer"/>
    <w:basedOn w:val="Normal"/>
    <w:link w:val="PiedepginaCar"/>
    <w:uiPriority w:val="99"/>
    <w:unhideWhenUsed/>
    <w:rsid w:val="001C6F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C6FEB"/>
  </w:style>
  <w:style w:type="paragraph" w:styleId="Textonotapie">
    <w:name w:val="footnote text"/>
    <w:basedOn w:val="Normal"/>
    <w:link w:val="TextonotapieCar"/>
    <w:uiPriority w:val="99"/>
    <w:semiHidden/>
    <w:unhideWhenUsed/>
    <w:rsid w:val="00FD562F"/>
    <w:pPr>
      <w:spacing w:line="240" w:lineRule="auto"/>
    </w:pPr>
  </w:style>
  <w:style w:type="character" w:customStyle="1" w:styleId="TextonotapieCar">
    <w:name w:val="Texto nota pie Car"/>
    <w:basedOn w:val="Fuentedeprrafopredeter"/>
    <w:link w:val="Textonotapie"/>
    <w:uiPriority w:val="99"/>
    <w:semiHidden/>
    <w:rsid w:val="00FD562F"/>
    <w:rPr>
      <w:sz w:val="20"/>
      <w:szCs w:val="20"/>
    </w:rPr>
  </w:style>
  <w:style w:type="character" w:styleId="Refdenotaalpie">
    <w:name w:val="footnote reference"/>
    <w:basedOn w:val="Fuentedeprrafopredeter"/>
    <w:uiPriority w:val="99"/>
    <w:semiHidden/>
    <w:unhideWhenUsed/>
    <w:rsid w:val="00FD562F"/>
    <w:rPr>
      <w:vertAlign w:val="superscript"/>
    </w:rPr>
  </w:style>
  <w:style w:type="table" w:styleId="Tablaconcuadrcula">
    <w:name w:val="Table Grid"/>
    <w:basedOn w:val="Tablanormal"/>
    <w:uiPriority w:val="59"/>
    <w:rsid w:val="00AC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ED1F4A"/>
    <w:pPr>
      <w:widowControl w:val="0"/>
      <w:adjustRightInd w:val="0"/>
      <w:spacing w:after="0" w:line="240" w:lineRule="auto"/>
      <w:jc w:val="both"/>
      <w:textAlignment w:val="baseline"/>
    </w:pPr>
    <w:rPr>
      <w:rFonts w:ascii="Times New Roman" w:eastAsia="Times New Roman" w:hAnsi="Times New Roman" w:cs="Times New Roman"/>
      <w:sz w:val="20"/>
      <w:szCs w:val="20"/>
      <w:lang w:eastAsia="es-ES"/>
    </w:rPr>
  </w:style>
  <w:style w:type="table" w:styleId="Sombreadoclaro">
    <w:name w:val="Light Shading"/>
    <w:basedOn w:val="Tablanormal"/>
    <w:uiPriority w:val="60"/>
    <w:rsid w:val="002F3B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B50FA4"/>
    <w:pPr>
      <w:spacing w:before="100" w:beforeAutospacing="1" w:after="100" w:afterAutospacing="1" w:line="240" w:lineRule="auto"/>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djustRightInd w:val="0"/>
      <w:spacing w:after="0" w:line="360" w:lineRule="atLeast"/>
      <w:jc w:val="both"/>
      <w:textAlignment w:val="baseline"/>
    </w:pPr>
    <w:rPr>
      <w:rFonts w:ascii="Times New Roman" w:eastAsia="Times New Roman" w:hAnsi="Times New Roman" w:cs="Times New Roman"/>
      <w:sz w:val="20"/>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245F"/>
    <w:rPr>
      <w:color w:val="0000FF" w:themeColor="hyperlink"/>
      <w:u w:val="single"/>
    </w:rPr>
  </w:style>
  <w:style w:type="character" w:styleId="Nmerodelnea">
    <w:name w:val="line number"/>
    <w:basedOn w:val="Fuentedeprrafopredeter"/>
    <w:uiPriority w:val="99"/>
    <w:semiHidden/>
    <w:unhideWhenUsed/>
    <w:rsid w:val="00B11016"/>
  </w:style>
  <w:style w:type="paragraph" w:styleId="Prrafodelista">
    <w:name w:val="List Paragraph"/>
    <w:basedOn w:val="Normal"/>
    <w:uiPriority w:val="34"/>
    <w:qFormat/>
    <w:rsid w:val="006C52C2"/>
    <w:pPr>
      <w:ind w:left="720"/>
      <w:contextualSpacing/>
    </w:pPr>
  </w:style>
  <w:style w:type="character" w:styleId="Refdecomentario">
    <w:name w:val="annotation reference"/>
    <w:basedOn w:val="Fuentedeprrafopredeter"/>
    <w:uiPriority w:val="99"/>
    <w:semiHidden/>
    <w:unhideWhenUsed/>
    <w:rsid w:val="005A31AA"/>
    <w:rPr>
      <w:sz w:val="16"/>
      <w:szCs w:val="16"/>
    </w:rPr>
  </w:style>
  <w:style w:type="paragraph" w:styleId="Textocomentario">
    <w:name w:val="annotation text"/>
    <w:basedOn w:val="Normal"/>
    <w:link w:val="TextocomentarioCar"/>
    <w:uiPriority w:val="99"/>
    <w:unhideWhenUsed/>
    <w:rsid w:val="005A31AA"/>
    <w:pPr>
      <w:spacing w:line="240" w:lineRule="auto"/>
    </w:pPr>
  </w:style>
  <w:style w:type="character" w:customStyle="1" w:styleId="TextocomentarioCar">
    <w:name w:val="Texto comentario Car"/>
    <w:basedOn w:val="Fuentedeprrafopredeter"/>
    <w:link w:val="Textocomentario"/>
    <w:uiPriority w:val="99"/>
    <w:rsid w:val="005A31AA"/>
    <w:rPr>
      <w:sz w:val="20"/>
      <w:szCs w:val="20"/>
    </w:rPr>
  </w:style>
  <w:style w:type="paragraph" w:styleId="Asuntodelcomentario">
    <w:name w:val="annotation subject"/>
    <w:basedOn w:val="Textocomentario"/>
    <w:next w:val="Textocomentario"/>
    <w:link w:val="AsuntodelcomentarioCar"/>
    <w:uiPriority w:val="99"/>
    <w:semiHidden/>
    <w:unhideWhenUsed/>
    <w:rsid w:val="005A31AA"/>
    <w:rPr>
      <w:b/>
      <w:bCs/>
    </w:rPr>
  </w:style>
  <w:style w:type="character" w:customStyle="1" w:styleId="AsuntodelcomentarioCar">
    <w:name w:val="Asunto del comentario Car"/>
    <w:basedOn w:val="TextocomentarioCar"/>
    <w:link w:val="Asuntodelcomentario"/>
    <w:uiPriority w:val="99"/>
    <w:semiHidden/>
    <w:rsid w:val="005A31AA"/>
    <w:rPr>
      <w:b/>
      <w:bCs/>
      <w:sz w:val="20"/>
      <w:szCs w:val="20"/>
    </w:rPr>
  </w:style>
  <w:style w:type="paragraph" w:styleId="Textodeglobo">
    <w:name w:val="Balloon Text"/>
    <w:basedOn w:val="Normal"/>
    <w:link w:val="TextodegloboCar"/>
    <w:uiPriority w:val="99"/>
    <w:semiHidden/>
    <w:unhideWhenUsed/>
    <w:rsid w:val="005A31A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1AA"/>
    <w:rPr>
      <w:rFonts w:ascii="Tahoma" w:hAnsi="Tahoma" w:cs="Tahoma"/>
      <w:sz w:val="16"/>
      <w:szCs w:val="16"/>
    </w:rPr>
  </w:style>
  <w:style w:type="character" w:styleId="Hipervnculovisitado">
    <w:name w:val="FollowedHyperlink"/>
    <w:basedOn w:val="Fuentedeprrafopredeter"/>
    <w:uiPriority w:val="99"/>
    <w:semiHidden/>
    <w:unhideWhenUsed/>
    <w:rsid w:val="00E72876"/>
    <w:rPr>
      <w:color w:val="800080" w:themeColor="followedHyperlink"/>
      <w:u w:val="single"/>
    </w:rPr>
  </w:style>
  <w:style w:type="paragraph" w:styleId="Encabezado">
    <w:name w:val="header"/>
    <w:basedOn w:val="Normal"/>
    <w:link w:val="EncabezadoCar"/>
    <w:uiPriority w:val="99"/>
    <w:unhideWhenUsed/>
    <w:rsid w:val="001C6F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C6FEB"/>
  </w:style>
  <w:style w:type="paragraph" w:styleId="Piedepgina">
    <w:name w:val="footer"/>
    <w:basedOn w:val="Normal"/>
    <w:link w:val="PiedepginaCar"/>
    <w:uiPriority w:val="99"/>
    <w:unhideWhenUsed/>
    <w:rsid w:val="001C6F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C6FEB"/>
  </w:style>
  <w:style w:type="paragraph" w:styleId="Textonotapie">
    <w:name w:val="footnote text"/>
    <w:basedOn w:val="Normal"/>
    <w:link w:val="TextonotapieCar"/>
    <w:uiPriority w:val="99"/>
    <w:semiHidden/>
    <w:unhideWhenUsed/>
    <w:rsid w:val="00FD562F"/>
    <w:pPr>
      <w:spacing w:line="240" w:lineRule="auto"/>
    </w:pPr>
  </w:style>
  <w:style w:type="character" w:customStyle="1" w:styleId="TextonotapieCar">
    <w:name w:val="Texto nota pie Car"/>
    <w:basedOn w:val="Fuentedeprrafopredeter"/>
    <w:link w:val="Textonotapie"/>
    <w:uiPriority w:val="99"/>
    <w:semiHidden/>
    <w:rsid w:val="00FD562F"/>
    <w:rPr>
      <w:sz w:val="20"/>
      <w:szCs w:val="20"/>
    </w:rPr>
  </w:style>
  <w:style w:type="character" w:styleId="Refdenotaalpie">
    <w:name w:val="footnote reference"/>
    <w:basedOn w:val="Fuentedeprrafopredeter"/>
    <w:uiPriority w:val="99"/>
    <w:semiHidden/>
    <w:unhideWhenUsed/>
    <w:rsid w:val="00FD562F"/>
    <w:rPr>
      <w:vertAlign w:val="superscript"/>
    </w:rPr>
  </w:style>
  <w:style w:type="table" w:styleId="Tablaconcuadrcula">
    <w:name w:val="Table Grid"/>
    <w:basedOn w:val="Tablanormal"/>
    <w:uiPriority w:val="59"/>
    <w:rsid w:val="00AC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ED1F4A"/>
    <w:pPr>
      <w:widowControl w:val="0"/>
      <w:adjustRightInd w:val="0"/>
      <w:spacing w:after="0" w:line="240" w:lineRule="auto"/>
      <w:jc w:val="both"/>
      <w:textAlignment w:val="baseline"/>
    </w:pPr>
    <w:rPr>
      <w:rFonts w:ascii="Times New Roman" w:eastAsia="Times New Roman" w:hAnsi="Times New Roman" w:cs="Times New Roman"/>
      <w:sz w:val="20"/>
      <w:szCs w:val="20"/>
      <w:lang w:eastAsia="es-ES"/>
    </w:rPr>
  </w:style>
  <w:style w:type="table" w:styleId="Sombreadoclaro">
    <w:name w:val="Light Shading"/>
    <w:basedOn w:val="Tablanormal"/>
    <w:uiPriority w:val="60"/>
    <w:rsid w:val="002F3B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B50FA4"/>
    <w:pPr>
      <w:spacing w:before="100" w:beforeAutospacing="1" w:after="100" w:afterAutospacing="1"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2946">
      <w:bodyDiv w:val="1"/>
      <w:marLeft w:val="0"/>
      <w:marRight w:val="0"/>
      <w:marTop w:val="0"/>
      <w:marBottom w:val="0"/>
      <w:divBdr>
        <w:top w:val="none" w:sz="0" w:space="0" w:color="auto"/>
        <w:left w:val="none" w:sz="0" w:space="0" w:color="auto"/>
        <w:bottom w:val="none" w:sz="0" w:space="0" w:color="auto"/>
        <w:right w:val="none" w:sz="0" w:space="0" w:color="auto"/>
      </w:divBdr>
    </w:div>
    <w:div w:id="441608205">
      <w:bodyDiv w:val="1"/>
      <w:marLeft w:val="0"/>
      <w:marRight w:val="0"/>
      <w:marTop w:val="0"/>
      <w:marBottom w:val="0"/>
      <w:divBdr>
        <w:top w:val="none" w:sz="0" w:space="0" w:color="auto"/>
        <w:left w:val="none" w:sz="0" w:space="0" w:color="auto"/>
        <w:bottom w:val="none" w:sz="0" w:space="0" w:color="auto"/>
        <w:right w:val="none" w:sz="0" w:space="0" w:color="auto"/>
      </w:divBdr>
      <w:divsChild>
        <w:div w:id="772211755">
          <w:marLeft w:val="0"/>
          <w:marRight w:val="0"/>
          <w:marTop w:val="0"/>
          <w:marBottom w:val="0"/>
          <w:divBdr>
            <w:top w:val="none" w:sz="0" w:space="0" w:color="auto"/>
            <w:left w:val="none" w:sz="0" w:space="0" w:color="auto"/>
            <w:bottom w:val="none" w:sz="0" w:space="0" w:color="auto"/>
            <w:right w:val="none" w:sz="0" w:space="0" w:color="auto"/>
          </w:divBdr>
        </w:div>
        <w:div w:id="1128439">
          <w:marLeft w:val="0"/>
          <w:marRight w:val="0"/>
          <w:marTop w:val="0"/>
          <w:marBottom w:val="0"/>
          <w:divBdr>
            <w:top w:val="none" w:sz="0" w:space="0" w:color="auto"/>
            <w:left w:val="none" w:sz="0" w:space="0" w:color="auto"/>
            <w:bottom w:val="none" w:sz="0" w:space="0" w:color="auto"/>
            <w:right w:val="none" w:sz="0" w:space="0" w:color="auto"/>
          </w:divBdr>
        </w:div>
      </w:divsChild>
    </w:div>
    <w:div w:id="1187326866">
      <w:bodyDiv w:val="1"/>
      <w:marLeft w:val="0"/>
      <w:marRight w:val="0"/>
      <w:marTop w:val="0"/>
      <w:marBottom w:val="0"/>
      <w:divBdr>
        <w:top w:val="none" w:sz="0" w:space="0" w:color="auto"/>
        <w:left w:val="none" w:sz="0" w:space="0" w:color="auto"/>
        <w:bottom w:val="none" w:sz="0" w:space="0" w:color="auto"/>
        <w:right w:val="none" w:sz="0" w:space="0" w:color="auto"/>
      </w:divBdr>
    </w:div>
    <w:div w:id="1420515760">
      <w:bodyDiv w:val="1"/>
      <w:marLeft w:val="0"/>
      <w:marRight w:val="0"/>
      <w:marTop w:val="0"/>
      <w:marBottom w:val="0"/>
      <w:divBdr>
        <w:top w:val="none" w:sz="0" w:space="0" w:color="auto"/>
        <w:left w:val="none" w:sz="0" w:space="0" w:color="auto"/>
        <w:bottom w:val="none" w:sz="0" w:space="0" w:color="auto"/>
        <w:right w:val="none" w:sz="0" w:space="0" w:color="auto"/>
      </w:divBdr>
    </w:div>
    <w:div w:id="1447192308">
      <w:bodyDiv w:val="1"/>
      <w:marLeft w:val="0"/>
      <w:marRight w:val="0"/>
      <w:marTop w:val="0"/>
      <w:marBottom w:val="0"/>
      <w:divBdr>
        <w:top w:val="none" w:sz="0" w:space="0" w:color="auto"/>
        <w:left w:val="none" w:sz="0" w:space="0" w:color="auto"/>
        <w:bottom w:val="none" w:sz="0" w:space="0" w:color="auto"/>
        <w:right w:val="none" w:sz="0" w:space="0" w:color="auto"/>
      </w:divBdr>
      <w:divsChild>
        <w:div w:id="1246450826">
          <w:marLeft w:val="0"/>
          <w:marRight w:val="0"/>
          <w:marTop w:val="0"/>
          <w:marBottom w:val="0"/>
          <w:divBdr>
            <w:top w:val="none" w:sz="0" w:space="0" w:color="auto"/>
            <w:left w:val="none" w:sz="0" w:space="0" w:color="auto"/>
            <w:bottom w:val="none" w:sz="0" w:space="0" w:color="auto"/>
            <w:right w:val="none" w:sz="0" w:space="0" w:color="auto"/>
          </w:divBdr>
          <w:divsChild>
            <w:div w:id="470555722">
              <w:marLeft w:val="0"/>
              <w:marRight w:val="0"/>
              <w:marTop w:val="0"/>
              <w:marBottom w:val="0"/>
              <w:divBdr>
                <w:top w:val="none" w:sz="0" w:space="0" w:color="auto"/>
                <w:left w:val="none" w:sz="0" w:space="0" w:color="auto"/>
                <w:bottom w:val="none" w:sz="0" w:space="0" w:color="auto"/>
                <w:right w:val="none" w:sz="0" w:space="0" w:color="auto"/>
              </w:divBdr>
              <w:divsChild>
                <w:div w:id="18632403">
                  <w:marLeft w:val="0"/>
                  <w:marRight w:val="0"/>
                  <w:marTop w:val="0"/>
                  <w:marBottom w:val="0"/>
                  <w:divBdr>
                    <w:top w:val="none" w:sz="0" w:space="0" w:color="auto"/>
                    <w:left w:val="none" w:sz="0" w:space="0" w:color="auto"/>
                    <w:bottom w:val="none" w:sz="0" w:space="0" w:color="auto"/>
                    <w:right w:val="none" w:sz="0" w:space="0" w:color="auto"/>
                  </w:divBdr>
                  <w:divsChild>
                    <w:div w:id="1114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5621">
      <w:bodyDiv w:val="1"/>
      <w:marLeft w:val="0"/>
      <w:marRight w:val="0"/>
      <w:marTop w:val="0"/>
      <w:marBottom w:val="0"/>
      <w:divBdr>
        <w:top w:val="none" w:sz="0" w:space="0" w:color="auto"/>
        <w:left w:val="none" w:sz="0" w:space="0" w:color="auto"/>
        <w:bottom w:val="none" w:sz="0" w:space="0" w:color="auto"/>
        <w:right w:val="none" w:sz="0" w:space="0" w:color="auto"/>
      </w:divBdr>
    </w:div>
    <w:div w:id="1796290329">
      <w:bodyDiv w:val="1"/>
      <w:marLeft w:val="0"/>
      <w:marRight w:val="0"/>
      <w:marTop w:val="0"/>
      <w:marBottom w:val="0"/>
      <w:divBdr>
        <w:top w:val="none" w:sz="0" w:space="0" w:color="auto"/>
        <w:left w:val="none" w:sz="0" w:space="0" w:color="auto"/>
        <w:bottom w:val="none" w:sz="0" w:space="0" w:color="auto"/>
        <w:right w:val="none" w:sz="0" w:space="0" w:color="auto"/>
      </w:divBdr>
      <w:divsChild>
        <w:div w:id="2061242368">
          <w:marLeft w:val="0"/>
          <w:marRight w:val="0"/>
          <w:marTop w:val="0"/>
          <w:marBottom w:val="0"/>
          <w:divBdr>
            <w:top w:val="none" w:sz="0" w:space="0" w:color="auto"/>
            <w:left w:val="none" w:sz="0" w:space="0" w:color="auto"/>
            <w:bottom w:val="none" w:sz="0" w:space="0" w:color="auto"/>
            <w:right w:val="none" w:sz="0" w:space="0" w:color="auto"/>
          </w:divBdr>
          <w:divsChild>
            <w:div w:id="1636331244">
              <w:marLeft w:val="0"/>
              <w:marRight w:val="0"/>
              <w:marTop w:val="0"/>
              <w:marBottom w:val="0"/>
              <w:divBdr>
                <w:top w:val="none" w:sz="0" w:space="0" w:color="auto"/>
                <w:left w:val="none" w:sz="0" w:space="0" w:color="auto"/>
                <w:bottom w:val="none" w:sz="0" w:space="0" w:color="auto"/>
                <w:right w:val="none" w:sz="0" w:space="0" w:color="auto"/>
              </w:divBdr>
              <w:divsChild>
                <w:div w:id="1407608034">
                  <w:marLeft w:val="0"/>
                  <w:marRight w:val="0"/>
                  <w:marTop w:val="0"/>
                  <w:marBottom w:val="0"/>
                  <w:divBdr>
                    <w:top w:val="none" w:sz="0" w:space="0" w:color="auto"/>
                    <w:left w:val="none" w:sz="0" w:space="0" w:color="auto"/>
                    <w:bottom w:val="none" w:sz="0" w:space="0" w:color="auto"/>
                    <w:right w:val="none" w:sz="0" w:space="0" w:color="auto"/>
                  </w:divBdr>
                  <w:divsChild>
                    <w:div w:id="2110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46825">
      <w:bodyDiv w:val="1"/>
      <w:marLeft w:val="0"/>
      <w:marRight w:val="0"/>
      <w:marTop w:val="0"/>
      <w:marBottom w:val="0"/>
      <w:divBdr>
        <w:top w:val="none" w:sz="0" w:space="0" w:color="auto"/>
        <w:left w:val="none" w:sz="0" w:space="0" w:color="auto"/>
        <w:bottom w:val="none" w:sz="0" w:space="0" w:color="auto"/>
        <w:right w:val="none" w:sz="0" w:space="0" w:color="auto"/>
      </w:divBdr>
    </w:div>
    <w:div w:id="20307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mailto:jimarcorr@gmail.com"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EB87A-E370-444F-BD8C-D054F2BFC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26</Pages>
  <Words>29989</Words>
  <Characters>164944</Characters>
  <Application>Microsoft Office Word</Application>
  <DocSecurity>0</DocSecurity>
  <Lines>1374</Lines>
  <Paragraphs>389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Pablo de Olavide</Company>
  <LinksUpToDate>false</LinksUpToDate>
  <CharactersWithSpaces>194544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I. Márquez Corro</dc:creator>
  <cp:lastModifiedBy>José I. Márquez Corro</cp:lastModifiedBy>
  <cp:revision>17</cp:revision>
  <cp:lastPrinted>2018-05-24T14:31:00Z</cp:lastPrinted>
  <dcterms:created xsi:type="dcterms:W3CDTF">2019-02-21T12:40:00Z</dcterms:created>
  <dcterms:modified xsi:type="dcterms:W3CDTF">2019-02-25T12:04:00Z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37496237-f3f8-3a9a-92cd-ce9f4a6a8694</vt:lpwstr>
  </property>
  <property fmtid="{D5CDD505-2E9C-101B-9397-08002B2CF9AE}" pid="4" name="Mendeley Citation Style_1">
    <vt:lpwstr>http://www.zotero.org/styles/molecular-phylogenetics-and-evolution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http://www.zotero.org/styles/molecular-phylogenetics-and-evolution</vt:lpwstr>
  </property>
  <property fmtid="{D5CDD505-2E9C-101B-9397-08002B2CF9AE}" pid="20" name="Mendeley Recent Style Name 7_1">
    <vt:lpwstr>Molecular Phylogenetics and Evolution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http://www.zotero.org/styles/systematic-biology</vt:lpwstr>
  </property>
  <property fmtid="{D5CDD505-2E9C-101B-9397-08002B2CF9AE}" pid="24" name="Mendeley Recent Style Name 9_1">
    <vt:lpwstr>Systematic Biology</vt:lpwstr>
  </property>
</Properties>
</file>