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5D9" w:rsidRPr="00870BB1" w:rsidRDefault="00FC35D9" w:rsidP="00FF3561">
      <w:pPr>
        <w:spacing w:line="480" w:lineRule="auto"/>
        <w:jc w:val="both"/>
        <w:rPr>
          <w:rFonts w:ascii="Times New Roman" w:hAnsi="Times New Roman" w:cs="Times New Roman"/>
          <w:b/>
          <w:sz w:val="24"/>
          <w:szCs w:val="24"/>
          <w:lang w:val="en-US"/>
        </w:rPr>
      </w:pPr>
      <w:r w:rsidRPr="00870BB1">
        <w:rPr>
          <w:rFonts w:ascii="Times New Roman" w:hAnsi="Times New Roman" w:cs="Times New Roman"/>
          <w:b/>
          <w:sz w:val="24"/>
          <w:szCs w:val="24"/>
          <w:lang w:val="en-US"/>
        </w:rPr>
        <w:t>Original article</w:t>
      </w:r>
    </w:p>
    <w:p w:rsidR="00FC35D9" w:rsidRPr="00EB58A9" w:rsidRDefault="00FC35D9" w:rsidP="00FF3561">
      <w:pPr>
        <w:spacing w:line="480" w:lineRule="auto"/>
        <w:jc w:val="both"/>
        <w:rPr>
          <w:rFonts w:ascii="Times New Roman" w:hAnsi="Times New Roman" w:cs="Times New Roman"/>
          <w:sz w:val="24"/>
          <w:szCs w:val="24"/>
          <w:lang w:val="en-US"/>
        </w:rPr>
      </w:pPr>
    </w:p>
    <w:p w:rsidR="00FC35D9" w:rsidRPr="00870BB1" w:rsidRDefault="00FA7890" w:rsidP="00FF3561">
      <w:pPr>
        <w:spacing w:line="480" w:lineRule="auto"/>
        <w:jc w:val="both"/>
        <w:rPr>
          <w:rFonts w:ascii="Times New Roman" w:hAnsi="Times New Roman" w:cs="Times New Roman"/>
          <w:b/>
          <w:sz w:val="24"/>
          <w:szCs w:val="24"/>
          <w:lang w:val="en-US"/>
        </w:rPr>
      </w:pPr>
      <w:bookmarkStart w:id="0" w:name="OLE_LINK18"/>
      <w:bookmarkStart w:id="1" w:name="OLE_LINK19"/>
      <w:bookmarkStart w:id="2" w:name="OLE_LINK20"/>
      <w:r w:rsidRPr="00BF0860">
        <w:rPr>
          <w:rFonts w:ascii="Times New Roman" w:hAnsi="Times New Roman" w:cs="Times New Roman"/>
          <w:b/>
          <w:sz w:val="24"/>
          <w:szCs w:val="24"/>
          <w:lang w:val="en-US"/>
        </w:rPr>
        <w:t>Inferring</w:t>
      </w:r>
      <w:r w:rsidRPr="00ED4A11">
        <w:rPr>
          <w:rFonts w:ascii="Times New Roman" w:hAnsi="Times New Roman" w:cs="Times New Roman"/>
          <w:b/>
          <w:sz w:val="24"/>
          <w:szCs w:val="24"/>
          <w:lang w:val="en-US"/>
        </w:rPr>
        <w:t xml:space="preserve"> </w:t>
      </w:r>
      <w:r w:rsidRPr="00870BB1">
        <w:rPr>
          <w:rFonts w:ascii="Times New Roman" w:hAnsi="Times New Roman" w:cs="Times New Roman"/>
          <w:b/>
          <w:sz w:val="24"/>
          <w:szCs w:val="24"/>
          <w:lang w:val="en-US"/>
        </w:rPr>
        <w:t xml:space="preserve">hypothesis-based </w:t>
      </w:r>
      <w:r w:rsidR="00870BB1" w:rsidRPr="00870BB1">
        <w:rPr>
          <w:rFonts w:ascii="Times New Roman" w:hAnsi="Times New Roman" w:cs="Times New Roman"/>
          <w:b/>
          <w:sz w:val="24"/>
          <w:szCs w:val="24"/>
          <w:lang w:val="en-US"/>
        </w:rPr>
        <w:t>transitions</w:t>
      </w:r>
      <w:r w:rsidR="00FC35D9" w:rsidRPr="00ED4A11">
        <w:rPr>
          <w:rFonts w:ascii="Times New Roman" w:hAnsi="Times New Roman" w:cs="Times New Roman"/>
          <w:b/>
          <w:sz w:val="24"/>
          <w:szCs w:val="24"/>
          <w:lang w:val="en-US"/>
        </w:rPr>
        <w:t xml:space="preserve"> in </w:t>
      </w:r>
      <w:r w:rsidRPr="00870BB1">
        <w:rPr>
          <w:rFonts w:ascii="Times New Roman" w:hAnsi="Times New Roman" w:cs="Times New Roman"/>
          <w:b/>
          <w:sz w:val="24"/>
          <w:szCs w:val="24"/>
          <w:lang w:val="en-US"/>
        </w:rPr>
        <w:t xml:space="preserve">clade-specific </w:t>
      </w:r>
      <w:r w:rsidR="00FC35D9" w:rsidRPr="00ED4A11">
        <w:rPr>
          <w:rFonts w:ascii="Times New Roman" w:hAnsi="Times New Roman" w:cs="Times New Roman"/>
          <w:b/>
          <w:sz w:val="24"/>
          <w:szCs w:val="24"/>
          <w:lang w:val="en-US"/>
        </w:rPr>
        <w:t>mode</w:t>
      </w:r>
      <w:r w:rsidRPr="00ED4A11">
        <w:rPr>
          <w:rFonts w:ascii="Times New Roman" w:hAnsi="Times New Roman" w:cs="Times New Roman"/>
          <w:b/>
          <w:sz w:val="24"/>
          <w:szCs w:val="24"/>
          <w:lang w:val="en-US"/>
        </w:rPr>
        <w:t>ls</w:t>
      </w:r>
      <w:r w:rsidR="00FC35D9" w:rsidRPr="00ED4A11">
        <w:rPr>
          <w:rFonts w:ascii="Times New Roman" w:hAnsi="Times New Roman" w:cs="Times New Roman"/>
          <w:b/>
          <w:sz w:val="24"/>
          <w:szCs w:val="24"/>
          <w:lang w:val="en-US"/>
        </w:rPr>
        <w:t xml:space="preserve"> of chromosome </w:t>
      </w:r>
      <w:r w:rsidRPr="00ED4A11">
        <w:rPr>
          <w:rFonts w:ascii="Times New Roman" w:hAnsi="Times New Roman" w:cs="Times New Roman"/>
          <w:b/>
          <w:sz w:val="24"/>
          <w:szCs w:val="24"/>
          <w:lang w:val="en-US"/>
        </w:rPr>
        <w:t xml:space="preserve">number </w:t>
      </w:r>
      <w:r w:rsidR="00FC35D9" w:rsidRPr="00ED4A11">
        <w:rPr>
          <w:rFonts w:ascii="Times New Roman" w:hAnsi="Times New Roman" w:cs="Times New Roman"/>
          <w:b/>
          <w:sz w:val="24"/>
          <w:szCs w:val="24"/>
          <w:lang w:val="en-US"/>
        </w:rPr>
        <w:t xml:space="preserve">evolution </w:t>
      </w:r>
      <w:r w:rsidRPr="00ED4A11">
        <w:rPr>
          <w:rFonts w:ascii="Times New Roman" w:hAnsi="Times New Roman" w:cs="Times New Roman"/>
          <w:b/>
          <w:sz w:val="24"/>
          <w:szCs w:val="24"/>
          <w:lang w:val="en-US"/>
        </w:rPr>
        <w:t>along the sedges’ phylogeny</w:t>
      </w:r>
      <w:r w:rsidR="00FC35D9" w:rsidRPr="00ED4A11">
        <w:rPr>
          <w:rFonts w:ascii="Times New Roman" w:hAnsi="Times New Roman" w:cs="Times New Roman"/>
          <w:b/>
          <w:sz w:val="24"/>
          <w:szCs w:val="24"/>
          <w:lang w:val="en-US"/>
        </w:rPr>
        <w:t xml:space="preserve"> (Cyperaceae, </w:t>
      </w:r>
      <w:proofErr w:type="spellStart"/>
      <w:r w:rsidR="00FC35D9" w:rsidRPr="00ED4A11">
        <w:rPr>
          <w:rFonts w:ascii="Times New Roman" w:hAnsi="Times New Roman" w:cs="Times New Roman"/>
          <w:b/>
          <w:sz w:val="24"/>
          <w:szCs w:val="24"/>
          <w:lang w:val="en-US"/>
        </w:rPr>
        <w:t>Poales</w:t>
      </w:r>
      <w:proofErr w:type="spellEnd"/>
      <w:r w:rsidR="00FC35D9" w:rsidRPr="00ED4A11">
        <w:rPr>
          <w:rFonts w:ascii="Times New Roman" w:hAnsi="Times New Roman" w:cs="Times New Roman"/>
          <w:b/>
          <w:sz w:val="24"/>
          <w:szCs w:val="24"/>
          <w:lang w:val="en-US"/>
        </w:rPr>
        <w:t>).</w:t>
      </w:r>
      <w:bookmarkEnd w:id="0"/>
      <w:bookmarkEnd w:id="1"/>
      <w:bookmarkEnd w:id="2"/>
    </w:p>
    <w:p w:rsidR="00FC35D9" w:rsidRPr="00EB58A9" w:rsidRDefault="00FC35D9" w:rsidP="00FF3561">
      <w:pPr>
        <w:spacing w:line="480" w:lineRule="auto"/>
        <w:jc w:val="both"/>
        <w:rPr>
          <w:rFonts w:ascii="Times New Roman" w:hAnsi="Times New Roman" w:cs="Times New Roman"/>
          <w:sz w:val="24"/>
          <w:szCs w:val="24"/>
          <w:lang w:val="en-US"/>
        </w:rPr>
      </w:pPr>
    </w:p>
    <w:p w:rsidR="00FC35D9" w:rsidRPr="00870BB1" w:rsidRDefault="00FC35D9" w:rsidP="00FF3561">
      <w:pPr>
        <w:spacing w:line="480" w:lineRule="auto"/>
        <w:jc w:val="both"/>
        <w:rPr>
          <w:rFonts w:ascii="Times New Roman" w:hAnsi="Times New Roman" w:cs="Times New Roman"/>
          <w:sz w:val="24"/>
          <w:szCs w:val="24"/>
        </w:rPr>
      </w:pPr>
      <w:r w:rsidRPr="00FF3561">
        <w:rPr>
          <w:rFonts w:ascii="Times New Roman" w:hAnsi="Times New Roman" w:cs="Times New Roman"/>
          <w:sz w:val="24"/>
          <w:szCs w:val="24"/>
        </w:rPr>
        <w:t>José Ignacio Márquez-Corro</w:t>
      </w:r>
      <w:r w:rsidRPr="00FF3561">
        <w:rPr>
          <w:rFonts w:ascii="Times New Roman" w:hAnsi="Times New Roman" w:cs="Times New Roman"/>
          <w:sz w:val="24"/>
          <w:szCs w:val="24"/>
          <w:vertAlign w:val="superscript"/>
        </w:rPr>
        <w:t>1</w:t>
      </w:r>
      <w:r w:rsidRPr="00FF3561">
        <w:rPr>
          <w:rFonts w:ascii="Times New Roman" w:hAnsi="Times New Roman" w:cs="Times New Roman"/>
          <w:sz w:val="24"/>
          <w:szCs w:val="24"/>
        </w:rPr>
        <w:t>, Marcial Escudero</w:t>
      </w:r>
      <w:r w:rsidRPr="00FF3561">
        <w:rPr>
          <w:rFonts w:ascii="Times New Roman" w:hAnsi="Times New Roman" w:cs="Times New Roman"/>
          <w:sz w:val="24"/>
          <w:szCs w:val="24"/>
          <w:vertAlign w:val="superscript"/>
        </w:rPr>
        <w:t>2</w:t>
      </w:r>
      <w:r w:rsidRPr="00FF3561">
        <w:rPr>
          <w:rFonts w:ascii="Times New Roman" w:hAnsi="Times New Roman" w:cs="Times New Roman"/>
          <w:sz w:val="24"/>
          <w:szCs w:val="24"/>
        </w:rPr>
        <w:t>, Daniel Spalink</w:t>
      </w:r>
      <w:r w:rsidRPr="00FF3561">
        <w:rPr>
          <w:rFonts w:ascii="Times New Roman" w:hAnsi="Times New Roman" w:cs="Times New Roman"/>
          <w:sz w:val="24"/>
          <w:szCs w:val="24"/>
          <w:vertAlign w:val="superscript"/>
        </w:rPr>
        <w:t>3</w:t>
      </w:r>
      <w:r w:rsidR="00FA7890" w:rsidRPr="00FF3561">
        <w:rPr>
          <w:rFonts w:ascii="Times New Roman" w:hAnsi="Times New Roman" w:cs="Times New Roman"/>
          <w:sz w:val="24"/>
          <w:szCs w:val="24"/>
        </w:rPr>
        <w:t>, Santiago Martín-Bravo</w:t>
      </w:r>
      <w:r w:rsidR="00870BB1" w:rsidRPr="00870BB1">
        <w:rPr>
          <w:rFonts w:ascii="Times New Roman" w:hAnsi="Times New Roman" w:cs="Times New Roman"/>
          <w:sz w:val="24"/>
          <w:szCs w:val="24"/>
          <w:vertAlign w:val="superscript"/>
        </w:rPr>
        <w:t>1</w:t>
      </w:r>
      <w:r w:rsidR="00FA7890" w:rsidRPr="00870BB1">
        <w:rPr>
          <w:rFonts w:ascii="Times New Roman" w:hAnsi="Times New Roman" w:cs="Times New Roman"/>
          <w:sz w:val="24"/>
          <w:szCs w:val="24"/>
        </w:rPr>
        <w:t xml:space="preserve"> </w:t>
      </w:r>
      <w:r w:rsidRPr="00870BB1">
        <w:rPr>
          <w:rFonts w:ascii="Times New Roman" w:hAnsi="Times New Roman" w:cs="Times New Roman"/>
          <w:sz w:val="24"/>
          <w:szCs w:val="24"/>
        </w:rPr>
        <w:t>&amp; Modesto Luceño</w:t>
      </w:r>
      <w:r w:rsidRPr="00870BB1">
        <w:rPr>
          <w:rFonts w:ascii="Times New Roman" w:hAnsi="Times New Roman" w:cs="Times New Roman"/>
          <w:sz w:val="24"/>
          <w:szCs w:val="24"/>
          <w:vertAlign w:val="superscript"/>
        </w:rPr>
        <w:t>1</w:t>
      </w:r>
    </w:p>
    <w:p w:rsidR="00FC35D9" w:rsidRPr="00EB58A9" w:rsidRDefault="00FC35D9" w:rsidP="00FF3561">
      <w:pPr>
        <w:spacing w:line="480" w:lineRule="auto"/>
        <w:jc w:val="both"/>
        <w:rPr>
          <w:rFonts w:ascii="Times New Roman" w:hAnsi="Times New Roman" w:cs="Times New Roman"/>
          <w:sz w:val="24"/>
          <w:szCs w:val="24"/>
        </w:rPr>
      </w:pPr>
    </w:p>
    <w:p w:rsidR="00FC35D9" w:rsidRPr="00FF3561" w:rsidRDefault="00FC35D9" w:rsidP="00FF3561">
      <w:pPr>
        <w:spacing w:line="480" w:lineRule="auto"/>
        <w:jc w:val="both"/>
        <w:rPr>
          <w:rFonts w:ascii="Times New Roman" w:hAnsi="Times New Roman" w:cs="Times New Roman"/>
          <w:sz w:val="24"/>
          <w:szCs w:val="24"/>
          <w:lang w:val="en-US"/>
        </w:rPr>
      </w:pPr>
      <w:r w:rsidRPr="00FF3561">
        <w:rPr>
          <w:rFonts w:ascii="Times New Roman" w:hAnsi="Times New Roman" w:cs="Times New Roman"/>
          <w:sz w:val="24"/>
          <w:szCs w:val="24"/>
          <w:lang w:val="en-US"/>
        </w:rPr>
        <w:t xml:space="preserve">1. Department of Molecular Biology and Biochemical Engineering, Pablo de </w:t>
      </w:r>
      <w:proofErr w:type="spellStart"/>
      <w:r w:rsidRPr="00FF3561">
        <w:rPr>
          <w:rFonts w:ascii="Times New Roman" w:hAnsi="Times New Roman" w:cs="Times New Roman"/>
          <w:sz w:val="24"/>
          <w:szCs w:val="24"/>
          <w:lang w:val="en-US"/>
        </w:rPr>
        <w:t>Olavide</w:t>
      </w:r>
      <w:proofErr w:type="spellEnd"/>
      <w:r w:rsidRPr="00FF3561">
        <w:rPr>
          <w:rFonts w:ascii="Times New Roman" w:hAnsi="Times New Roman" w:cs="Times New Roman"/>
          <w:sz w:val="24"/>
          <w:szCs w:val="24"/>
          <w:lang w:val="en-US"/>
        </w:rPr>
        <w:t xml:space="preserve"> University, </w:t>
      </w:r>
      <w:proofErr w:type="spellStart"/>
      <w:r w:rsidRPr="00FF3561">
        <w:rPr>
          <w:rFonts w:ascii="Times New Roman" w:hAnsi="Times New Roman" w:cs="Times New Roman"/>
          <w:sz w:val="24"/>
          <w:szCs w:val="24"/>
          <w:lang w:val="en-US"/>
        </w:rPr>
        <w:t>Carretera</w:t>
      </w:r>
      <w:proofErr w:type="spellEnd"/>
      <w:r w:rsidRPr="00FF3561">
        <w:rPr>
          <w:rFonts w:ascii="Times New Roman" w:hAnsi="Times New Roman" w:cs="Times New Roman"/>
          <w:sz w:val="24"/>
          <w:szCs w:val="24"/>
          <w:lang w:val="en-US"/>
        </w:rPr>
        <w:t xml:space="preserve"> de </w:t>
      </w:r>
      <w:proofErr w:type="spellStart"/>
      <w:r w:rsidRPr="00FF3561">
        <w:rPr>
          <w:rFonts w:ascii="Times New Roman" w:hAnsi="Times New Roman" w:cs="Times New Roman"/>
          <w:sz w:val="24"/>
          <w:szCs w:val="24"/>
          <w:lang w:val="en-US"/>
        </w:rPr>
        <w:t>Utrera</w:t>
      </w:r>
      <w:proofErr w:type="spellEnd"/>
      <w:r w:rsidRPr="00FF3561">
        <w:rPr>
          <w:rFonts w:ascii="Times New Roman" w:hAnsi="Times New Roman" w:cs="Times New Roman"/>
          <w:sz w:val="24"/>
          <w:szCs w:val="24"/>
          <w:lang w:val="en-US"/>
        </w:rPr>
        <w:t xml:space="preserve"> km 1, ES-41013 Seville, Spain.</w:t>
      </w:r>
    </w:p>
    <w:p w:rsidR="00FC35D9" w:rsidRPr="00ED4A11" w:rsidRDefault="00FC35D9" w:rsidP="00FF3561">
      <w:pPr>
        <w:spacing w:line="480" w:lineRule="auto"/>
        <w:jc w:val="both"/>
        <w:rPr>
          <w:rFonts w:ascii="Times New Roman" w:hAnsi="Times New Roman" w:cs="Times New Roman"/>
          <w:sz w:val="24"/>
          <w:szCs w:val="24"/>
          <w:lang w:val="en-US"/>
        </w:rPr>
      </w:pPr>
      <w:r w:rsidRPr="00ED4A11">
        <w:rPr>
          <w:rFonts w:ascii="Times New Roman" w:hAnsi="Times New Roman" w:cs="Times New Roman"/>
          <w:sz w:val="24"/>
          <w:szCs w:val="24"/>
          <w:lang w:val="en-US"/>
        </w:rPr>
        <w:t xml:space="preserve">2. Department of Plant Biology and Ecology, University of Seville, Reina Mercedes </w:t>
      </w:r>
      <w:proofErr w:type="spellStart"/>
      <w:r w:rsidRPr="00ED4A11">
        <w:rPr>
          <w:rFonts w:ascii="Times New Roman" w:hAnsi="Times New Roman" w:cs="Times New Roman"/>
          <w:sz w:val="24"/>
          <w:szCs w:val="24"/>
          <w:lang w:val="en-US"/>
        </w:rPr>
        <w:t>sn</w:t>
      </w:r>
      <w:proofErr w:type="spellEnd"/>
      <w:r w:rsidRPr="00ED4A11">
        <w:rPr>
          <w:rFonts w:ascii="Times New Roman" w:hAnsi="Times New Roman" w:cs="Times New Roman"/>
          <w:sz w:val="24"/>
          <w:szCs w:val="24"/>
          <w:lang w:val="en-US"/>
        </w:rPr>
        <w:t>, ES-41012 Seville, Spain.</w:t>
      </w:r>
    </w:p>
    <w:p w:rsidR="00FC35D9" w:rsidRPr="00ED4A11" w:rsidRDefault="00FC35D9" w:rsidP="00FF3561">
      <w:pPr>
        <w:spacing w:line="480" w:lineRule="auto"/>
        <w:jc w:val="both"/>
        <w:rPr>
          <w:rFonts w:ascii="Times New Roman" w:hAnsi="Times New Roman" w:cs="Times New Roman"/>
          <w:sz w:val="24"/>
          <w:szCs w:val="24"/>
          <w:lang w:val="en-US"/>
        </w:rPr>
      </w:pPr>
      <w:r w:rsidRPr="00ED4A11">
        <w:rPr>
          <w:rFonts w:ascii="Times New Roman" w:hAnsi="Times New Roman" w:cs="Times New Roman"/>
          <w:sz w:val="24"/>
          <w:szCs w:val="24"/>
          <w:lang w:val="en-US"/>
        </w:rPr>
        <w:t>3. Department of Botany, University of Wisconsin-Madison, WI-53706 Madison, USA.</w:t>
      </w:r>
    </w:p>
    <w:p w:rsidR="00FC35D9" w:rsidRPr="00ED4A11" w:rsidRDefault="00FC35D9" w:rsidP="00FF3561">
      <w:pPr>
        <w:spacing w:line="480" w:lineRule="auto"/>
        <w:jc w:val="both"/>
        <w:rPr>
          <w:rFonts w:ascii="Times New Roman" w:hAnsi="Times New Roman" w:cs="Times New Roman"/>
          <w:sz w:val="24"/>
          <w:szCs w:val="24"/>
          <w:lang w:val="en-US"/>
        </w:rPr>
      </w:pPr>
    </w:p>
    <w:p w:rsidR="00FC35D9" w:rsidRPr="00870BB1" w:rsidRDefault="00FC35D9" w:rsidP="00FF3561">
      <w:pPr>
        <w:spacing w:line="480" w:lineRule="auto"/>
        <w:jc w:val="both"/>
        <w:rPr>
          <w:rFonts w:ascii="Times New Roman" w:hAnsi="Times New Roman" w:cs="Times New Roman"/>
          <w:sz w:val="24"/>
          <w:szCs w:val="24"/>
        </w:rPr>
      </w:pPr>
      <w:proofErr w:type="spellStart"/>
      <w:r w:rsidRPr="00ED4A11">
        <w:rPr>
          <w:rFonts w:ascii="Times New Roman" w:hAnsi="Times New Roman" w:cs="Times New Roman"/>
          <w:sz w:val="24"/>
          <w:szCs w:val="24"/>
        </w:rPr>
        <w:t>Author</w:t>
      </w:r>
      <w:proofErr w:type="spellEnd"/>
      <w:r w:rsidRPr="00ED4A11">
        <w:rPr>
          <w:rFonts w:ascii="Times New Roman" w:hAnsi="Times New Roman" w:cs="Times New Roman"/>
          <w:sz w:val="24"/>
          <w:szCs w:val="24"/>
        </w:rPr>
        <w:t xml:space="preserve"> </w:t>
      </w:r>
      <w:proofErr w:type="spellStart"/>
      <w:r w:rsidRPr="00ED4A11">
        <w:rPr>
          <w:rFonts w:ascii="Times New Roman" w:hAnsi="Times New Roman" w:cs="Times New Roman"/>
          <w:sz w:val="24"/>
          <w:szCs w:val="24"/>
        </w:rPr>
        <w:t>for</w:t>
      </w:r>
      <w:proofErr w:type="spellEnd"/>
      <w:r w:rsidRPr="00ED4A11">
        <w:rPr>
          <w:rFonts w:ascii="Times New Roman" w:hAnsi="Times New Roman" w:cs="Times New Roman"/>
          <w:sz w:val="24"/>
          <w:szCs w:val="24"/>
        </w:rPr>
        <w:t xml:space="preserve"> </w:t>
      </w:r>
      <w:proofErr w:type="spellStart"/>
      <w:r w:rsidRPr="00ED4A11">
        <w:rPr>
          <w:rFonts w:ascii="Times New Roman" w:hAnsi="Times New Roman" w:cs="Times New Roman"/>
          <w:sz w:val="24"/>
          <w:szCs w:val="24"/>
        </w:rPr>
        <w:t>correspondence</w:t>
      </w:r>
      <w:proofErr w:type="spellEnd"/>
      <w:r w:rsidRPr="00ED4A11">
        <w:rPr>
          <w:rFonts w:ascii="Times New Roman" w:hAnsi="Times New Roman" w:cs="Times New Roman"/>
          <w:sz w:val="24"/>
          <w:szCs w:val="24"/>
        </w:rPr>
        <w:t>: José Ignaci</w:t>
      </w:r>
      <w:r w:rsidRPr="00FF3561">
        <w:rPr>
          <w:rFonts w:ascii="Times New Roman" w:hAnsi="Times New Roman" w:cs="Times New Roman"/>
          <w:sz w:val="24"/>
          <w:szCs w:val="24"/>
        </w:rPr>
        <w:t xml:space="preserve">o Márquez-Corro, e-mail: </w:t>
      </w:r>
      <w:r w:rsidRPr="00B663FE">
        <w:rPr>
          <w:rFonts w:ascii="Times New Roman" w:hAnsi="Times New Roman" w:cs="Times New Roman"/>
          <w:sz w:val="24"/>
          <w:szCs w:val="24"/>
        </w:rPr>
        <w:t>jimarcorr@gmail.co</w:t>
      </w:r>
      <w:r w:rsidR="00B663FE">
        <w:rPr>
          <w:rFonts w:ascii="Times New Roman" w:hAnsi="Times New Roman" w:cs="Times New Roman"/>
          <w:sz w:val="24"/>
          <w:szCs w:val="24"/>
        </w:rPr>
        <w:t>m</w:t>
      </w:r>
    </w:p>
    <w:p w:rsidR="00687C49" w:rsidRPr="00ED4A11" w:rsidRDefault="00687C49" w:rsidP="00FF3561">
      <w:pPr>
        <w:spacing w:line="480" w:lineRule="auto"/>
        <w:rPr>
          <w:rFonts w:ascii="Times New Roman" w:hAnsi="Times New Roman" w:cs="Times New Roman"/>
          <w:sz w:val="24"/>
          <w:szCs w:val="24"/>
        </w:rPr>
      </w:pPr>
    </w:p>
    <w:p w:rsidR="00FC35D9" w:rsidRPr="00870BB1" w:rsidRDefault="00FC35D9" w:rsidP="00FF3561">
      <w:pPr>
        <w:spacing w:line="480" w:lineRule="auto"/>
        <w:jc w:val="both"/>
        <w:rPr>
          <w:rFonts w:ascii="Times New Roman" w:hAnsi="Times New Roman" w:cs="Times New Roman"/>
          <w:sz w:val="24"/>
          <w:szCs w:val="24"/>
          <w:lang w:val="en-US"/>
        </w:rPr>
      </w:pPr>
      <w:r w:rsidRPr="00870BB1">
        <w:rPr>
          <w:rFonts w:ascii="Times New Roman" w:hAnsi="Times New Roman" w:cs="Times New Roman"/>
          <w:b/>
          <w:sz w:val="24"/>
          <w:szCs w:val="24"/>
          <w:lang w:val="en-US"/>
        </w:rPr>
        <w:t>Introduction</w:t>
      </w:r>
    </w:p>
    <w:p w:rsidR="00870BB1" w:rsidRPr="0024267D" w:rsidRDefault="006362EE" w:rsidP="00FF356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Chromosomal rearrangements are usual in eukaryotes and have been proved to lead species differentiation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"DOI" : "10.1016/j.tig.2005.09.009", "ISBN" : "0168-9525 (Print)", "ISSN" : "01689525", "PMID" : "16242204", "abstract" : "In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 "author" : [ { "dropping-particle" : "", "family" : "Coghlan", "given" : "Avril", "non-dropping-particle" : "", "parse-names" : false, "suffix" : "" }, { "dropping-particle" : "", "family" : "Eichler", "given" : "Evan E.", "non-dropping-particle" : "", "parse-names" : false, "suffix" : "" }, { "dropping-particle" : "", "family" : "Oliver", "given" : "Stephen G.", "non-dropping-particle" : "", "parse-names" : false, "suffix" : "" }, { "dropping-particle" : "", "family" : "Paterson", "given" : "Andrew H.", "non-dropping-particle" : "", "parse-names" : false, "suffix" : "" }, { "dropping-particle" : "", "family" : "Stein", "given" : "Lincoln", "non-dropping-particle" : "", "parse-names" : false, "suffix" : "" } ], "container-title" : "Trends in Genetics", "id" : "ITEM-1", "issue" : "12", "issued" : { "date-parts" : [ [ "2005" ] ] }, "page" : "673-682", "title" : "Chromosome evolution in eukaryotes: A multi-kingdom perspective", "type" : "article", "volume" : "21" }, "uris" : [ "http://www.mendeley.com/documents/?uuid=c3a73023-ba22-46ff-917c-de9ada59edf0" ] } ], "mendeley" : { "formattedCitation" : "(Coghlan et al. 2005)", "plainTextFormattedCitation" : "(Coghlan et al. 2005)", "previouslyFormattedCitation" : "(Coghlan et al. 2005)" }, "properties" : { "noteIndex" : 1 }, "schema" : "https://github.com/citation-style-language/schema/raw/master/csl-citation.json" }</w:instrText>
      </w:r>
      <w:r>
        <w:rPr>
          <w:rFonts w:ascii="Times New Roman" w:hAnsi="Times New Roman" w:cs="Times New Roman"/>
          <w:sz w:val="24"/>
          <w:szCs w:val="24"/>
          <w:lang w:val="en-US"/>
        </w:rPr>
        <w:fldChar w:fldCharType="separate"/>
      </w:r>
      <w:r w:rsidRPr="006362EE">
        <w:rPr>
          <w:rFonts w:ascii="Times New Roman" w:hAnsi="Times New Roman" w:cs="Times New Roman"/>
          <w:noProof/>
          <w:sz w:val="24"/>
          <w:szCs w:val="24"/>
          <w:lang w:val="en-US"/>
        </w:rPr>
        <w:t>(Coghlan et al. 2005)</w:t>
      </w:r>
      <w:r>
        <w:rPr>
          <w:rFonts w:ascii="Times New Roman" w:hAnsi="Times New Roman" w:cs="Times New Roman"/>
          <w:sz w:val="24"/>
          <w:szCs w:val="24"/>
          <w:lang w:val="en-US"/>
        </w:rPr>
        <w:fldChar w:fldCharType="end"/>
      </w:r>
      <w:r w:rsidR="0060190D">
        <w:rPr>
          <w:rFonts w:ascii="Times New Roman" w:hAnsi="Times New Roman" w:cs="Times New Roman"/>
          <w:sz w:val="24"/>
          <w:szCs w:val="24"/>
          <w:lang w:val="en-US"/>
        </w:rPr>
        <w:t xml:space="preserve">. These rearrangements </w:t>
      </w:r>
      <w:r w:rsidR="007C2FE9">
        <w:rPr>
          <w:rFonts w:ascii="Times New Roman" w:hAnsi="Times New Roman" w:cs="Times New Roman"/>
          <w:sz w:val="24"/>
          <w:szCs w:val="24"/>
          <w:lang w:val="en-US"/>
        </w:rPr>
        <w:t xml:space="preserve">could be produced by a sole </w:t>
      </w:r>
      <w:r w:rsidR="009C6562">
        <w:rPr>
          <w:rFonts w:ascii="Times New Roman" w:hAnsi="Times New Roman" w:cs="Times New Roman"/>
          <w:sz w:val="24"/>
          <w:szCs w:val="24"/>
          <w:lang w:val="en-US"/>
        </w:rPr>
        <w:t xml:space="preserve">mechanism </w:t>
      </w:r>
      <w:r w:rsidR="007C2FE9">
        <w:rPr>
          <w:rFonts w:ascii="Times New Roman" w:hAnsi="Times New Roman" w:cs="Times New Roman"/>
          <w:sz w:val="24"/>
          <w:szCs w:val="24"/>
          <w:lang w:val="en-US"/>
        </w:rPr>
        <w:t>or a combination of translocations, inversions, duplications, deletions, d</w:t>
      </w:r>
      <w:r w:rsidR="001046A7">
        <w:rPr>
          <w:rFonts w:ascii="Times New Roman" w:hAnsi="Times New Roman" w:cs="Times New Roman"/>
          <w:sz w:val="24"/>
          <w:szCs w:val="24"/>
          <w:lang w:val="en-US"/>
        </w:rPr>
        <w:t>ys</w:t>
      </w:r>
      <w:r w:rsidR="007C2FE9">
        <w:rPr>
          <w:rFonts w:ascii="Times New Roman" w:hAnsi="Times New Roman" w:cs="Times New Roman"/>
          <w:sz w:val="24"/>
          <w:szCs w:val="24"/>
          <w:lang w:val="en-US"/>
        </w:rPr>
        <w:t>ploidies (fusions and fissions of parts or complete</w:t>
      </w:r>
      <w:r w:rsidR="00FF5D30">
        <w:rPr>
          <w:rFonts w:ascii="Times New Roman" w:hAnsi="Times New Roman" w:cs="Times New Roman"/>
          <w:sz w:val="24"/>
          <w:szCs w:val="24"/>
          <w:lang w:val="en-US"/>
        </w:rPr>
        <w:t xml:space="preserve"> chromosome </w:t>
      </w:r>
      <w:r w:rsidR="007C2FE9">
        <w:rPr>
          <w:rFonts w:ascii="Times New Roman" w:hAnsi="Times New Roman" w:cs="Times New Roman"/>
          <w:sz w:val="24"/>
          <w:szCs w:val="24"/>
          <w:lang w:val="en-US"/>
        </w:rPr>
        <w:t xml:space="preserve">sets) and </w:t>
      </w:r>
      <w:r w:rsidR="007C2FE9">
        <w:rPr>
          <w:rFonts w:ascii="Times New Roman" w:hAnsi="Times New Roman" w:cs="Times New Roman"/>
          <w:sz w:val="24"/>
          <w:szCs w:val="24"/>
          <w:lang w:val="en-US"/>
        </w:rPr>
        <w:lastRenderedPageBreak/>
        <w:t>pol</w:t>
      </w:r>
      <w:r w:rsidR="001046A7">
        <w:rPr>
          <w:rFonts w:ascii="Times New Roman" w:hAnsi="Times New Roman" w:cs="Times New Roman"/>
          <w:sz w:val="24"/>
          <w:szCs w:val="24"/>
          <w:lang w:val="en-US"/>
        </w:rPr>
        <w:t>y</w:t>
      </w:r>
      <w:r w:rsidR="007C2FE9">
        <w:rPr>
          <w:rFonts w:ascii="Times New Roman" w:hAnsi="Times New Roman" w:cs="Times New Roman"/>
          <w:sz w:val="24"/>
          <w:szCs w:val="24"/>
          <w:lang w:val="en-US"/>
        </w:rPr>
        <w:t>plo</w:t>
      </w:r>
      <w:r w:rsidR="001046A7">
        <w:rPr>
          <w:rFonts w:ascii="Times New Roman" w:hAnsi="Times New Roman" w:cs="Times New Roman"/>
          <w:sz w:val="24"/>
          <w:szCs w:val="24"/>
          <w:lang w:val="en-US"/>
        </w:rPr>
        <w:t>i</w:t>
      </w:r>
      <w:r w:rsidR="007C2FE9">
        <w:rPr>
          <w:rFonts w:ascii="Times New Roman" w:hAnsi="Times New Roman" w:cs="Times New Roman"/>
          <w:sz w:val="24"/>
          <w:szCs w:val="24"/>
          <w:lang w:val="en-US"/>
        </w:rPr>
        <w:t xml:space="preserve">dies (whole genome duplication </w:t>
      </w:r>
      <w:r w:rsidR="007C2FE9" w:rsidRPr="00870BB1">
        <w:rPr>
          <w:rFonts w:ascii="Times New Roman" w:hAnsi="Times New Roman" w:cs="Times New Roman"/>
          <w:sz w:val="24"/>
          <w:szCs w:val="24"/>
          <w:lang w:val="en-US"/>
        </w:rPr>
        <w:t>–WGD–</w:t>
      </w:r>
      <w:r w:rsidR="007C2FE9">
        <w:rPr>
          <w:rFonts w:ascii="Times New Roman" w:hAnsi="Times New Roman" w:cs="Times New Roman"/>
          <w:sz w:val="24"/>
          <w:szCs w:val="24"/>
          <w:lang w:val="en-US"/>
        </w:rPr>
        <w:t xml:space="preserve">) </w:t>
      </w:r>
      <w:r w:rsidR="003C398B">
        <w:rPr>
          <w:rFonts w:ascii="Times New Roman" w:hAnsi="Times New Roman" w:cs="Times New Roman"/>
          <w:sz w:val="24"/>
          <w:szCs w:val="24"/>
          <w:lang w:val="en-US"/>
        </w:rPr>
        <w:fldChar w:fldCharType="begin" w:fldLock="1"/>
      </w:r>
      <w:r w:rsidR="003C398B">
        <w:rPr>
          <w:rFonts w:ascii="Times New Roman" w:hAnsi="Times New Roman" w:cs="Times New Roman"/>
          <w:sz w:val="24"/>
          <w:szCs w:val="24"/>
          <w:lang w:val="en-US"/>
        </w:rPr>
        <w:instrText>ADDIN CSL_CITATION { "citationItems" : [ { "id" : "ITEM-1", "itemData" : { "DOI" : "10.1016/j.tig.2005.09.009", "ISBN" : "0168-9525 (Print)", "ISSN" : "01689525", "PMID" : "16242204", "abstract" : "In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 "author" : [ { "dropping-particle" : "", "family" : "Coghlan", "given" : "Avril", "non-dropping-particle" : "", "parse-names" : false, "suffix" : "" }, { "dropping-particle" : "", "family" : "Eichler", "given" : "Evan E.", "non-dropping-particle" : "", "parse-names" : false, "suffix" : "" }, { "dropping-particle" : "", "family" : "Oliver", "given" : "Stephen G.", "non-dropping-particle" : "", "parse-names" : false, "suffix" : "" }, { "dropping-particle" : "", "family" : "Paterson", "given" : "Andrew H.", "non-dropping-particle" : "", "parse-names" : false, "suffix" : "" }, { "dropping-particle" : "", "family" : "Stein", "given" : "Lincoln", "non-dropping-particle" : "", "parse-names" : false, "suffix" : "" } ], "container-title" : "Trends in Genetics", "id" : "ITEM-1", "issue" : "12", "issued" : { "date-parts" : [ [ "2005" ] ] }, "page" : "673-682", "title" : "Chromosome evolution in eukaryotes: A multi-kingdom perspective", "type" : "article", "volume" : "21" }, "uris" : [ "http://www.mendeley.com/documents/?uuid=c3a73023-ba22-46ff-917c-de9ada59edf0" ] } ], "mendeley" : { "formattedCitation" : "(Coghlan et al. 2005)", "plainTextFormattedCitation" : "(Coghlan et al. 2005)", "previouslyFormattedCitation" : "(Coghlan et al. 2005)" }, "properties" : { "noteIndex" : 2 }, "schema" : "https://github.com/citation-style-language/schema/raw/master/csl-citation.json" }</w:instrText>
      </w:r>
      <w:r w:rsidR="003C398B">
        <w:rPr>
          <w:rFonts w:ascii="Times New Roman" w:hAnsi="Times New Roman" w:cs="Times New Roman"/>
          <w:sz w:val="24"/>
          <w:szCs w:val="24"/>
          <w:lang w:val="en-US"/>
        </w:rPr>
        <w:fldChar w:fldCharType="separate"/>
      </w:r>
      <w:r w:rsidR="003C398B" w:rsidRPr="003C398B">
        <w:rPr>
          <w:rFonts w:ascii="Times New Roman" w:hAnsi="Times New Roman" w:cs="Times New Roman"/>
          <w:noProof/>
          <w:sz w:val="24"/>
          <w:szCs w:val="24"/>
          <w:lang w:val="en-US"/>
        </w:rPr>
        <w:t>(Coghlan et al. 2005)</w:t>
      </w:r>
      <w:r w:rsidR="003C398B">
        <w:rPr>
          <w:rFonts w:ascii="Times New Roman" w:hAnsi="Times New Roman" w:cs="Times New Roman"/>
          <w:sz w:val="24"/>
          <w:szCs w:val="24"/>
          <w:lang w:val="en-US"/>
        </w:rPr>
        <w:fldChar w:fldCharType="end"/>
      </w:r>
      <w:r w:rsidR="007C2FE9">
        <w:rPr>
          <w:rFonts w:ascii="Times New Roman" w:hAnsi="Times New Roman" w:cs="Times New Roman"/>
          <w:sz w:val="24"/>
          <w:szCs w:val="24"/>
          <w:lang w:val="en-US"/>
        </w:rPr>
        <w:t xml:space="preserve">. Whereas some of these events could produce changes in the linkage disequilibrium of genes </w:t>
      </w:r>
      <w:r w:rsidR="003C398B">
        <w:rPr>
          <w:rFonts w:ascii="Times New Roman" w:hAnsi="Times New Roman" w:cs="Times New Roman"/>
          <w:sz w:val="24"/>
          <w:szCs w:val="24"/>
          <w:lang w:val="en-US"/>
        </w:rPr>
        <w:fldChar w:fldCharType="begin" w:fldLock="1"/>
      </w:r>
      <w:r w:rsidR="003C398B">
        <w:rPr>
          <w:rFonts w:ascii="Times New Roman" w:hAnsi="Times New Roman" w:cs="Times New Roman"/>
          <w:sz w:val="24"/>
          <w:szCs w:val="24"/>
          <w:lang w:val="en-US"/>
        </w:rPr>
        <w:instrText>ADDIN CSL_CITATION { "citationItems" : [ { "id" : "ITEM-1", "itemData" : { "DOI" : "10.1111/j.1365-294X.2005.02617.x", "ISSN" : "0962-1083", "author" : [ { "dropping-particle" : "", "family" : "Butlin", "given" : "Roger K.", "non-dropping-particle" : "", "parse-names" : false, "suffix" : "" } ], "container-title" : "Molecular Ecology", "id" : "ITEM-1", "issue" : "9", "issued" : { "date-parts" : [ [ "2005", "8" ] ] }, "page" : "2621-2635", "title" : "Recombination and speciation", "type" : "article-journal", "volume" : "14" }, "uris" : [ "http://www.mendeley.com/documents/?uuid=3e610eec-c650-4742-8a6b-535170ea78d8" ] } ], "mendeley" : { "formattedCitation" : "(Butlin 2005)", "plainTextFormattedCitation" : "(Butlin 2005)", "previouslyFormattedCitation" : "(Butlin 2005)" }, "properties" : { "noteIndex" : 2 }, "schema" : "https://github.com/citation-style-language/schema/raw/master/csl-citation.json" }</w:instrText>
      </w:r>
      <w:r w:rsidR="003C398B">
        <w:rPr>
          <w:rFonts w:ascii="Times New Roman" w:hAnsi="Times New Roman" w:cs="Times New Roman"/>
          <w:sz w:val="24"/>
          <w:szCs w:val="24"/>
          <w:lang w:val="en-US"/>
        </w:rPr>
        <w:fldChar w:fldCharType="separate"/>
      </w:r>
      <w:r w:rsidR="003C398B" w:rsidRPr="003C398B">
        <w:rPr>
          <w:rFonts w:ascii="Times New Roman" w:hAnsi="Times New Roman" w:cs="Times New Roman"/>
          <w:noProof/>
          <w:sz w:val="24"/>
          <w:szCs w:val="24"/>
          <w:lang w:val="en-US"/>
        </w:rPr>
        <w:t>(Butlin 2005)</w:t>
      </w:r>
      <w:r w:rsidR="003C398B">
        <w:rPr>
          <w:rFonts w:ascii="Times New Roman" w:hAnsi="Times New Roman" w:cs="Times New Roman"/>
          <w:sz w:val="24"/>
          <w:szCs w:val="24"/>
          <w:lang w:val="en-US"/>
        </w:rPr>
        <w:fldChar w:fldCharType="end"/>
      </w:r>
      <w:r w:rsidR="007C2FE9">
        <w:rPr>
          <w:rFonts w:ascii="Times New Roman" w:hAnsi="Times New Roman" w:cs="Times New Roman"/>
          <w:sz w:val="24"/>
          <w:szCs w:val="24"/>
          <w:lang w:val="en-US"/>
        </w:rPr>
        <w:t xml:space="preserve">, </w:t>
      </w:r>
      <w:r w:rsidR="001046A7">
        <w:rPr>
          <w:rFonts w:ascii="Times New Roman" w:hAnsi="Times New Roman" w:cs="Times New Roman"/>
          <w:sz w:val="24"/>
          <w:szCs w:val="24"/>
          <w:lang w:val="en-US"/>
        </w:rPr>
        <w:t>others could affect directly in the amount of gene content either erasing (i.e. deletions and fissions –except for some lineages–) or increasing it (i.e. duplications and polyploidies)</w:t>
      </w:r>
      <w:r w:rsidR="00DF6518">
        <w:rPr>
          <w:rFonts w:ascii="Times New Roman" w:hAnsi="Times New Roman" w:cs="Times New Roman"/>
          <w:sz w:val="24"/>
          <w:szCs w:val="24"/>
          <w:lang w:val="en-US"/>
        </w:rPr>
        <w:t xml:space="preserve"> </w:t>
      </w:r>
      <w:r w:rsidR="003C398B">
        <w:rPr>
          <w:rFonts w:ascii="Times New Roman" w:hAnsi="Times New Roman" w:cs="Times New Roman"/>
          <w:sz w:val="24"/>
          <w:szCs w:val="24"/>
          <w:lang w:val="en-US"/>
        </w:rPr>
        <w:fldChar w:fldCharType="begin" w:fldLock="1"/>
      </w:r>
      <w:r w:rsidR="003C398B">
        <w:rPr>
          <w:rFonts w:ascii="Times New Roman" w:hAnsi="Times New Roman" w:cs="Times New Roman"/>
          <w:sz w:val="24"/>
          <w:szCs w:val="24"/>
          <w:lang w:val="en-US"/>
        </w:rPr>
        <w:instrText>ADDIN CSL_CITATION { "citationItems" : [ { "id" : "ITEM-1", "itemData" : { "DOI" : "10.1016/j.tig.2005.09.009", "ISBN" : "0168-9525 (Print)", "ISSN" : "01689525", "PMID" : "16242204", "abstract" : "In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 "author" : [ { "dropping-particle" : "", "family" : "Coghlan", "given" : "Avril", "non-dropping-particle" : "", "parse-names" : false, "suffix" : "" }, { "dropping-particle" : "", "family" : "Eichler", "given" : "Evan E.", "non-dropping-particle" : "", "parse-names" : false, "suffix" : "" }, { "dropping-particle" : "", "family" : "Oliver", "given" : "Stephen G.", "non-dropping-particle" : "", "parse-names" : false, "suffix" : "" }, { "dropping-particle" : "", "family" : "Paterson", "given" : "Andrew H.", "non-dropping-particle" : "", "parse-names" : false, "suffix" : "" }, { "dropping-particle" : "", "family" : "Stein", "given" : "Lincoln", "non-dropping-particle" : "", "parse-names" : false, "suffix" : "" } ], "container-title" : "Trends in Genetics", "id" : "ITEM-1", "issue" : "12", "issued" : { "date-parts" : [ [ "2005" ] ] }, "page" : "673-682", "title" : "Chromosome evolution in eukaryotes: A multi-kingdom perspective", "type" : "article", "volume" : "21" }, "uris" : [ "http://www.mendeley.com/documents/?uuid=c3a73023-ba22-46ff-917c-de9ada59edf0" ] } ], "mendeley" : { "formattedCitation" : "(Coghlan et al. 2005)", "plainTextFormattedCitation" : "(Coghlan et al. 2005)", "previouslyFormattedCitation" : "(Coghlan et al. 2005)" }, "properties" : { "noteIndex" : 2 }, "schema" : "https://github.com/citation-style-language/schema/raw/master/csl-citation.json" }</w:instrText>
      </w:r>
      <w:r w:rsidR="003C398B">
        <w:rPr>
          <w:rFonts w:ascii="Times New Roman" w:hAnsi="Times New Roman" w:cs="Times New Roman"/>
          <w:sz w:val="24"/>
          <w:szCs w:val="24"/>
          <w:lang w:val="en-US"/>
        </w:rPr>
        <w:fldChar w:fldCharType="separate"/>
      </w:r>
      <w:r w:rsidR="003C398B" w:rsidRPr="003C398B">
        <w:rPr>
          <w:rFonts w:ascii="Times New Roman" w:hAnsi="Times New Roman" w:cs="Times New Roman"/>
          <w:noProof/>
          <w:sz w:val="24"/>
          <w:szCs w:val="24"/>
          <w:lang w:val="en-US"/>
        </w:rPr>
        <w:t>(Coghlan et al. 2005)</w:t>
      </w:r>
      <w:r w:rsidR="003C398B">
        <w:rPr>
          <w:rFonts w:ascii="Times New Roman" w:hAnsi="Times New Roman" w:cs="Times New Roman"/>
          <w:sz w:val="24"/>
          <w:szCs w:val="24"/>
          <w:lang w:val="en-US"/>
        </w:rPr>
        <w:fldChar w:fldCharType="end"/>
      </w:r>
      <w:r w:rsidR="00DF6518">
        <w:rPr>
          <w:rFonts w:ascii="Times New Roman" w:hAnsi="Times New Roman" w:cs="Times New Roman"/>
          <w:sz w:val="24"/>
          <w:szCs w:val="24"/>
          <w:lang w:val="en-US"/>
        </w:rPr>
        <w:t xml:space="preserve">. These events aid speciation by provoking changes in species fitness, adaptability to new habitats, reproductive isolation or shifts in recombination rates </w:t>
      </w:r>
      <w:r w:rsidR="006E2BDE">
        <w:rPr>
          <w:rFonts w:ascii="Times New Roman" w:hAnsi="Times New Roman" w:cs="Times New Roman"/>
          <w:sz w:val="24"/>
          <w:szCs w:val="24"/>
          <w:lang w:val="en-US"/>
        </w:rPr>
        <w:fldChar w:fldCharType="begin" w:fldLock="1"/>
      </w:r>
      <w:r w:rsidR="00417060">
        <w:rPr>
          <w:rFonts w:ascii="Times New Roman" w:hAnsi="Times New Roman" w:cs="Times New Roman"/>
          <w:sz w:val="24"/>
          <w:szCs w:val="24"/>
          <w:lang w:val="en-US"/>
        </w:rPr>
        <w:instrText>ADDIN CSL_CITATION { "citationItems" : [ { "id" : "ITEM-1", "itemData" : { "DOI" : "10.1016/j.tig.2005.09.009", "ISBN" : "0168-9525 (Print)", "ISSN" : "01689525", "PMID" : "16242204", "abstract" : "In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 "author" : [ { "dropping-particle" : "", "family" : "Coghlan", "given" : "Avril", "non-dropping-particle" : "", "parse-names" : false, "suffix" : "" }, { "dropping-particle" : "", "family" : "Eichler", "given" : "Evan E.", "non-dropping-particle" : "", "parse-names" : false, "suffix" : "" }, { "dropping-particle" : "", "family" : "Oliver", "given" : "Stephen G.", "non-dropping-particle" : "", "parse-names" : false, "suffix" : "" }, { "dropping-particle" : "", "family" : "Paterson", "given" : "Andrew H.", "non-dropping-particle" : "", "parse-names" : false, "suffix" : "" }, { "dropping-particle" : "", "family" : "Stein", "given" : "Lincoln", "non-dropping-particle" : "", "parse-names" : false, "suffix" : "" } ], "container-title" : "Trends in Genetics", "id" : "ITEM-1", "issue" : "12", "issued" : { "date-parts" : [ [ "2005" ] ] }, "page" : "673-682", "title" : "Chromosome evolution in eukaryotes: A multi-kingdom perspective", "type" : "article", "volume" : "21" }, "uris" : [ "http://www.mendeley.com/documents/?uuid=c3a73023-ba22-46ff-917c-de9ada59edf0" ] }, { "id" : "ITEM-2", "itemData" : { "DOI" : "10.1111/j.1365-294X.2005.02617.x", "ISSN" : "0962-1083", "author" : [ { "dropping-particle" : "", "family" : "Butlin", "given" : "Roger K.", "non-dropping-particle" : "", "parse-names" : false, "suffix" : "" } ], "container-title" : "Molecular Ecology", "id" : "ITEM-2", "issue" : "9", "issued" : { "date-parts" : [ [ "2005", "8" ] ] }, "page" : "2621-2635", "title" : "Recombination and speciation", "type" : "article-journal", "volume" : "14" }, "uris" : [ "http://www.mendeley.com/documents/?uuid=3e610eec-c650-4742-8a6b-535170ea78d8" ] }, { "id" : "ITEM-3", "itemData" : { "author" : [ { "dropping-particle" : "", "family" : "Coyne", "given" : "J A", "non-dropping-particle" : "", "parse-names" : false, "suffix" : "" }, { "dropping-particle" : "", "family" : "Orr", "given" : "H A", "non-dropping-particle" : "", "parse-names" : false, "suffix" : "" } ], "editor" : [ { "dropping-particle" : "", "family" : "Coyne", "given" : "J A", "non-dropping-particle" : "", "parse-names" : false, "suffix" : "" }, { "dropping-particle" : "", "family" : "Orr", "given" : "H A", "non-dropping-particle" : "", "parse-names" : false, "suffix" : "" } ], "id" : "ITEM-3", "issued" : { "date-parts" : [ [ "2004" ] ] }, "number-of-pages" : "545", "publisher" : "Sinauer", "publisher-place" : "Sunderland, MA, USA", "title" : "Speciation", "type" : "book" }, "uris" : [ "http://www.mendeley.com/documents/?uuid=9d5d4f6b-644c-40e9-9c20-24683cfb11c7" ] }, { "id" : "ITEM-4", "itemData" : { "DOI" : "10.1016/S0169-5347(01)02187-5", "ISSN" : "01695347", "author" : [ { "dropping-particle" : "", "family" : "Rieseberg", "given" : "Loren H.", "non-dropping-particle" : "", "parse-names" : false, "suffix" : "" } ], "container-title" : "Trends in Ecology &amp; Evolution", "id" : "ITEM-4", "issue" : "7", "issued" : { "date-parts" : [ [ "2001", "7" ] ] }, "page" : "351-358", "title" : "Chromosomal rearrangements and speciation", "type" : "article-journal", "volume" : "16" }, "uris" : [ "http://www.mendeley.com/documents/?uuid=a52af85b-1b78-471f-b2f0-cd755612a52c" ] }, { "id" : "ITEM-5", "itemData" : { "ISSN" : "0014-3820", "PMID" : "12703935", "abstract" : "Chromosomal rearrangements can promote reproductive isolation by reducing recombination along a large section of the genome. We model the effects of the genetic barrier to gene flow caused by a chromosomal rearrangement on the rate of accumulation of postzygotic isolation genes in parapatry. We find that, if reproductive isolation is produced by the accumulation in parapatry of sets of alleles compatible within but incompatible across species, chromosomal rearrangements are far more likely to favor it than classical genetic barriers without chromosomal changes. New evidence of the role of chromosomal rearrangements in parapatric speciation suggests that postzygotic isolation is often due to the accumulation of such incompatibilities. The model makes testable qualitative predictions about the genetic signature of speciation.", "author" : [ { "dropping-particle" : "", "family" : "Navarro", "given" : "Arcadi", "non-dropping-particle" : "", "parse-names" : false, "suffix" : "" }, { "dropping-particle" : "", "family" : "Barton", "given" : "Nick H", "non-dropping-particle" : "", "parse-names" : false, "suffix" : "" } ], "container-title" : "Evolution; international journal of organic evolution", "id" : "ITEM-5", "issue" : "3", "issued" : { "date-parts" : [ [ "2003", "3" ] ] }, "page" : "447-59", "title" : "Accumulating postzygotic isolation genes in parapatry: A new twist on chromosomal speciation", "type" : "article-journal", "volume" : "57" }, "uris" : [ "http://www.mendeley.com/documents/?uuid=54b4ea2b-e035-47eb-b8cf-f543ebc778c5" ] }, { "id" : "ITEM-6", "itemData" : { "DOI" : "10.1126/science.1080600", "ISSN" : "1095-9203", "PMID" : "12690198", "abstract" : "Humans and their closest evolutionary relatives, the chimpanzees, differ in approximately 1.24% of their genomic DNA sequences. The fraction of these changes accumulated during the speciation processes that have separated the two lineages may be of special relevance in understanding the basis of their differences. We analyzed human and chimpanzee sequence data to search for the patterns of divergence and polymorphism predicted by a theoretical model of speciation. According to the model, positively selected changes should accumulate in chromosomes that present fixed structural differences, such as inversions, between the two species. Protein evolution was more than 2.2 times faster in chromosomes that had undergone structural rearrangements compared with colinear chromosomes. Also, nucleotide variability is slightly lower in rearranged chromosomes. These patterns of divergence and polymorphism may be, at least in part, the molecular footprint of speciation events in the human and chimpanzee lineages.", "author" : [ { "dropping-particle" : "", "family" : "Navarro", "given" : "Arcadi", "non-dropping-particle" : "", "parse-names" : false, "suffix" : "" }, { "dropping-particle" : "", "family" : "Barton", "given" : "Nick H", "non-dropping-particle" : "", "parse-names" : false, "suffix" : "" } ], "container-title" : "Science (New York, N.Y.)", "id" : "ITEM-6", "issue" : "5617", "issued" : { "date-parts" : [ [ "2003", "4", "11" ] ] }, "page" : "321-4", "title" : "Chromosomal speciation and molecular divergence \u2013 accelerated evolution in rearranged chromosomes", "type" : "article-journal", "volume" : "300" }, "uris" : [ "http://www.mendeley.com/documents/?uuid=6f62a3d6-2d60-4b03-aa24-96f6547a5b47" ] }, { "id" : "ITEM-7", "itemData" : { "DOI" : "10.3732/ajb.0800079", "ISSN" : "0002-9122", "author" : [ { "dropping-particle" : "", "family" : "Soltis", "given" : "D. E.", "non-dropping-particle" : "", "parse-names" : false, "suffix" : "" }, { "dropping-particle" : "", "family" : "Albert", "given" : "V. A.", "non-dropping-particle" : "", "parse-names" : false, "suffix" : "" }, { "dropping-particle" : "", "family" : "Leebens-Mack", "given" : "J.", "non-dropping-particle" : "", "parse-names" : false, "suffix" : "" }, { "dropping-particle" : "", "family" : "Bell", "given" : "C. D.", "non-dropping-particle" : "", "parse-names" : false, "suffix" : "" }, { "dropping-particle" : "", "family" : "Paterson", "given" : "A. H.", "non-dropping-particle" : "", "parse-names" : false, "suffix" : "" }, { "dropping-particle" : "", "family" : "Zheng", "given" : "C.", "non-dropping-particle" : "", "parse-names" : false, "suffix" : "" }, { "dropping-particle" : "", "family" : "Sankoff", "given" : "D.", "non-dropping-particle" : "", "parse-names" : false, "suffix" : "" }, { "dropping-particle" : "", "family" : "DePamphilis", "given" : "C. W.", "non-dropping-particle" : "", "parse-names" : false, "suffix" : "" }, { "dropping-particle" : "", "family" : "Wall", "given" : "P. K.", "non-dropping-particle" : "", "parse-names" : false, "suffix" : "" }, { "dropping-particle" : "", "family" : "Soltis", "given" : "P. S.", "non-dropping-particle" : "", "parse-names" : false, "suffix" : "" } ], "container-title" : "American Journal of Botany", "id" : "ITEM-7", "issue" : "1", "issued" : { "date-parts" : [ [ "2009", "1", "1" ] ] }, "page" : "336-348", "title" : "Polyploidy and angiosperm diversification", "type" : "article-journal", "volume" : "96" }, "uris" : [ "http://www.mendeley.com/documents/?uuid=34237dfd-4c2c-41e5-93f2-cf148c288b38" ] }, { "id" : "ITEM-8", "itemData" : { "DOI" : "10.1146/annurev.genet.34.1.401", "ISSN" : "0066-4197", "PMID" : "11092833", "abstract" : "Changes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 "author" : [ { "dropping-particle" : "", "family" : "Otto", "given" : "S P", "non-dropping-particle" : "", "parse-names" : false, "suffix" : "" }, { "dropping-particle" : "", "family" : "Whitton", "given" : "J", "non-dropping-particle" : "", "parse-names" : false, "suffix" : "" } ], "container-title" : "Annual review of genetics", "id" : "ITEM-8", "issued" : { "date-parts" : [ [ "2000" ] ] }, "page" : "401-437", "title" : "Polyploid incidence and evolution", "type" : "article-journal", "volume" : "34" }, "uris" : [ "http://www.mendeley.com/documents/?uuid=a2e3ec2e-ed1a-4431-9e5d-6630d66a2ac1" ] } ], "mendeley" : { "formattedCitation" : "(Otto and Whitton 2000a; Rieseberg 2001; Navarro and Barton 2003a, b; Coyne and Orr 2004; Coghlan et al. 2005; Butlin 2005; Soltis et al. 2009)", "plainTextFormattedCitation" : "(Otto and Whitton 2000a; Rieseberg 2001; Navarro and Barton 2003a, b; Coyne and Orr 2004; Coghlan et al. 2005; Butlin 2005; Soltis et al. 2009)", "previouslyFormattedCitation" : "(Otto and Whitton 2000a; Rieseberg 2001; Navarro and Barton 2003a, b; Coyne and Orr 2004; Coghlan et al. 2005; Butlin 2005; Soltis et al. 2009)" }, "properties" : { "noteIndex" : 2 }, "schema" : "https://github.com/citation-style-language/schema/raw/master/csl-citation.json" }</w:instrText>
      </w:r>
      <w:r w:rsidR="006E2BDE">
        <w:rPr>
          <w:rFonts w:ascii="Times New Roman" w:hAnsi="Times New Roman" w:cs="Times New Roman"/>
          <w:sz w:val="24"/>
          <w:szCs w:val="24"/>
          <w:lang w:val="en-US"/>
        </w:rPr>
        <w:fldChar w:fldCharType="separate"/>
      </w:r>
      <w:r w:rsidR="00417060" w:rsidRPr="0024267D">
        <w:rPr>
          <w:rFonts w:ascii="Times New Roman" w:hAnsi="Times New Roman" w:cs="Times New Roman"/>
          <w:noProof/>
          <w:sz w:val="24"/>
          <w:szCs w:val="24"/>
          <w:lang w:val="en-US"/>
        </w:rPr>
        <w:t>(Otto and Whitton 2000a; Rieseberg 2001; Navarro and Barton 2003a, b; Coyne and Orr 2004; Coghlan et al. 2005; Butlin 2005; Soltis et al. 2009)</w:t>
      </w:r>
      <w:r w:rsidR="006E2BDE">
        <w:rPr>
          <w:rFonts w:ascii="Times New Roman" w:hAnsi="Times New Roman" w:cs="Times New Roman"/>
          <w:sz w:val="24"/>
          <w:szCs w:val="24"/>
          <w:lang w:val="en-US"/>
        </w:rPr>
        <w:fldChar w:fldCharType="end"/>
      </w:r>
      <w:r w:rsidR="006E2BDE" w:rsidRPr="0024267D">
        <w:rPr>
          <w:rFonts w:ascii="Times New Roman" w:hAnsi="Times New Roman" w:cs="Times New Roman"/>
          <w:sz w:val="24"/>
          <w:szCs w:val="24"/>
          <w:lang w:val="en-US"/>
        </w:rPr>
        <w:t>.</w:t>
      </w:r>
    </w:p>
    <w:p w:rsidR="006E2BDE" w:rsidRPr="00F63BE1" w:rsidRDefault="006E2BDE" w:rsidP="00FF3561">
      <w:pPr>
        <w:spacing w:line="480" w:lineRule="auto"/>
        <w:jc w:val="both"/>
        <w:rPr>
          <w:rFonts w:ascii="Times New Roman" w:hAnsi="Times New Roman" w:cs="Times New Roman"/>
          <w:sz w:val="24"/>
          <w:szCs w:val="24"/>
          <w:lang w:val="en-US"/>
        </w:rPr>
      </w:pPr>
      <w:r w:rsidRPr="00870BB1">
        <w:rPr>
          <w:rFonts w:ascii="Times New Roman" w:hAnsi="Times New Roman" w:cs="Times New Roman"/>
          <w:sz w:val="24"/>
          <w:szCs w:val="24"/>
          <w:lang w:val="en-US"/>
        </w:rPr>
        <w:t>In angiosperms, it ha</w:t>
      </w:r>
      <w:r>
        <w:rPr>
          <w:rFonts w:ascii="Times New Roman" w:hAnsi="Times New Roman" w:cs="Times New Roman"/>
          <w:sz w:val="24"/>
          <w:szCs w:val="24"/>
          <w:lang w:val="en-US"/>
        </w:rPr>
        <w:t>s</w:t>
      </w:r>
      <w:r w:rsidRPr="00870BB1">
        <w:rPr>
          <w:rFonts w:ascii="Times New Roman" w:hAnsi="Times New Roman" w:cs="Times New Roman"/>
          <w:sz w:val="24"/>
          <w:szCs w:val="24"/>
          <w:lang w:val="en-US"/>
        </w:rPr>
        <w:t xml:space="preserve"> been especially discussed the role of polyploidy and its consequences on speciation, with a remarkabl</w:t>
      </w:r>
      <w:r>
        <w:rPr>
          <w:rFonts w:ascii="Times New Roman" w:hAnsi="Times New Roman" w:cs="Times New Roman"/>
          <w:sz w:val="24"/>
          <w:szCs w:val="24"/>
          <w:lang w:val="en-US"/>
        </w:rPr>
        <w:t>y interest in ancient polyploid</w:t>
      </w:r>
      <w:r w:rsidRPr="00870BB1">
        <w:rPr>
          <w:rFonts w:ascii="Times New Roman" w:hAnsi="Times New Roman" w:cs="Times New Roman"/>
          <w:sz w:val="24"/>
          <w:szCs w:val="24"/>
          <w:lang w:val="en-US"/>
        </w:rPr>
        <w:t xml:space="preserve"> events in some of the richest lineages </w:t>
      </w:r>
      <w:r w:rsidRPr="00870BB1">
        <w:rPr>
          <w:rFonts w:ascii="Times New Roman" w:hAnsi="Times New Roman" w:cs="Times New Roman"/>
          <w:sz w:val="24"/>
          <w:szCs w:val="24"/>
          <w:lang w:val="en-US"/>
        </w:rPr>
        <w:fldChar w:fldCharType="begin" w:fldLock="1"/>
      </w:r>
      <w:r w:rsidRPr="00AF73C5">
        <w:rPr>
          <w:rFonts w:ascii="Times New Roman" w:hAnsi="Times New Roman" w:cs="Times New Roman"/>
          <w:sz w:val="24"/>
          <w:szCs w:val="24"/>
          <w:lang w:val="en-US"/>
        </w:rPr>
        <w:instrText>ADDIN CSL_CITATION { "citationItems" : [ { "id" : "ITEM-1", "itemData" : { "DOI" : "10.3732/ajb.0800079", "ISSN" : "0002-9122", "author" : [ { "dropping-particle" : "", "family" : "Soltis", "given" : "D. E.", "non-dropping-particle" : "", "parse-names" : false, "suffix" : "" }, { "dropping-particle" : "", "family" : "Albert", "given" : "V. A.", "non-dropping-particle" : "", "parse-names" : false, "suffix" : "" }, { "dropping-particle" : "", "family" : "Leebens-Mack", "given" : "J.", "non-dropping-particle" : "", "parse-names" : false, "suffix" : "" }, { "dropping-particle" : "", "family" : "Bell", "given" : "C. D.", "non-dropping-particle" : "", "parse-names" : false, "suffix" : "" }, { "dropping-particle" : "", "family" : "Paterson", "given" : "A. H.", "non-dropping-particle" : "", "parse-names" : false, "suffix" : "" }, { "dropping-particle" : "", "family" : "Zheng", "given" : "C.", "non-dropping-particle" : "", "parse-names" : false, "suffix" : "" }, { "dropping-particle" : "", "family" : "Sankoff", "given" : "D.", "non-dropping-particle" : "", "parse-names" : false, "suffix" : "" }, { "dropping-particle" : "", "family" : "DePamphilis", "given" : "C. W.", "non-dropping-particle" : "", "parse-names" : false, "suffix" : "" }, { "dropping-particle" : "", "family" : "Wall", "given" : "P. K.", "non-dropping-particle" : "", "parse-names" : false, "suffix" : "" }, { "dropping-particle" : "", "family" : "Soltis", "given" : "P. S.", "non-dropping-particle" : "", "parse-names" : false, "suffix" : "" } ], "container-title" : "American Journal of Botany", "id" : "ITEM-1", "issue" : "1", "issued" : { "date-parts" : [ [ "2009", "1", "1" ] ] }, "page" : "336-348", "title" : "Polyploidy and angiosperm diversification", "type" : "article-journal", "volume" : "96" }, "uris" : [ "http://www.mendeley.com/documents/?uuid=34237dfd-4c2c-41e5-93f2-cf148c288b38" ] }, { "id" : "ITEM-2", "itemData" : { "DOI" : "10.1016/j.tree.2005.07.008", "ISSN" : "01695347", "author" : [ { "dropping-particle" : "", "family" : "Debodt", "given" : "S", "non-dropping-particle" : "", "parse-names" : false, "suffix" : "" }, { "dropping-particle" : "", "family" : "Maere", "given" : "S", "non-dropping-particle" : "", "parse-names" : false, "suffix" : "" }, { "dropping-particle" : "", "family" : "Peer", "given" : "Y", "non-dropping-particle" : "Van de", "parse-names" : false, "suffix" : "" } ], "container-title" : "Trends in Ecology &amp; Evolution", "id" : "ITEM-2", "issue" : "11", "issued" : { "date-parts" : [ [ "2005", "11" ] ] }, "page" : "591-597", "title" : "Genome duplication and the origin of angiosperms", "type" : "article-journal", "volume" : "20" }, "uris" : [ "http://www.mendeley.com/documents/?uuid=0a719cae-0ae9-4211-ac4a-bd0c678c1753" ] }, { "id" : "ITEM-3", "itemData" : { "DOI" : "10.1111/nph.14772", "ISSN" : "0028646X", "author" : [ { "dropping-particle" : "", "family" : "Smith", "given" : "Stephen A.", "non-dropping-particle" : "", "parse-names" : false, "suffix" : "" }, { "dropping-particle" : "", "family" : "Brown", "given" : "Joseph W.", "non-dropping-particle" : "", "parse-names" : false, "suffix" : "" }, { "dropping-particle" : "", "family" : "Yang", "given" : "Ya", "non-dropping-particle" : "", "parse-names" : false, "suffix" : "" }, { "dropping-particle" : "", "family" : "Bruenn", "given" : "Riva", "non-dropping-particle" : "", "parse-names" : false, "suffix" : "" }, { "dropping-particle" : "", "family" : "Drummond", "given" : "Chloe P.", "non-dropping-particle" : "", "parse-names" : false, "suffix" : "" }, { "dropping-particle" : "", "family" : "Brockington", "given" : "Samuel F.", "non-dropping-particle" : "", "parse-names" : false, "suffix" : "" }, { "dropping-particle" : "", "family" : "Walker", "given" : "Joseph F.", "non-dropping-particle" : "", "parse-names" : false, "suffix" : "" }, { "dropping-particle" : "", "family" : "Last", "given" : "Noah", "non-dropping-particle" : "", "parse-names" : false, "suffix" : "" }, { "dropping-particle" : "", "family" : "Douglas", "given" : "Norman A.", "non-dropping-particle" : "", "parse-names" : false, "suffix" : "" }, { "dropping-particle" : "", "family" : "Moore", "given" : "Michael J.", "non-dropping-particle" : "", "parse-names" : false, "suffix" : "" } ], "container-title" : "New Phytologist", "id" : "ITEM-3", "issued" : { "date-parts" : [ [ "2017", "9", "11" ] ] }, "title" : "Disparity, diversity, and duplications in the Caryophyllales", "type" : "article-journal" }, "uris" : [ "http://www.mendeley.com/documents/?uuid=bf14ccb6-16cc-49fa-b281-16bade2c884e" ] }, { "id" : "ITEM-4", "itemData" : { "DOI" : "10.1016/j.pbi.2016.03.015", "ISSN" : "13695266", "author" : [ { "dropping-particle" : "", "family" : "Soltis", "given" : "Pamela S", "non-dropping-particle" : "", "parse-names" : false, "suffix" : "" }, { "dropping-particle" : "", "family" : "Soltis", "given" : "Douglas E", "non-dropping-particle" : "", "parse-names" : false, "suffix" : "" } ], "container-title" : "Current Opinion in Plant Biology", "id" : "ITEM-4", "issued" : { "date-parts" : [ [ "2016", "4" ] ] }, "page" : "159-165", "title" : "Ancient WGD events as drivers of key innovations in angiosperms", "type" : "article-journal", "volume" : "30" }, "uris" : [ "http://www.mendeley.com/documents/?uuid=6c719fd9-dae9-450c-8edc-b6fb25a9d30c" ] } ], "mendeley" : { "formattedCitation" : "(Debodt et al. 2005; Soltis et al. 2009; Soltis and Soltis 2016; Smith et al. 2017)", "plainTextFormattedCitation" : "(Debodt et al. 2005; Soltis et al. 2009; Soltis and Soltis 2016; Smith et al. 2017)", "previouslyFormattedCitation" : "(Debodt et al. 2005; Soltis et al. 2009; Soltis and Soltis 2016; Smith et al. 2017)" }, "properties" : { "noteIndex" : 3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(Debodt et al. 2005; Soltis et al. 2009; Soltis and Soltis 2016; Smith et al. 2017)</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which has led to understand polyploidization as a possible driver for lineage radiation </w:t>
      </w:r>
      <w:r w:rsidRPr="00870BB1">
        <w:rPr>
          <w:rFonts w:ascii="Times New Roman" w:hAnsi="Times New Roman" w:cs="Times New Roman"/>
          <w:sz w:val="24"/>
          <w:szCs w:val="24"/>
          <w:lang w:val="en-US"/>
        </w:rPr>
        <w:fldChar w:fldCharType="begin" w:fldLock="1"/>
      </w:r>
      <w:r w:rsidR="00417060">
        <w:rPr>
          <w:rFonts w:ascii="Times New Roman" w:hAnsi="Times New Roman" w:cs="Times New Roman"/>
          <w:sz w:val="24"/>
          <w:szCs w:val="24"/>
          <w:lang w:val="en-US"/>
        </w:rPr>
        <w:instrText>ADDIN CSL_CITATION { "citationItems" : [ { "id" : "ITEM-1", "itemData" : { "DOI" : "10.1016/j.pbi.2016.03.015", "ISSN" : "13695266", "author" : [ { "dropping-particle" : "", "family" : "Soltis", "given" : "Pamela S", "non-dropping-particle" : "", "parse-names" : false, "suffix" : "" }, { "dropping-particle" : "", "family" : "Soltis", "given" : "Douglas E", "non-dropping-particle" : "", "parse-names" : false, "suffix" : "" } ], "container-title" : "Current Opinion in Plant Biology", "id" : "ITEM-1", "issued" : { "date-parts" : [ [ "2016", "4" ] ] }, "page" : "159-165", "title" : "Ancient WGD events as drivers of key innovations in angiosperms", "type" : "article-journal", "volume" : "30" }, "uris" : [ "http://www.mendeley.com/documents/?uuid=6c719fd9-dae9-450c-8edc-b6fb25a9d30c" ] }, { "id" : "ITEM-2", "itemData" : { "DOI" : "10.1073/pnas.97.13.7051", "ISSN" : "0027-8424", "author" : [ { "dropping-particle" : "", "family" : "Soltis", "given" : "P. S.", "non-dropping-particle" : "", "parse-names" : false, "suffix" : "" }, { "dropping-particle" : "", "family" : "Soltis", "given" : "D. E.", "non-dropping-particle" : "", "parse-names" : false, "suffix" : "" } ], "container-title" : "Proceedings of the National Academy of Sciences", "id" : "ITEM-2", "issue" : "13", "issued" : { "date-parts" : [ [ "2000", "6", "20" ] ] }, "page" : "7051-7057", "title" : "The role of genetic and genomic attributes in the success of polyploids", "type" : "article-journal", "volume" : "97" }, "uris" : [ "http://www.mendeley.com/documents/?uuid=dd7a1861-9bdd-49e9-a7e3-aef6ecdcf647" ] }, { "id" : "ITEM-3", "itemData" : { "DOI" : "10.1186/gb-2011-12-5-113", "ISSN" : "1465-6906", "author" : [ { "dropping-particle" : "", "family" : "Peer", "given" : "Yves", "non-dropping-particle" : "Van de", "parse-names" : false, "suffix" : "" } ], "container-title" : "Genome Biology", "id" : "ITEM-3", "issue" : "5", "issued" : { "date-parts" : [ [ "2011" ] ] }, "page" : "113", "title" : "A mystery unveiled", "type" : "article-journal", "volume" : "12" }, "uris" : [ "http://www.mendeley.com/documents/?uuid=66b2c35c-8832-4265-b581-e5f85e30956b" ] }, { "id" : "ITEM-4", "itemData" : { "DOI" : "10.1146/annurev.genet.34.1.401", "ISSN" : "0066-4197", "author" : [ { "dropping-particle" : "", "family" : "Otto", "given" : "Sarah P", "non-dropping-particle" : "", "parse-names" : false, "suffix" : "" }, { "dropping-particle" : "", "family" : "Whitton", "given" : "Jeannette", "non-dropping-particle" : "", "parse-names" : false, "suffix" : "" } ], "container-title" : "Annual Review of Genetics", "id" : "ITEM-4", "issue" : "1", "issued" : { "date-parts" : [ [ "2000", "12" ] ] }, "page" : "401-437", "title" : "Polyploid incidence and evolution", "type" : "article-journal", "volume" : "34" }, "uris" : [ "http://www.mendeley.com/documents/?uuid=2e447e65-28f0-4ac7-8ea1-47eb18894894" ] }, { "id" : "ITEM-5", "itemData" : { "DOI" : "10.1086/284115", "ISSN" : "0003-0147", "author" : [ { "dropping-particle" : "", "family" : "Levin", "given" : "Donald A.", "non-dropping-particle" : "", "parse-names" : false, "suffix" : "" } ], "container-title" : "The American Naturalist", "id" : "ITEM-5", "issue" : "1", "issued" : { "date-parts" : [ [ "1983", "7" ] ] }, "page" : "1-25", "title" : "Polyploidy and novelty in flowering plants", "type" : "article-journal", "volume" : "122" }, "uris" : [ "http://www.mendeley.com/documents/?uuid=da979c7f-9762-49cb-a9ab-7a9ec43249be" ] }, { "id" : "ITEM-6", "itemData" : { "DOI" : "10.1038/nrg1711", "ISSN" : "1471-0056", "author" : [ { "dropping-particle" : "", "family" : "Comai", "given" : "Luca", "non-dropping-particle" : "", "parse-names" : false, "suffix" : "" } ], "container-title" : "Nature Reviews Genetics", "id" : "ITEM-6", "issue" : "11", "issued" : { "date-parts" : [ [ "2005", "11", "11" ] ] }, "page" : "836-846", "title" : "The advantages and disadvantages of being polyploid", "type" : "article-journal", "volume" : "6" }, "uris" : [ "http://www.mendeley.com/documents/?uuid=a06e91a6-c095-4fa2-a6f9-8832475c9311" ] }, { "id" : "ITEM-7", "itemData" : { "DOI" : "10.1016/j.cub.2007.08.060", "ISSN" : "09609822", "author" : [ { "dropping-particle" : "", "family" : "Hegarty", "given" : "Matthew", "non-dropping-particle" : "", "parse-names" : false, "suffix" : "" }, { "dropping-particle" : "", "family" : "Hiscock", "given" : "Simon", "non-dropping-particle" : "", "parse-names" : false, "suffix" : "" } ], "container-title" : "Current Biology", "id" : "ITEM-7", "issue" : "21", "issued" : { "date-parts" : [ [ "2007", "11" ] ] }, "page" : "R927-R929", "title" : "Polyploidy: doubling up for evolutionary success", "type" : "article-journal", "volume" : "17" }, "uris" : [ "http://www.mendeley.com/documents/?uuid=fb512443-b8aa-4549-b27d-2c03f180cb6c" ] }, { "id" : "ITEM-8", "itemData" : { "DOI" : "10.1016/j.cub.2008.03.043", "ISSN" : "09609822", "author" : [ { "dropping-particle" : "", "family" : "Hegarty", "given" : "Matthew J.", "non-dropping-particle" : "", "parse-names" : false, "suffix" : "" }, { "dropping-particle" : "", "family" : "Hiscock", "given" : "Simon J.", "non-dropping-particle" : "", "parse-names" : false, "suffix" : "" } ], "container-title" : "Current Biology", "id" : "ITEM-8", "issue" : "10", "issued" : { "date-parts" : [ [ "2008", "5" ] ] }, "page" : "R435-R444", "title" : "Genomic clues to the evolutionary success of polyploid plants", "type" : "article-journal", "volume" : "18" }, "uris" : [ "http://www.mendeley.com/documents/?uuid=cbafb46b-20d1-4a48-b175-1020fd145e99" ] }, { "id" : "ITEM-9", "itemData" : { "DOI" : "10.1016/j.cell.2007.10.022", "ISSN" : "00928674", "author" : [ { "dropping-particle" : "", "family" : "Otto", "given" : "Sarah P.", "non-dropping-particle" : "", "parse-names" : false, "suffix" : "" } ], "container-title" : "Cell", "id" : "ITEM-9", "issue" : "3", "issued" : { "date-parts" : [ [ "2007", "11" ] ] }, "page" : "452-462", "title" : "The evolutionary consequences of polyploidy", "type" : "article-journal", "volume" : "131" }, "uris" : [ "http://www.mendeley.com/documents/?uuid=d3238e9c-7012-481b-9cd7-596d53c44626" ] } ], "mendeley" : { "formattedCitation" : "(Levin 1983; Soltis and Soltis 2000, 2016; Otto and Whitton 2000b; Comai 2005; Hegarty and Hiscock 2007, 2008; Otto 2007; Van de Peer 2011)", "plainTextFormattedCitation" : "(Levin 1983; Soltis and Soltis 2000, 2016; Otto and Whitton 2000b; Comai 2005; Hegarty and Hiscock 2007, 2008; Otto 2007; Van de Peer 2011)", "previouslyFormattedCitation" : "(Levin 1983; Soltis and Soltis 2000, 2016; Otto and Whitton 2000b; Comai 2005; Hegarty and Hiscock 2007, 2008; Otto 2007; Van de Peer 2011)" }, "properties" : { "noteIndex" : 3 }, "schema" : "https://github.com/citation-style-language/schema/raw/master/csl-citation.json" }</w:instrText>
      </w:r>
      <w:r w:rsidRPr="00870BB1">
        <w:rPr>
          <w:rFonts w:ascii="Times New Roman" w:hAnsi="Times New Roman" w:cs="Times New Roman"/>
          <w:sz w:val="24"/>
          <w:szCs w:val="24"/>
          <w:lang w:val="en-US"/>
        </w:rPr>
        <w:fldChar w:fldCharType="separate"/>
      </w:r>
      <w:r w:rsidR="00417060" w:rsidRPr="00417060">
        <w:rPr>
          <w:rFonts w:ascii="Times New Roman" w:hAnsi="Times New Roman" w:cs="Times New Roman"/>
          <w:noProof/>
          <w:sz w:val="24"/>
          <w:szCs w:val="24"/>
          <w:lang w:val="en-US"/>
        </w:rPr>
        <w:t>(Levin 1983; Soltis and Soltis 2000, 2016; Otto and Whitton 2000b; Comai 2005; Hegarty and Hiscock 2007, 2008; Otto 2007; Van de Peer 2011)</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On the other hand, although </w:t>
      </w:r>
      <w:r>
        <w:rPr>
          <w:rFonts w:ascii="Times New Roman" w:hAnsi="Times New Roman" w:cs="Times New Roman"/>
          <w:sz w:val="24"/>
          <w:szCs w:val="24"/>
          <w:lang w:val="en-US"/>
        </w:rPr>
        <w:t>dysploidy</w:t>
      </w:r>
      <w:r w:rsidRPr="00870BB1">
        <w:rPr>
          <w:rFonts w:ascii="Times New Roman" w:hAnsi="Times New Roman" w:cs="Times New Roman"/>
          <w:sz w:val="24"/>
          <w:szCs w:val="24"/>
          <w:lang w:val="en-US"/>
        </w:rPr>
        <w:t xml:space="preserve"> </w:t>
      </w:r>
      <w:r>
        <w:rPr>
          <w:rFonts w:ascii="Times New Roman" w:hAnsi="Times New Roman" w:cs="Times New Roman"/>
          <w:sz w:val="24"/>
          <w:szCs w:val="24"/>
          <w:lang w:val="en-US"/>
        </w:rPr>
        <w:t>is</w:t>
      </w:r>
      <w:r w:rsidRPr="00870BB1">
        <w:rPr>
          <w:rFonts w:ascii="Times New Roman" w:hAnsi="Times New Roman" w:cs="Times New Roman"/>
          <w:sz w:val="24"/>
          <w:szCs w:val="24"/>
          <w:lang w:val="en-US"/>
        </w:rPr>
        <w:t xml:space="preserve"> more frequent than polyploidy</w:t>
      </w:r>
      <w:r w:rsidR="00FF5D30">
        <w:rPr>
          <w:rFonts w:ascii="Times New Roman" w:hAnsi="Times New Roman" w:cs="Times New Roman"/>
          <w:sz w:val="24"/>
          <w:szCs w:val="24"/>
          <w:lang w:val="en-US"/>
        </w:rPr>
        <w:t xml:space="preserve"> and aneuploidy (duplication or deletion of a chromosome)</w:t>
      </w:r>
      <w:r w:rsidRPr="00870BB1">
        <w:rPr>
          <w:rFonts w:ascii="Times New Roman" w:hAnsi="Times New Roman" w:cs="Times New Roman"/>
          <w:sz w:val="24"/>
          <w:szCs w:val="24"/>
          <w:lang w:val="en-US"/>
        </w:rPr>
        <w:t xml:space="preserve"> in angiosperm </w:t>
      </w:r>
      <w:r w:rsidRPr="00870BB1">
        <w:rPr>
          <w:rFonts w:ascii="Times New Roman" w:hAnsi="Times New Roman" w:cs="Times New Roman"/>
          <w:sz w:val="24"/>
          <w:szCs w:val="24"/>
          <w:lang w:val="en-US"/>
        </w:rPr>
        <w:fldChar w:fldCharType="begin" w:fldLock="1"/>
      </w:r>
      <w:r w:rsidRPr="00AF73C5">
        <w:rPr>
          <w:rFonts w:ascii="Times New Roman" w:hAnsi="Times New Roman" w:cs="Times New Roman"/>
          <w:sz w:val="24"/>
          <w:szCs w:val="24"/>
          <w:lang w:val="en-US"/>
        </w:rPr>
        <w:instrText>ADDIN CSL_CITATION { "citationItems" : [ { "id" : "ITEM-1", "itemData" : { "author" : [ { "dropping-particle" : "", "family" : "Grant", "given" : "Verne", "non-dropping-particle" : "", "parse-names" : false, "suffix" : "" } ], "edition" : "2", "id" : "ITEM-1", "issued" : { "date-parts" : [ [ "1981" ] ] }, "number-of-pages" : "432", "publisher" : "Columbia University Press", "publisher-place" : "New York", "title" : "Plant speciation", "type" : "book" }, "uris" : [ "http://www.mendeley.com/documents/?uuid=472a547e-862a-4a4e-b2f5-d43971cf113d" ] } ], "mendeley" : { "formattedCitation" : "(Grant 1981)", "plainTextFormattedCitation" : "(Grant 1981)", "previouslyFormattedCitation" : "(Grant 1981)" }, "properties" : { "noteIndex" : 3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(Grant 1981)</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its consequences in diversification have been disregarded, despite some authors pointed out </w:t>
      </w:r>
      <w:r>
        <w:rPr>
          <w:rFonts w:ascii="Times New Roman" w:hAnsi="Times New Roman" w:cs="Times New Roman"/>
          <w:sz w:val="24"/>
          <w:szCs w:val="24"/>
          <w:lang w:val="en-US"/>
        </w:rPr>
        <w:t>dysploidy</w:t>
      </w:r>
      <w:r w:rsidRPr="00870BB1">
        <w:rPr>
          <w:rFonts w:ascii="Times New Roman" w:hAnsi="Times New Roman" w:cs="Times New Roman"/>
          <w:sz w:val="24"/>
          <w:szCs w:val="24"/>
          <w:lang w:val="en-US"/>
        </w:rPr>
        <w:t xml:space="preserve"> as important events in species diversification </w:t>
      </w:r>
      <w:r w:rsidR="00F33CAC" w:rsidRPr="00870BB1">
        <w:rPr>
          <w:rFonts w:ascii="Times New Roman" w:hAnsi="Times New Roman" w:cs="Times New Roman"/>
          <w:sz w:val="24"/>
          <w:szCs w:val="24"/>
          <w:lang w:val="en-US"/>
        </w:rPr>
        <w:fldChar w:fldCharType="begin" w:fldLock="1"/>
      </w:r>
      <w:r w:rsidR="00F33CAC">
        <w:rPr>
          <w:rFonts w:ascii="Times New Roman" w:hAnsi="Times New Roman" w:cs="Times New Roman"/>
          <w:sz w:val="24"/>
          <w:szCs w:val="24"/>
          <w:lang w:val="en-US"/>
        </w:rPr>
        <w:instrText>ADDIN CSL_CITATION { "citationItems" : [ { "id" : "ITEM-1", "itemData" : { "DOI" : "10.1007/BF00023768", "ISSN" : "0014-2336", "author" : [ { "dropping-particle" : "", "family" : "Lee", "given" : "Kwan Ho", "non-dropping-particle" : "", "parse-names" : false, "suffix" : "" }, { "dropping-particle" : "", "family" : "Namai", "given" : "Hyoji", "non-dropping-particle" : "", "parse-names" : false, "suffix" : "" } ], "container-title" : "Euphytica", "id" : "ITEM-1", "issue" : "1-2", "issued" : { "date-parts" : [ [ "1993" ] ] }, "page" : "15-22", "title" : "Cytogenetic and morphological characteristics of new types of diploids (2n=22, 24, 40) derived from consecutive selfing of aneuploids in &lt;i&gt;Brassica&lt;/i&gt; crops", "type" : "article-journal", "volume" : "72" }, "uris" : [ "http://www.mendeley.com/documents/?uuid=6fd692fb-c763-449a-bf60-c8edfa4ad17c" ] }, { "id" : "ITEM-2", "itemData" : { "author" : [ { "dropping-particle" : "", "family" : "Vickery", "given" : "R K", "non-dropping-particle" : "", "parse-names" : false, "suffix" : "" } ], "container-title" : "Great Basin Naturalist", "id" : "ITEM-2", "issued" : { "date-parts" : [ [ "1995" ] ] }, "page" : "174-176", "title" : "Speciation by aneuploidy and polyploidy in &lt;i&gt;Mimulus&lt;/i&gt; (Plantaginaceae)", "type" : "article-journal", "volume" : "55" }, "uris" : [ "http://www.mendeley.com/documents/?uuid=a5746338-b90a-47e9-b1e3-afca447bcbcd" ] }, { "id" : "ITEM-3", "itemData" : { "author" : [ { "dropping-particle" : "", "family" : "Lee", "given" : "Kwan Ho", "non-dropping-particle" : "", "parse-names" : false, "suffix" : "" }, { "dropping-particle" : "", "family" : "Namai", "given" : "Hyoji", "non-dropping-particle" : "", "parse-names" : false, "suffix" : "" } ], "container-title" : "Euphytica1", "id" : "ITEM-3", "issue" : "1", "issued" : { "date-parts" : [ [ "1992" ] ] }, "page" : "1-13", "title" : "Stabilization of new types of diploids (2n=22, 24) through selfing of aneuploids (2n=21, 22) derived from crossing of sesquidiploids (2n=29, AAC) and &lt;i&gt;Brassica campestris&lt;/i&gt; (2n=20 AA)", "type" : "article-journal", "volume" : "60" }, "uris" : [ "http://www.mendeley.com/documents/?uuid=f74dfa44-aa06-48ef-b8be-1fde4d876683" ] }, { "id" : "ITEM-4", "itemData" : { "DOI" : "10.1111/j.1095-8312.2007.00910.x", "ISSN" : "00244066", "author" : [ { "dropping-particle" : "", "family" : "Orellana", "given" : "Maria Ren\u00e9e", "non-dropping-particle" : "", "parse-names" : false, "suffix" : "" }, { "dropping-particle" : "", "family" : "L\u00f3pez-Pujol", "given" : "Jordi", "non-dropping-particle" : "", "parse-names" : false, "suffix" : "" }, { "dropping-particle" : "", "family" : "Blanch\u00e9", "given" : "C\u00e8sar", "non-dropping-particle" : "", "parse-names" : false, "suffix" : "" }, { "dropping-particle" : "", "family" : "Bosch", "given" : "Maria", "non-dropping-particle" : "", "parse-names" : false, "suffix" : "" } ], "container-title" : "Biological Journal of the Linnean Society", "id" : "ITEM-4", "issue" : "4", "issued" : { "date-parts" : [ [ "2007", "12" ] ] }, "page" : "773-784", "title" : "Genetic diversity in the endangered dysploid larkspur &lt;i&gt;Delphinium bolosii&lt;/i&gt; and its close diploid relatives in the series &lt;i&gt;Fissa&lt;/i&gt; of the Western Mediterranean area", "type" : "article-journal", "volume" : "92" }, "uris" : [ "http://www.mendeley.com/documents/?uuid=01d8f279-ac79-4536-a3dd-28284120fd56" ] }, { "id" : "ITEM-5", "itemData" : { "DOI" : "10.1086/605876", "ISSN" : "1058-5893", "author" : [ { "dropping-particle" : "", "family" : "Weiss\u2010Schneeweiss", "given" : "Hanna", "non-dropping-particle" : "", "parse-names" : false, "suffix" : "" }, { "dropping-particle" : "", "family" : "Stuessy", "given" : "Tod F.", "non-dropping-particle" : "", "parse-names" : false, "suffix" : "" }, { "dropping-particle" : "", "family" : "Villase\u00f1or", "given" : "Jos\u00e9 Luis", "non-dropping-particle" : "", "parse-names" : false, "suffix" : "" } ], "container-title" : "International Journal of Plant Sciences", "id" : "ITEM-5", "issue" : "9", "issued" : { "date-parts" : [ [ "2009", "11" ] ] }, "page" : "1168-1182", "title" : "Chromosome numbers, karyotypes, and evolution in &lt;i&gt;Melampodium&lt;/i&gt; (Asteraceae)", "type" : "article-journal", "volume" : "170" }, "uris" : [ "http://www.mendeley.com/documents/?uuid=470f137f-711b-4247-a602-8a232e599c73" ] }, { "id" : "ITEM-6", "itemData" : { "author" : [ { "dropping-particle" : "", "family" : "Vall\u00e8s", "given" : "Joan", "non-dropping-particle" : "", "parse-names" : false, "suffix" : "" }, { "dropping-particle" : "", "family" : "Pellicer", "given" : "Jaume", "non-dropping-particle" : "", "parse-names" : false, "suffix" : "" }, { "dropping-particle" : "", "family" : "S\u00e1nchez-Jim\u00e9nez", "given" : "Ismael", "non-dropping-particle" : "", "parse-names" : false, "suffix" : "" }, { "dropping-particle" : "", "family" : "Hidalgo", "given" : "Oriane", "non-dropping-particle" : "", "parse-names" : false, "suffix" : "" }, { "dropping-particle" : "", "family" : "Vitales", "given" : "Daniel", "non-dropping-particle" : "", "parse-names" : false, "suffix" : "" }, { "dropping-particle" : "", "family" : "Garcia", "given" : "S\u00f2nia", "non-dropping-particle" : "", "parse-names" : false, "suffix" : "" }, { "dropping-particle" : "", "family" : "Mart\u00edn", "given" : "Joan", "non-dropping-particle" : "", "parse-names" : false, "suffix" : "" }, { "dropping-particle" : "", "family" : "Garnatje", "given" : "Teresa", "non-dropping-particle" : "", "parse-names" : false, "suffix" : "" } ], "container-title" : "Taxon", "id" : "ITEM-6", "issue" : "4", "issued" : { "date-parts" : [ [ "2012" ] ] }, "page" : "841-851", "title" : "Polyploidy and other changes at chromosomal level and in genome size: Its role in systematics and evolution exemplified by some genera of &lt;i&gt;Anthemideae&lt;/i&gt; and &lt;i&gt;Cardueae&lt;/i&gt; (Asteraceae)", "type" : "article-journal", "volume" : "61" }, "uris" : [ "http://www.mendeley.com/documents/?uuid=ad5c972d-3639-4d29-80ab-253d49416d76" ] }, { "id" : "ITEM-7", "itemData" : { "DOI" : "10.1111/boj.12211", "ISSN" : "00244074", "author" : [ { "dropping-particle" : "", "family" : "Gita\u00ed", "given" : "Jailson", "non-dropping-particle" : "", "parse-names" : false, "suffix" : "" }, { "dropping-particle" : "", "family" : "Paule", "given" : "Juraj", "non-dropping-particle" : "", "parse-names" : false, "suffix" : "" }, { "dropping-particle" : "", "family" : "Zizka", "given" : "Georg", "non-dropping-particle" : "", "parse-names" : false, "suffix" : "" }, { "dropping-particle" : "", "family" : "Schulte", "given" : "Katharina", "non-dropping-particle" : "", "parse-names" : false, "suffix" : "" }, { "dropping-particle" : "", "family" : "Benko-Iseppon", "given" : "Ana Maria", "non-dropping-particle" : "", "parse-names" : false, "suffix" : "" } ], "container-title" : "Botanical Journal of the Linnean Society", "id" : "ITEM-7", "issue" : "3", "issued" : { "date-parts" : [ [ "2014", "11" ] ] }, "page" : "349-368", "title" : "Chromosome numbers and DNA content in Bromeliaceae: additional data and critical review", "type" : "article-journal", "volume" : "176" }, "uris" : [ "http://www.mendeley.com/documents/?uuid=fa4f3f1a-c40e-40c5-8c43-0c90171706e2" ] } ], "mendeley" : { "formattedCitation" : "(Lee and Namai 1992, 1993; Vickery 1995; Orellana et al. 2007; Weiss\u2010Schneeweiss et al. 2009; Vall\u00e8s et al. 2012; Gita\u00ed et al. 2014)", "plainTextFormattedCitation" : "(Lee and Namai 1992, 1993; Vickery 1995; Orellana et al. 2007; Weiss\u2010Schneeweiss et al. 2009; Vall\u00e8s et al. 2012; Gita\u00ed et al. 2014)", "previouslyFormattedCitation" : "(Lee and Namai 1992, 1993; Vickery 1995; Orellana et al. 2007; Weiss\u2010Schneeweiss et al. 2009; Vall\u00e8s et al. 2012; Gita\u00ed et al. 2014)" }, "properties" : { "noteIndex" : 3 }, "schema" : "https://github.com/citation-style-language/schema/raw/master/csl-citation.json" }</w:instrText>
      </w:r>
      <w:r w:rsidR="00F33CAC" w:rsidRPr="00870BB1">
        <w:rPr>
          <w:rFonts w:ascii="Times New Roman" w:hAnsi="Times New Roman" w:cs="Times New Roman"/>
          <w:sz w:val="24"/>
          <w:szCs w:val="24"/>
          <w:lang w:val="en-US"/>
        </w:rPr>
        <w:fldChar w:fldCharType="separate"/>
      </w:r>
      <w:r w:rsidR="00F33CAC" w:rsidRPr="00F33CAC">
        <w:rPr>
          <w:rFonts w:ascii="Times New Roman" w:hAnsi="Times New Roman" w:cs="Times New Roman"/>
          <w:noProof/>
          <w:sz w:val="24"/>
          <w:szCs w:val="24"/>
          <w:lang w:val="en-US"/>
        </w:rPr>
        <w:t>(Lee and Namai 1992, 1993; Vickery 1995; Orellana et al. 2007; Weiss</w:t>
      </w:r>
      <w:r w:rsidR="00F33CAC" w:rsidRPr="00F33CAC">
        <w:rPr>
          <w:rFonts w:ascii="Cambria Math" w:hAnsi="Cambria Math" w:cs="Cambria Math"/>
          <w:noProof/>
          <w:sz w:val="24"/>
          <w:szCs w:val="24"/>
          <w:lang w:val="en-US"/>
        </w:rPr>
        <w:t>‐</w:t>
      </w:r>
      <w:r w:rsidR="00F33CAC" w:rsidRPr="00F33CAC">
        <w:rPr>
          <w:rFonts w:ascii="Times New Roman" w:hAnsi="Times New Roman" w:cs="Times New Roman"/>
          <w:noProof/>
          <w:sz w:val="24"/>
          <w:szCs w:val="24"/>
          <w:lang w:val="en-US"/>
        </w:rPr>
        <w:t>Schneeweiss et al. 2009; Vallès et al. 2012; Gitaí et al. 2014)</w:t>
      </w:r>
      <w:r w:rsidR="00F33CAC"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Nonetheless, its importance has been recently </w:t>
      </w:r>
      <w:r w:rsidR="005A37E0">
        <w:rPr>
          <w:rFonts w:ascii="Times New Roman" w:hAnsi="Times New Roman" w:cs="Times New Roman"/>
          <w:sz w:val="24"/>
          <w:szCs w:val="24"/>
          <w:lang w:val="en-US"/>
        </w:rPr>
        <w:t>suggested</w:t>
      </w:r>
      <w:r w:rsidRPr="00870BB1">
        <w:rPr>
          <w:rFonts w:ascii="Times New Roman" w:hAnsi="Times New Roman" w:cs="Times New Roman"/>
          <w:sz w:val="24"/>
          <w:szCs w:val="24"/>
          <w:lang w:val="en-US"/>
        </w:rPr>
        <w:t xml:space="preserve"> to be neutral in terms of lineage diversification, probably because these events do not involve changes in genetic material content </w:t>
      </w:r>
      <w:r w:rsidRPr="00870BB1">
        <w:rPr>
          <w:rFonts w:ascii="Times New Roman" w:hAnsi="Times New Roman" w:cs="Times New Roman"/>
          <w:sz w:val="24"/>
          <w:szCs w:val="24"/>
          <w:lang w:val="en-US"/>
        </w:rPr>
        <w:fldChar w:fldCharType="begin" w:fldLock="1"/>
      </w:r>
      <w:r w:rsidRPr="006E2BDE">
        <w:rPr>
          <w:rFonts w:ascii="Times New Roman" w:hAnsi="Times New Roman" w:cs="Times New Roman"/>
          <w:sz w:val="24"/>
          <w:szCs w:val="24"/>
          <w:lang w:val="en-US"/>
        </w:rPr>
        <w:instrText xml:space="preserve">ADDIN CSL_CITATION { "citationItems" : [ { "id" : "ITEM-1", "itemData" : { "DOI" : "10.1371/journal.pone.0085266", "ISSN" : "1932-6203", "author" : [ { "dropping-particle" : "", "family" : "Escudero", "given" : "Marcial", "non-dropping-particle" : "", "parse-names" : false, "suffix" : "" }, { "dropping-particle" : "", "family" : "Mart\u00edn-Bravo", "given" : "Santiago", "non-dropping-particle" : "", "parse-names" : false, "suffix" : "" }, { "dropping-particle" : "", "family" : "Mayrose", "given" : "Itay", "non-dropping-particle" : "", "parse-names" : false, "suffix" : "" }, { "dropping-particle" : "", "family" : "Fern\u00e1ndez-Mazuecos", "given" : "Mario", "non-dropping-particle" : "", "parse-names" : false, "suffix" : "" }, { "dropping-particle" : "", "family" : "Fiz-Palacios", "given" : "Omar", "non-dropping-particle" : "", "parse-names" : false, "suffix" : "" }, { "dropping-particle" : "", "family" : "Hipp", "given" : "Andrew L.", "non-dropping-particle" : "", "parse-names" : false, "suffix" : "" }, { "dropping-particle" : "", "family" : "Pimentel", "given" : "Manuel", "non-dropping-particle" </w:instrText>
      </w:r>
      <w:r w:rsidRPr="005A37E0">
        <w:rPr>
          <w:rFonts w:ascii="Times New Roman" w:hAnsi="Times New Roman" w:cs="Times New Roman"/>
          <w:sz w:val="24"/>
          <w:szCs w:val="24"/>
          <w:lang w:val="en-US"/>
        </w:rPr>
        <w:instrText xml:space="preserve">: "", "parse-names" : false, "suffix" : "" }, { "dropping-particle" : "", "family" : "Jim\u00e9nez-Mej\u00edas", "given" : "Pedro", "non-dropping-particle" : "", "parse-names" : false, "suffix" : </w:instrText>
      </w:r>
      <w:r w:rsidRPr="00F63BE1">
        <w:rPr>
          <w:rFonts w:ascii="Times New Roman" w:hAnsi="Times New Roman" w:cs="Times New Roman"/>
          <w:sz w:val="24"/>
          <w:szCs w:val="24"/>
          <w:lang w:val="en-US"/>
        </w:rPr>
        <w:instrText>"" }, { "dropping-particle" : "", "family" : "Valc\u00e1rcel", "given" : "Virginia", "non-dropping-particle" : "", "parse-names" : false, "suffix" : "" }, { "dropping-particle" : "", "family" : "Vargas", "given" : "Pablo", "non-dropping-particle" : "", "parse-names" : false, "suffix" : "" }, { "dropping-particle" : "", "family" : "Luce\u00f1o", "given" : "Modesto", "non-dropping-particle" : "", "parse-names" : false, "suffix" : "" } ], "container-title" : "PLoS ONE", "editor" : [ { "dropping-particle" : "", "family" : "Marais", "given" : "Gabriel A. B.", "non-dropping-particle" : "", "parse-names" : false, "suffix" : "" } ], "id" : "ITEM-1", "issue" : "1", "issued" : { "date-parts" : [ [ "2014", "1", "9" ] ] }, "page" : "e85266", "title" : "Karyotypic changes through dysploidy persist longer over evolutionary time than polyploid changes", "type" : "article-journal", "volume" : "9" }, "uris" : [ "http://www.mendeley.com/documents/?uuid=a78e6870-582b-4b0e-813b-940c91eac804" ] } ], "mendeley" : { "formattedCitation" : "(Escudero et al. 2014)", "plainTextFormattedCitation" : "(Escudero et al. 2014)", "previouslyFormattedCitation" : "(Escudero et al. 2014)" }, "properties" : { "noteIndex" : 3 }, "schema" : "https://github.com/citation-style-language/schema/raw/master/csl-citation.json" }</w:instrText>
      </w:r>
      <w:r w:rsidRPr="00870BB1">
        <w:rPr>
          <w:rFonts w:ascii="Times New Roman" w:hAnsi="Times New Roman" w:cs="Times New Roman"/>
          <w:sz w:val="24"/>
          <w:szCs w:val="24"/>
          <w:lang w:val="en-US"/>
        </w:rPr>
        <w:fldChar w:fldCharType="separate"/>
      </w:r>
      <w:r w:rsidRPr="00F63BE1">
        <w:rPr>
          <w:rFonts w:ascii="Times New Roman" w:hAnsi="Times New Roman" w:cs="Times New Roman"/>
          <w:noProof/>
          <w:sz w:val="24"/>
          <w:szCs w:val="24"/>
          <w:lang w:val="en-US"/>
        </w:rPr>
        <w:t>(Escudero et al. 2014)</w:t>
      </w:r>
      <w:r w:rsidRPr="00870BB1">
        <w:rPr>
          <w:rFonts w:ascii="Times New Roman" w:hAnsi="Times New Roman" w:cs="Times New Roman"/>
          <w:sz w:val="24"/>
          <w:szCs w:val="24"/>
          <w:lang w:val="en-US"/>
        </w:rPr>
        <w:fldChar w:fldCharType="end"/>
      </w:r>
      <w:r w:rsidRPr="00F63BE1">
        <w:rPr>
          <w:rFonts w:ascii="Times New Roman" w:hAnsi="Times New Roman" w:cs="Times New Roman"/>
          <w:sz w:val="24"/>
          <w:szCs w:val="24"/>
          <w:lang w:val="en-US"/>
        </w:rPr>
        <w:t>.</w:t>
      </w:r>
    </w:p>
    <w:p w:rsidR="00CA40E5" w:rsidRDefault="00221ACA" w:rsidP="00CA40E5">
      <w:pPr>
        <w:spacing w:line="480" w:lineRule="auto"/>
        <w:jc w:val="both"/>
        <w:rPr>
          <w:rFonts w:ascii="Times New Roman" w:hAnsi="Times New Roman" w:cs="Times New Roman"/>
          <w:sz w:val="24"/>
          <w:szCs w:val="24"/>
          <w:lang w:val="en-US"/>
        </w:rPr>
      </w:pPr>
      <w:r w:rsidRPr="00221ACA">
        <w:rPr>
          <w:rFonts w:ascii="Times New Roman" w:hAnsi="Times New Roman" w:cs="Times New Roman"/>
          <w:sz w:val="24"/>
          <w:szCs w:val="24"/>
          <w:lang w:val="en-US"/>
        </w:rPr>
        <w:t>The cosmopolitan family of s</w:t>
      </w:r>
      <w:r w:rsidR="00960D95" w:rsidRPr="00221ACA">
        <w:rPr>
          <w:rFonts w:ascii="Times New Roman" w:hAnsi="Times New Roman" w:cs="Times New Roman"/>
          <w:sz w:val="24"/>
          <w:szCs w:val="24"/>
          <w:lang w:val="en-US"/>
        </w:rPr>
        <w:t>edges</w:t>
      </w:r>
      <w:r w:rsidR="00960D95" w:rsidRPr="00F63BE1">
        <w:rPr>
          <w:rFonts w:ascii="Times New Roman" w:hAnsi="Times New Roman" w:cs="Times New Roman"/>
          <w:sz w:val="24"/>
          <w:szCs w:val="24"/>
          <w:lang w:val="en-US"/>
        </w:rPr>
        <w:t xml:space="preserve"> (Cyperaceae, ca. 5500 species; </w:t>
      </w:r>
      <w:r w:rsidR="00960D95" w:rsidRPr="003C398B">
        <w:rPr>
          <w:rFonts w:ascii="Times New Roman" w:hAnsi="Times New Roman" w:cs="Times New Roman"/>
          <w:sz w:val="24"/>
          <w:szCs w:val="24"/>
          <w:lang w:val="en-US"/>
        </w:rPr>
        <w:fldChar w:fldCharType="begin" w:fldLock="1"/>
      </w:r>
      <w:r w:rsidR="00960D95" w:rsidRPr="00F63BE1">
        <w:rPr>
          <w:rFonts w:ascii="Times New Roman" w:hAnsi="Times New Roman" w:cs="Times New Roman"/>
          <w:sz w:val="24"/>
          <w:szCs w:val="24"/>
          <w:lang w:val="en-US"/>
        </w:rPr>
        <w:instrText>ADDIN CSL_CITATION { "citationItems" : [ { "id" : "ITEM-1", "itemData" : { "author" : [ { "dropping-particle" : "", "family" : "Govaerts", "given" : "R", "non-dropping-particle" : "", "parse-names" : false, "suffix" : "" }, { "dropping-particle" : "", "family" : "Koopman", "given" : "J", "non-dropping-particle" : "", "parse-names" : false, "suffix" : "" }, { "dropping-particle" : "", "family" : "Simpson", "given" : "D", "non-dropping-particle" : "", "parse-names" : false, "suffix" : "" }, { "dropping-particle" : "", "family" : "Goetghebeur", "given" : "P", "non-dropping-particle" : "", "parse-names" : false, "suffix" : "" }, { "dropping-particle" : "", "family" : "Wilson", "given" : "K", "non-dropping-particle" : "", "parse-names" : false, "suffix" : "" }, { "dropping-particle" : "", "family" : "Egorova", "given" : "T", "non-dropping-particle" : "", "parse-names" : false, "suffix" : "" }, { "dropping-particle" : "", "family" : "Bruhl", "given" : "J", "non-dropping-particle" : "", "parse-names" : false, "suffix" : "" } ], "container-title" : "The Board of Trustees of the Royal Botanic Gardens, Kew", "id" : "ITEM-1", "issued" : { "date-parts" : [ [ "2017" ] ] }, "publisher-place" : "The Board of Trustees of the Royal Botanic Gardens, Kew", "title" : "&lt;i&gt;World Checklist of Cyperaceae&lt;/i&gt;", "type" : "book" }, "uris" : [ "http://www.mendeley.com/documents/?uuid=8c9df483-43b9-41e0-ba81-c17ce25d4df1" ] } ], "mendeley" : { "formattedCitation" : "(Govaerts et al. 2017)", "manualFormatting" : "Govaerts et al. 2017", "plainTextFormattedCitation" : "(Govaerts et al. 2017)", "previouslyFormattedCitation" : "(Govaerts et al. 2017)" }, "properties" : { "noteIndex" : 0 }, "schema" : "https://github.com/citation-style-language/schema/raw/master/csl-citation.json" }</w:instrText>
      </w:r>
      <w:r w:rsidR="00960D95" w:rsidRPr="003C398B">
        <w:rPr>
          <w:rFonts w:ascii="Times New Roman" w:hAnsi="Times New Roman" w:cs="Times New Roman"/>
          <w:sz w:val="24"/>
          <w:szCs w:val="24"/>
          <w:lang w:val="en-US"/>
        </w:rPr>
        <w:fldChar w:fldCharType="separate"/>
      </w:r>
      <w:r w:rsidR="00960D95" w:rsidRPr="00F63BE1">
        <w:rPr>
          <w:rFonts w:ascii="Times New Roman" w:hAnsi="Times New Roman" w:cs="Times New Roman"/>
          <w:noProof/>
          <w:sz w:val="24"/>
          <w:szCs w:val="24"/>
          <w:lang w:val="en-US"/>
        </w:rPr>
        <w:t>Govaerts et al. 2017</w:t>
      </w:r>
      <w:r w:rsidR="00960D95" w:rsidRPr="003C398B">
        <w:rPr>
          <w:rFonts w:ascii="Times New Roman" w:hAnsi="Times New Roman" w:cs="Times New Roman"/>
          <w:sz w:val="24"/>
          <w:szCs w:val="24"/>
          <w:lang w:val="en-US"/>
        </w:rPr>
        <w:fldChar w:fldCharType="end"/>
      </w:r>
      <w:r w:rsidR="00960D95" w:rsidRPr="00F63BE1">
        <w:rPr>
          <w:rFonts w:ascii="Times New Roman" w:hAnsi="Times New Roman" w:cs="Times New Roman"/>
          <w:sz w:val="24"/>
          <w:szCs w:val="24"/>
          <w:lang w:val="en-US"/>
        </w:rPr>
        <w:t xml:space="preserve">) </w:t>
      </w:r>
      <w:r w:rsidR="005A37E0">
        <w:rPr>
          <w:rFonts w:ascii="Times New Roman" w:hAnsi="Times New Roman" w:cs="Times New Roman"/>
          <w:sz w:val="24"/>
          <w:szCs w:val="24"/>
          <w:lang w:val="en-US"/>
        </w:rPr>
        <w:t>is</w:t>
      </w:r>
      <w:r w:rsidR="00960D95" w:rsidRPr="00221ACA">
        <w:rPr>
          <w:rFonts w:ascii="Times New Roman" w:hAnsi="Times New Roman" w:cs="Times New Roman"/>
          <w:sz w:val="24"/>
          <w:szCs w:val="24"/>
          <w:lang w:val="en-US"/>
        </w:rPr>
        <w:t xml:space="preserve"> the tenth richest</w:t>
      </w:r>
      <w:r w:rsidR="00960D95" w:rsidRPr="0024267D">
        <w:rPr>
          <w:rFonts w:ascii="Times New Roman" w:hAnsi="Times New Roman" w:cs="Times New Roman"/>
          <w:sz w:val="24"/>
          <w:szCs w:val="24"/>
          <w:lang w:val="en-US"/>
        </w:rPr>
        <w:t xml:space="preserve"> angiosperm family </w:t>
      </w:r>
      <w:r w:rsidR="0077211C" w:rsidRPr="0024267D">
        <w:rPr>
          <w:rFonts w:ascii="Times New Roman" w:hAnsi="Times New Roman" w:cs="Times New Roman"/>
          <w:sz w:val="24"/>
          <w:szCs w:val="24"/>
          <w:lang w:val="en-US"/>
        </w:rPr>
        <w:t xml:space="preserve">and it is mainly </w:t>
      </w:r>
      <w:r w:rsidR="00FE2806" w:rsidRPr="0024267D">
        <w:rPr>
          <w:rFonts w:ascii="Times New Roman" w:hAnsi="Times New Roman" w:cs="Times New Roman"/>
          <w:sz w:val="24"/>
          <w:szCs w:val="24"/>
          <w:lang w:val="en-US"/>
        </w:rPr>
        <w:t>diversified</w:t>
      </w:r>
      <w:r w:rsidR="0077211C" w:rsidRPr="0024267D">
        <w:rPr>
          <w:rFonts w:ascii="Times New Roman" w:hAnsi="Times New Roman" w:cs="Times New Roman"/>
          <w:sz w:val="24"/>
          <w:szCs w:val="24"/>
          <w:lang w:val="en-US"/>
        </w:rPr>
        <w:t xml:space="preserve"> on the tropics, with exception of genus </w:t>
      </w:r>
      <w:proofErr w:type="spellStart"/>
      <w:r w:rsidR="0077211C" w:rsidRPr="0024267D">
        <w:rPr>
          <w:rFonts w:ascii="Times New Roman" w:hAnsi="Times New Roman" w:cs="Times New Roman"/>
          <w:i/>
          <w:sz w:val="24"/>
          <w:szCs w:val="24"/>
          <w:lang w:val="en-US"/>
        </w:rPr>
        <w:t>Carex</w:t>
      </w:r>
      <w:proofErr w:type="spellEnd"/>
      <w:r w:rsidR="0077211C" w:rsidRPr="0024267D">
        <w:rPr>
          <w:rFonts w:ascii="Times New Roman" w:hAnsi="Times New Roman" w:cs="Times New Roman"/>
          <w:sz w:val="24"/>
          <w:szCs w:val="24"/>
          <w:lang w:val="en-US"/>
        </w:rPr>
        <w:t xml:space="preserve"> L. that is </w:t>
      </w:r>
      <w:r w:rsidR="00FE2806" w:rsidRPr="0024267D">
        <w:rPr>
          <w:rFonts w:ascii="Times New Roman" w:hAnsi="Times New Roman" w:cs="Times New Roman"/>
          <w:sz w:val="24"/>
          <w:szCs w:val="24"/>
          <w:lang w:val="en-US"/>
        </w:rPr>
        <w:t xml:space="preserve">distributed </w:t>
      </w:r>
      <w:r w:rsidR="005A37E0" w:rsidRPr="0024267D">
        <w:rPr>
          <w:rFonts w:ascii="Times New Roman" w:hAnsi="Times New Roman" w:cs="Times New Roman"/>
          <w:sz w:val="24"/>
          <w:szCs w:val="24"/>
          <w:lang w:val="en-US"/>
        </w:rPr>
        <w:t>mostly</w:t>
      </w:r>
      <w:r w:rsidR="00FE2806" w:rsidRPr="0024267D">
        <w:rPr>
          <w:rFonts w:ascii="Times New Roman" w:hAnsi="Times New Roman" w:cs="Times New Roman"/>
          <w:sz w:val="24"/>
          <w:szCs w:val="24"/>
          <w:lang w:val="en-US"/>
        </w:rPr>
        <w:t xml:space="preserve"> along the</w:t>
      </w:r>
      <w:r w:rsidR="0077211C" w:rsidRPr="0024267D">
        <w:rPr>
          <w:rFonts w:ascii="Times New Roman" w:hAnsi="Times New Roman" w:cs="Times New Roman"/>
          <w:sz w:val="24"/>
          <w:szCs w:val="24"/>
          <w:lang w:val="en-US"/>
        </w:rPr>
        <w:t xml:space="preserve"> temperate regions </w:t>
      </w:r>
      <w:r w:rsidR="00DC68C1" w:rsidRPr="003C398B">
        <w:rPr>
          <w:rFonts w:ascii="Times New Roman" w:hAnsi="Times New Roman" w:cs="Times New Roman"/>
          <w:sz w:val="24"/>
          <w:szCs w:val="24"/>
          <w:lang w:val="en-US"/>
        </w:rPr>
        <w:lastRenderedPageBreak/>
        <w:fldChar w:fldCharType="begin" w:fldLock="1"/>
      </w:r>
      <w:r w:rsidR="00DC68C1" w:rsidRPr="0024267D">
        <w:rPr>
          <w:rFonts w:ascii="Times New Roman" w:hAnsi="Times New Roman" w:cs="Times New Roman"/>
          <w:sz w:val="24"/>
          <w:szCs w:val="24"/>
          <w:lang w:val="en-US"/>
        </w:rPr>
        <w:instrText>ADDIN CSL_CITATION { "citationItems" : [ { "id" : "ITEM-1", "itemData" : { "ISSN" : "0008-4026", "author" : [ { "dropping-particle" : "", "family" : "Reznicek", "given" : "A A", "non-dropping-particle" : "", "parse-names" : false, "suffix" : "" } ], "container-title" : "Canadian Journal of Botany-Revue Canadienne De Botanique", "id" : "ITEM-1", "issue" : "7", "issued" : { "date-parts" : [ [ "1990" ] ] }, "note" : "PT: J; CT: SYMP ON SYSTEMATICS AND ECOLOGY OF THE GENUS CAREX ( CYPERACEAE ); CY: JUN 16, 1987; CL: MONTREAL, CANADA; SP: CANADIAN BOTAN ASSOC, SECT SYSTEMAT &amp;amp; PHYTOGEOG; NR: 119; TC: 88; J9: CAN J BOT; PG: 24; GA: DV194; UT: WOS:A1990DV19400002", "page" : "1409-1432", "publisher" : "NATL RESEARCH COUNCIL CANADA", "publisher-place" : "REZNICEK, AA (reprint author), UNIV MICHIGAN HERBARIUM,N UNIV BLDG,ANN ARBOR,MI 48109, USA.", "title" : "Evolution in Sedges (Carex, Cyperaceae)", "type" : "article-journal", "volume" : "68" }, "uris" : [ "http://www.mendeley.</w:instrText>
      </w:r>
      <w:r w:rsidR="00DC68C1" w:rsidRPr="003C398B">
        <w:rPr>
          <w:rFonts w:ascii="Times New Roman" w:hAnsi="Times New Roman" w:cs="Times New Roman"/>
          <w:sz w:val="24"/>
          <w:szCs w:val="24"/>
          <w:lang w:val="en-US"/>
        </w:rPr>
        <w:instrText>com/documents/?uuid=5a0a87f2-717d-4340-bf3d-6c4bba2a8c19" ] } ], "mendeley" : { "formattedCitation" : "(Reznicek 1990)", "plainTextFormattedCitation" : "(Reznicek 1990)", "previouslyFormattedCitation" : "(Reznicek 1990)" }, "properties" : { "noteIndex" : 2 }, "schema" : "https://github.com/citation-style-language/schema/raw/master/csl-citation.json" }</w:instrText>
      </w:r>
      <w:r w:rsidR="00DC68C1" w:rsidRPr="003C398B">
        <w:rPr>
          <w:rFonts w:ascii="Times New Roman" w:hAnsi="Times New Roman" w:cs="Times New Roman"/>
          <w:sz w:val="24"/>
          <w:szCs w:val="24"/>
          <w:lang w:val="en-US"/>
        </w:rPr>
        <w:fldChar w:fldCharType="separate"/>
      </w:r>
      <w:r w:rsidR="00DC68C1" w:rsidRPr="003C398B">
        <w:rPr>
          <w:rFonts w:ascii="Times New Roman" w:hAnsi="Times New Roman" w:cs="Times New Roman"/>
          <w:noProof/>
          <w:sz w:val="24"/>
          <w:szCs w:val="24"/>
          <w:lang w:val="en-US"/>
        </w:rPr>
        <w:t>(Reznicek 1990)</w:t>
      </w:r>
      <w:r w:rsidR="00DC68C1" w:rsidRPr="003C398B">
        <w:rPr>
          <w:rFonts w:ascii="Times New Roman" w:hAnsi="Times New Roman" w:cs="Times New Roman"/>
          <w:sz w:val="24"/>
          <w:szCs w:val="24"/>
          <w:lang w:val="en-US"/>
        </w:rPr>
        <w:fldChar w:fldCharType="end"/>
      </w:r>
      <w:r w:rsidR="0077211C" w:rsidRPr="003C398B">
        <w:rPr>
          <w:rFonts w:ascii="Times New Roman" w:hAnsi="Times New Roman" w:cs="Times New Roman"/>
          <w:sz w:val="24"/>
          <w:szCs w:val="24"/>
          <w:lang w:val="en-US"/>
        </w:rPr>
        <w:t>.</w:t>
      </w:r>
      <w:r w:rsidR="00CA40E5" w:rsidRPr="003C398B">
        <w:rPr>
          <w:rFonts w:ascii="Times New Roman" w:hAnsi="Times New Roman" w:cs="Times New Roman"/>
          <w:sz w:val="24"/>
          <w:szCs w:val="24"/>
          <w:lang w:val="en-US"/>
        </w:rPr>
        <w:t xml:space="preserve"> Moreover, sedges are the angiosperm family with</w:t>
      </w:r>
      <w:r w:rsidR="00CA40E5" w:rsidRPr="00870BB1">
        <w:rPr>
          <w:rFonts w:ascii="Times New Roman" w:hAnsi="Times New Roman" w:cs="Times New Roman"/>
          <w:sz w:val="24"/>
          <w:szCs w:val="24"/>
          <w:lang w:val="en-US"/>
        </w:rPr>
        <w:t xml:space="preserve"> highest chromosomal variation </w:t>
      </w:r>
      <w:r w:rsidR="00CA40E5" w:rsidRPr="00870BB1">
        <w:rPr>
          <w:rFonts w:ascii="Times New Roman" w:hAnsi="Times New Roman" w:cs="Times New Roman"/>
          <w:sz w:val="24"/>
          <w:szCs w:val="24"/>
          <w:lang w:val="en-US"/>
        </w:rPr>
        <w:fldChar w:fldCharType="begin" w:fldLock="1"/>
      </w:r>
      <w:r w:rsidR="00CA40E5" w:rsidRPr="00960D95">
        <w:rPr>
          <w:rFonts w:ascii="Times New Roman" w:hAnsi="Times New Roman" w:cs="Times New Roman"/>
          <w:sz w:val="24"/>
          <w:szCs w:val="24"/>
          <w:lang w:val="en-US"/>
        </w:rPr>
        <w:instrText>ADDIN CSL_CITATION { "citationItems" : [ { "id" : "ITEM-1", "itemData" : { "DOI" : "10.1007/s12229-008-9011-y", "ISSN" : "0006-8101", "author" : [ { "dropping-particle" : "", "family" : "Roalson", "given" : "Eric H.", "non-dropping-particle" : "", "parse-names" : false, "suffix" : "" } ], "container-title" : "The Botanical Review", "id" : "ITEM-1", "issue" : "2", "issued" : { "date-parts" : [ [ "2008", "6", "25" ] ] }, "page" : "209-393", "title" : "A synopsis of chromosome number variation in the Cyperaceae", "type" : "article-journal", "volume" : "74" }, "uris" : [ "http://www.mendeley.com/documents/?uuid=2b1c4262-3d5c-4015-9df7-9fd6fa4e46f1" ] } ], "mendeley" : { "formattedCitation" : "(Roalson 2008)", "manualFormatting" : "(2n=4\u2013224; Roalson 2008)", "plainTextFormattedCitation" : "(Roalson 2008)", "previouslyFormattedCitation" : "(Roalson 2008)" }, "properties" : { "noteIndex" : 0 }, "schema" : "https://github.com/citation-style-language/schema/raw/master/csl-citation.json" }</w:instrText>
      </w:r>
      <w:r w:rsidR="00CA40E5" w:rsidRPr="00870BB1">
        <w:rPr>
          <w:rFonts w:ascii="Times New Roman" w:hAnsi="Times New Roman" w:cs="Times New Roman"/>
          <w:sz w:val="24"/>
          <w:szCs w:val="24"/>
          <w:lang w:val="en-US"/>
        </w:rPr>
        <w:fldChar w:fldCharType="separate"/>
      </w:r>
      <w:r w:rsidR="00CA40E5" w:rsidRPr="00870BB1">
        <w:rPr>
          <w:rFonts w:ascii="Times New Roman" w:hAnsi="Times New Roman" w:cs="Times New Roman"/>
          <w:noProof/>
          <w:sz w:val="24"/>
          <w:szCs w:val="24"/>
          <w:lang w:val="en-US"/>
        </w:rPr>
        <w:t>(2n=4–224; Roalson 2008)</w:t>
      </w:r>
      <w:r w:rsidR="00CA40E5" w:rsidRPr="00870BB1">
        <w:rPr>
          <w:rFonts w:ascii="Times New Roman" w:hAnsi="Times New Roman" w:cs="Times New Roman"/>
          <w:sz w:val="24"/>
          <w:szCs w:val="24"/>
          <w:lang w:val="en-US"/>
        </w:rPr>
        <w:fldChar w:fldCharType="end"/>
      </w:r>
      <w:r w:rsidR="00CA40E5" w:rsidRPr="00870BB1">
        <w:rPr>
          <w:rFonts w:ascii="Times New Roman" w:hAnsi="Times New Roman" w:cs="Times New Roman"/>
          <w:sz w:val="24"/>
          <w:szCs w:val="24"/>
          <w:lang w:val="en-US"/>
        </w:rPr>
        <w:t xml:space="preserve">. </w:t>
      </w:r>
      <w:r w:rsidR="00CA40E5">
        <w:rPr>
          <w:rFonts w:ascii="Times New Roman" w:hAnsi="Times New Roman" w:cs="Times New Roman"/>
          <w:sz w:val="24"/>
          <w:szCs w:val="24"/>
          <w:lang w:val="en-US"/>
        </w:rPr>
        <w:t>Because of its high species richness</w:t>
      </w:r>
      <w:r w:rsidR="00D471DC">
        <w:rPr>
          <w:rFonts w:ascii="Times New Roman" w:hAnsi="Times New Roman" w:cs="Times New Roman"/>
          <w:sz w:val="24"/>
          <w:szCs w:val="24"/>
          <w:lang w:val="en-US"/>
        </w:rPr>
        <w:t xml:space="preserve"> and wide range of chromosome numbers</w:t>
      </w:r>
      <w:r w:rsidR="00CA40E5" w:rsidRPr="00870BB1">
        <w:rPr>
          <w:rFonts w:ascii="Times New Roman" w:hAnsi="Times New Roman" w:cs="Times New Roman"/>
          <w:sz w:val="24"/>
          <w:szCs w:val="24"/>
          <w:lang w:val="en-US"/>
        </w:rPr>
        <w:t>, Cyperaceae constitutes a model taxa</w:t>
      </w:r>
      <w:r w:rsidR="00CA40E5">
        <w:rPr>
          <w:rFonts w:ascii="Times New Roman" w:hAnsi="Times New Roman" w:cs="Times New Roman"/>
          <w:sz w:val="24"/>
          <w:szCs w:val="24"/>
          <w:lang w:val="en-US"/>
        </w:rPr>
        <w:t xml:space="preserve"> for implementing studies</w:t>
      </w:r>
      <w:r w:rsidR="00CA40E5" w:rsidRPr="00870BB1">
        <w:rPr>
          <w:rFonts w:ascii="Times New Roman" w:hAnsi="Times New Roman" w:cs="Times New Roman"/>
          <w:sz w:val="24"/>
          <w:szCs w:val="24"/>
          <w:lang w:val="en-US"/>
        </w:rPr>
        <w:t xml:space="preserve"> </w:t>
      </w:r>
      <w:r w:rsidR="00CA40E5">
        <w:rPr>
          <w:rFonts w:ascii="Times New Roman" w:hAnsi="Times New Roman" w:cs="Times New Roman"/>
          <w:sz w:val="24"/>
          <w:szCs w:val="24"/>
          <w:lang w:val="en-US"/>
        </w:rPr>
        <w:t>o</w:t>
      </w:r>
      <w:r w:rsidR="00CA40E5" w:rsidRPr="00870BB1">
        <w:rPr>
          <w:rFonts w:ascii="Times New Roman" w:hAnsi="Times New Roman" w:cs="Times New Roman"/>
          <w:sz w:val="24"/>
          <w:szCs w:val="24"/>
          <w:lang w:val="en-US"/>
        </w:rPr>
        <w:t xml:space="preserve">n </w:t>
      </w:r>
      <w:r w:rsidR="00CA40E5">
        <w:rPr>
          <w:rFonts w:ascii="Times New Roman" w:hAnsi="Times New Roman" w:cs="Times New Roman"/>
          <w:sz w:val="24"/>
          <w:szCs w:val="24"/>
          <w:lang w:val="en-US"/>
        </w:rPr>
        <w:t xml:space="preserve">biodiversity, </w:t>
      </w:r>
      <w:r w:rsidR="00CA40E5" w:rsidRPr="00870BB1">
        <w:rPr>
          <w:rFonts w:ascii="Times New Roman" w:hAnsi="Times New Roman" w:cs="Times New Roman"/>
          <w:sz w:val="24"/>
          <w:szCs w:val="24"/>
          <w:lang w:val="en-US"/>
        </w:rPr>
        <w:t xml:space="preserve">evolution and systematics, especially the genus </w:t>
      </w:r>
      <w:proofErr w:type="spellStart"/>
      <w:r w:rsidR="00CA40E5" w:rsidRPr="00870BB1">
        <w:rPr>
          <w:rFonts w:ascii="Times New Roman" w:hAnsi="Times New Roman" w:cs="Times New Roman"/>
          <w:i/>
          <w:sz w:val="24"/>
          <w:szCs w:val="24"/>
          <w:lang w:val="en-US"/>
        </w:rPr>
        <w:t>Carex</w:t>
      </w:r>
      <w:proofErr w:type="spellEnd"/>
      <w:r w:rsidR="00CA40E5" w:rsidRPr="00870BB1">
        <w:rPr>
          <w:rFonts w:ascii="Times New Roman" w:hAnsi="Times New Roman" w:cs="Times New Roman"/>
          <w:sz w:val="24"/>
          <w:szCs w:val="24"/>
          <w:lang w:val="en-US"/>
        </w:rPr>
        <w:t xml:space="preserve"> </w:t>
      </w:r>
      <w:r w:rsidR="00CA40E5" w:rsidRPr="00870BB1">
        <w:rPr>
          <w:rFonts w:ascii="Times New Roman" w:hAnsi="Times New Roman" w:cs="Times New Roman"/>
          <w:sz w:val="24"/>
          <w:szCs w:val="24"/>
          <w:lang w:val="en-US"/>
        </w:rPr>
        <w:fldChar w:fldCharType="begin" w:fldLock="1"/>
      </w:r>
      <w:r w:rsidR="00D471DC">
        <w:rPr>
          <w:rFonts w:ascii="Times New Roman" w:hAnsi="Times New Roman" w:cs="Times New Roman"/>
          <w:sz w:val="24"/>
          <w:szCs w:val="24"/>
          <w:lang w:val="en-US"/>
        </w:rPr>
        <w:instrText>ADDIN CSL_CITATION { "citationItems" : [ { "id" : "ITEM-1", "itemData" : { "DOI" : "10.1111/j.1558-5646.2007.00183.x", "ISSN" : "0014-3820", "author" : [ { "dropping-particle" : "", "family" : "Hipp", "given" : "Andrew L.", "non-dropping-particle" : "", "parse-names" : false, "suffix" : "" } ], "container-title" : "Evolution", "id" : "ITEM-1", "issue" : "9", "issued" : { "date-parts" : [ [ "2007", "9" ] ] }, "page" : "2175-2194", "title" : "Nonuniform processes of chromosome evolution in sedges (&lt;i&gt;Carex&lt;/i&gt;: Cyperaceae)", "type" : "article-journal", "volume" : "61" }, "uris" : [ "http://www.mendeley.com/documents/?uuid=f1893d43-8bcf-4060-a984-41734e65b911" ] } ], "mendeley" : { "formattedCitation" : "(Hipp 2007)", "manualFormatting" : "(e.g. Hipp 2007)", "plainTextFormattedCitation" : "(Hipp 2007)", "previouslyFormattedCitation" : "(Hipp 2007)" }, "properties" : { "noteIndex" : 3 }, "schema" : "https://github.com/citation-style-language/schema/raw/master/csl-citation.json" }</w:instrText>
      </w:r>
      <w:r w:rsidR="00CA40E5" w:rsidRPr="00870BB1">
        <w:rPr>
          <w:rFonts w:ascii="Times New Roman" w:hAnsi="Times New Roman" w:cs="Times New Roman"/>
          <w:sz w:val="24"/>
          <w:szCs w:val="24"/>
          <w:lang w:val="en-US"/>
        </w:rPr>
        <w:fldChar w:fldCharType="separate"/>
      </w:r>
      <w:r w:rsidR="00CA40E5" w:rsidRPr="00EA68E2">
        <w:rPr>
          <w:rFonts w:ascii="Times New Roman" w:hAnsi="Times New Roman" w:cs="Times New Roman"/>
          <w:noProof/>
          <w:sz w:val="24"/>
          <w:szCs w:val="24"/>
          <w:lang w:val="en-US"/>
        </w:rPr>
        <w:t>(e</w:t>
      </w:r>
      <w:r w:rsidR="00D471DC">
        <w:rPr>
          <w:rFonts w:ascii="Times New Roman" w:hAnsi="Times New Roman" w:cs="Times New Roman"/>
          <w:noProof/>
          <w:sz w:val="24"/>
          <w:szCs w:val="24"/>
          <w:lang w:val="en-US"/>
        </w:rPr>
        <w:t>.</w:t>
      </w:r>
      <w:r w:rsidR="00CA40E5" w:rsidRPr="00EA68E2">
        <w:rPr>
          <w:rFonts w:ascii="Times New Roman" w:hAnsi="Times New Roman" w:cs="Times New Roman"/>
          <w:noProof/>
          <w:sz w:val="24"/>
          <w:szCs w:val="24"/>
          <w:lang w:val="en-US"/>
        </w:rPr>
        <w:t xml:space="preserve">g. </w:t>
      </w:r>
      <w:r w:rsidR="00CA40E5" w:rsidRPr="00870BB1">
        <w:rPr>
          <w:rFonts w:ascii="Times New Roman" w:hAnsi="Times New Roman" w:cs="Times New Roman"/>
          <w:noProof/>
          <w:sz w:val="24"/>
          <w:szCs w:val="24"/>
          <w:lang w:val="en-US"/>
        </w:rPr>
        <w:t>Hipp 2007)</w:t>
      </w:r>
      <w:r w:rsidR="00CA40E5" w:rsidRPr="00870BB1">
        <w:rPr>
          <w:rFonts w:ascii="Times New Roman" w:hAnsi="Times New Roman" w:cs="Times New Roman"/>
          <w:sz w:val="24"/>
          <w:szCs w:val="24"/>
          <w:lang w:val="en-US"/>
        </w:rPr>
        <w:fldChar w:fldCharType="end"/>
      </w:r>
      <w:r w:rsidR="00CA40E5">
        <w:rPr>
          <w:rFonts w:ascii="Times New Roman" w:hAnsi="Times New Roman" w:cs="Times New Roman"/>
          <w:sz w:val="24"/>
          <w:szCs w:val="24"/>
          <w:lang w:val="en-US"/>
        </w:rPr>
        <w:t xml:space="preserve">. This genus </w:t>
      </w:r>
      <w:r w:rsidR="00CA40E5" w:rsidRPr="00870BB1">
        <w:rPr>
          <w:rFonts w:ascii="Times New Roman" w:hAnsi="Times New Roman" w:cs="Times New Roman"/>
          <w:sz w:val="24"/>
          <w:szCs w:val="24"/>
          <w:lang w:val="en-US"/>
        </w:rPr>
        <w:t xml:space="preserve">also present a wide variation of chromosome numbers </w:t>
      </w:r>
      <w:r w:rsidR="00CA40E5" w:rsidRPr="00870BB1">
        <w:rPr>
          <w:rFonts w:ascii="Times New Roman" w:hAnsi="Times New Roman" w:cs="Times New Roman"/>
          <w:sz w:val="24"/>
          <w:szCs w:val="24"/>
          <w:lang w:val="en-GB"/>
        </w:rPr>
        <w:t xml:space="preserve">(2n=12–124; </w:t>
      </w:r>
      <w:r w:rsidR="00CA40E5" w:rsidRPr="00870BB1">
        <w:rPr>
          <w:rFonts w:ascii="Times New Roman" w:hAnsi="Times New Roman" w:cs="Times New Roman"/>
          <w:sz w:val="24"/>
          <w:szCs w:val="24"/>
          <w:lang w:val="en-GB"/>
        </w:rPr>
        <w:fldChar w:fldCharType="begin" w:fldLock="1"/>
      </w:r>
      <w:r w:rsidR="00CA40E5" w:rsidRPr="00870BB1">
        <w:rPr>
          <w:rFonts w:ascii="Times New Roman" w:hAnsi="Times New Roman" w:cs="Times New Roman"/>
          <w:sz w:val="24"/>
          <w:szCs w:val="24"/>
          <w:lang w:val="en-GB"/>
        </w:rPr>
        <w:instrText>ADDIN CSL_CITATION { "citationItems" : [ { "id" : "ITEM-1", "itemData" : { "DOI" : "10.1007/s12229-008-9011-y", "ISSN" : "0006-8101", "author" : [ { "dropping-particle" : "", "family" : "Roalson", "given" : "Eric H.", "non-dropping-particle" : "", "parse-names" : false, "suffix" : "" } ], "container-title" : "The Botanical Review", "id" : "ITEM-1", "issue" : "2", "issued" : { "date-parts" : [ [ "2008", "6", "25" ] ] }, "page" : "209-393", "title" : "A synopsis of chromosome number variation in the Cyperaceae", "type" : "article-journal", "volume" : "74" }, "uris" : [ "http://www.mendeley.com/documents/?uuid=2b1c4262-3d5c-4015-9df7-9fd6fa4e46f1" ] } ], "mendeley" : { "formattedCitation" : "(Roalson 2008)", "manualFormatting" : "Roalson 2008", "plainTextFormattedCitation" : "(Roalson 2008)", "previouslyFormattedCitation" : "(Roalson 2008)" }, "properties" : { "noteIndex" : 0 }, "schema" : "https://github.com/citation-style-language/schema/raw/master/csl-citation.json" }</w:instrText>
      </w:r>
      <w:r w:rsidR="00CA40E5" w:rsidRPr="00870BB1">
        <w:rPr>
          <w:rFonts w:ascii="Times New Roman" w:hAnsi="Times New Roman" w:cs="Times New Roman"/>
          <w:sz w:val="24"/>
          <w:szCs w:val="24"/>
          <w:lang w:val="en-GB"/>
        </w:rPr>
        <w:fldChar w:fldCharType="separate"/>
      </w:r>
      <w:r w:rsidR="00CA40E5" w:rsidRPr="00870BB1">
        <w:rPr>
          <w:rFonts w:ascii="Times New Roman" w:hAnsi="Times New Roman" w:cs="Times New Roman"/>
          <w:noProof/>
          <w:sz w:val="24"/>
          <w:szCs w:val="24"/>
          <w:lang w:val="en-GB"/>
        </w:rPr>
        <w:t>Roalson 2008</w:t>
      </w:r>
      <w:r w:rsidR="00CA40E5" w:rsidRPr="00870BB1">
        <w:rPr>
          <w:rFonts w:ascii="Times New Roman" w:hAnsi="Times New Roman" w:cs="Times New Roman"/>
          <w:sz w:val="24"/>
          <w:szCs w:val="24"/>
          <w:lang w:val="en-GB"/>
        </w:rPr>
        <w:fldChar w:fldCharType="end"/>
      </w:r>
      <w:r w:rsidR="00CA40E5" w:rsidRPr="00870BB1">
        <w:rPr>
          <w:rFonts w:ascii="Times New Roman" w:hAnsi="Times New Roman" w:cs="Times New Roman"/>
          <w:sz w:val="24"/>
          <w:szCs w:val="24"/>
          <w:lang w:val="en-GB"/>
        </w:rPr>
        <w:t>)</w:t>
      </w:r>
      <w:r w:rsidR="00CA40E5" w:rsidRPr="00870BB1">
        <w:rPr>
          <w:rFonts w:ascii="Times New Roman" w:hAnsi="Times New Roman" w:cs="Times New Roman"/>
          <w:sz w:val="24"/>
          <w:szCs w:val="24"/>
          <w:lang w:val="en-US"/>
        </w:rPr>
        <w:t xml:space="preserve"> which have encourage important works on this matter </w:t>
      </w:r>
      <w:r w:rsidR="00CA40E5" w:rsidRPr="00870BB1">
        <w:rPr>
          <w:rFonts w:ascii="Times New Roman" w:hAnsi="Times New Roman" w:cs="Times New Roman"/>
          <w:sz w:val="24"/>
          <w:szCs w:val="24"/>
          <w:lang w:val="en-US"/>
        </w:rPr>
        <w:fldChar w:fldCharType="begin" w:fldLock="1"/>
      </w:r>
      <w:r w:rsidR="00CA40E5" w:rsidRPr="00960D95">
        <w:rPr>
          <w:rFonts w:ascii="Times New Roman" w:hAnsi="Times New Roman" w:cs="Times New Roman"/>
          <w:sz w:val="24"/>
          <w:szCs w:val="24"/>
          <w:lang w:val="en-US"/>
        </w:rPr>
        <w:instrText>ADDIN CSL_CITATION { "citationItems" : [ { "id" : "ITEM-1", "itemData" : { "DOI" : "10.1111/j.1558-5646.2007.00183.x", "ISSN" : "0014-3820", "author" : [ { "dropping-particle" : "", "family" : "Hipp", "given" : "Andrew L.", "non-dropping-particle" : "", "parse-names" : false, "suffix" : "" } ], "container-title" : "Evolution", "id" : "ITEM-1", "issue" : "9", "issued" : { "date-parts" : [ [ "2007", "9" ] ] }, "page" : "2175-2194", "title" : "Nonuniform processes of chromosome evolution in sedges (&lt;i&gt;Carex&lt;/i&gt;: Cyperaceae)", "type" : "article-journal", "volume" : "61" }, "uris" : [ "http://www.mendeley.com/documents/?uuid=f1893d43-8bcf-4060-a984-41734e65b911" ] }, { "id" : "ITEM-2", "itemData" : { "DOI" : "10.1007/s12229-008-9011-y", "ISSN" : "0006-8101", "author" : [ { "dropping-particle" : "", "family" : "Roalson", "given" : "Eric H.", "non-dropping-particle" : "", "parse-names" : false, "suffix" : "" } ], "container-title" : "The Botanical Review", "id" : "ITEM-2", "issue" : "2", "issued" : { "date-parts" : [ [ "2008", "6", "25" ] ] }, "page" : "209-393", "title" : "A synopsis of chromosome number variation in the Cyperaceae", "type" : "article-journal", "volume" : "74" }, "uris" : [ "http://www.mendeley.com/documents/?uuid=2b1c4262-3d5c-4015-9df7-9fd6fa4e46f1" ] } ], "mendeley" : { "formattedCitation" : "(Hipp 2007; Roalson 2008)", "manualFormatting" : "(e.g. Hipp 2007 and Roalson 2008b)", "plainTextFormattedCitation" : "(Hipp 2007; Roalson 2008)", "previouslyFormattedCitation" : "(Hipp 2007; Roalson 2008)" }, "properties" : { "noteIndex" : 4 }, "schema" : "https://github.com/citation-style-language/schema/raw/master/csl-citation.json" }</w:instrText>
      </w:r>
      <w:r w:rsidR="00CA40E5" w:rsidRPr="00870BB1">
        <w:rPr>
          <w:rFonts w:ascii="Times New Roman" w:hAnsi="Times New Roman" w:cs="Times New Roman"/>
          <w:sz w:val="24"/>
          <w:szCs w:val="24"/>
          <w:lang w:val="en-US"/>
        </w:rPr>
        <w:fldChar w:fldCharType="separate"/>
      </w:r>
      <w:r w:rsidR="00CA40E5" w:rsidRPr="00870BB1">
        <w:rPr>
          <w:rFonts w:ascii="Times New Roman" w:hAnsi="Times New Roman" w:cs="Times New Roman"/>
          <w:noProof/>
          <w:sz w:val="24"/>
          <w:szCs w:val="24"/>
          <w:lang w:val="en-US"/>
        </w:rPr>
        <w:t>(e.g. Hipp 2007 and Roalson 2008b)</w:t>
      </w:r>
      <w:r w:rsidR="00CA40E5" w:rsidRPr="00870BB1">
        <w:rPr>
          <w:rFonts w:ascii="Times New Roman" w:hAnsi="Times New Roman" w:cs="Times New Roman"/>
          <w:sz w:val="24"/>
          <w:szCs w:val="24"/>
          <w:lang w:val="en-US"/>
        </w:rPr>
        <w:fldChar w:fldCharType="end"/>
      </w:r>
      <w:r w:rsidR="00CA40E5" w:rsidRPr="00870BB1">
        <w:rPr>
          <w:rFonts w:ascii="Times New Roman" w:hAnsi="Times New Roman" w:cs="Times New Roman"/>
          <w:sz w:val="24"/>
          <w:szCs w:val="24"/>
          <w:lang w:val="en-US"/>
        </w:rPr>
        <w:t xml:space="preserve">. </w:t>
      </w:r>
      <w:r w:rsidR="00CA40E5">
        <w:rPr>
          <w:rFonts w:ascii="Times New Roman" w:hAnsi="Times New Roman" w:cs="Times New Roman"/>
          <w:sz w:val="24"/>
          <w:szCs w:val="24"/>
          <w:lang w:val="en-US"/>
        </w:rPr>
        <w:t>V</w:t>
      </w:r>
      <w:r w:rsidR="00CA40E5" w:rsidRPr="00870BB1">
        <w:rPr>
          <w:rFonts w:ascii="Times New Roman" w:hAnsi="Times New Roman" w:cs="Times New Roman"/>
          <w:sz w:val="24"/>
          <w:szCs w:val="24"/>
          <w:lang w:val="en-US"/>
        </w:rPr>
        <w:t>ariation in</w:t>
      </w:r>
      <w:r w:rsidR="00D471DC">
        <w:rPr>
          <w:rFonts w:ascii="Times New Roman" w:hAnsi="Times New Roman" w:cs="Times New Roman"/>
          <w:sz w:val="24"/>
          <w:szCs w:val="24"/>
          <w:lang w:val="en-US"/>
        </w:rPr>
        <w:t xml:space="preserve"> the number of</w:t>
      </w:r>
      <w:r w:rsidR="00CA40E5" w:rsidRPr="00870BB1">
        <w:rPr>
          <w:rFonts w:ascii="Times New Roman" w:hAnsi="Times New Roman" w:cs="Times New Roman"/>
          <w:sz w:val="24"/>
          <w:szCs w:val="24"/>
          <w:lang w:val="en-US"/>
        </w:rPr>
        <w:t xml:space="preserve"> chromosome</w:t>
      </w:r>
      <w:r w:rsidR="00D471DC">
        <w:rPr>
          <w:rFonts w:ascii="Times New Roman" w:hAnsi="Times New Roman" w:cs="Times New Roman"/>
          <w:sz w:val="24"/>
          <w:szCs w:val="24"/>
          <w:lang w:val="en-US"/>
        </w:rPr>
        <w:t>s</w:t>
      </w:r>
      <w:r w:rsidR="00CA40E5" w:rsidRPr="00870BB1">
        <w:rPr>
          <w:rFonts w:ascii="Times New Roman" w:hAnsi="Times New Roman" w:cs="Times New Roman"/>
          <w:sz w:val="24"/>
          <w:szCs w:val="24"/>
          <w:lang w:val="en-US"/>
        </w:rPr>
        <w:t xml:space="preserve"> and changes in the mode o</w:t>
      </w:r>
      <w:r w:rsidR="005A37E0">
        <w:rPr>
          <w:rFonts w:ascii="Times New Roman" w:hAnsi="Times New Roman" w:cs="Times New Roman"/>
          <w:sz w:val="24"/>
          <w:szCs w:val="24"/>
          <w:lang w:val="en-US"/>
        </w:rPr>
        <w:t>f evolution have been suggested</w:t>
      </w:r>
      <w:r w:rsidR="00CA40E5" w:rsidRPr="00870BB1">
        <w:rPr>
          <w:rFonts w:ascii="Times New Roman" w:hAnsi="Times New Roman" w:cs="Times New Roman"/>
          <w:sz w:val="24"/>
          <w:szCs w:val="24"/>
          <w:lang w:val="en-US"/>
        </w:rPr>
        <w:t xml:space="preserve"> as a possible driver of species richness </w:t>
      </w:r>
      <w:r w:rsidR="00CA40E5" w:rsidRPr="00C97EDA">
        <w:rPr>
          <w:rFonts w:ascii="Times New Roman" w:hAnsi="Times New Roman" w:cs="Times New Roman"/>
          <w:sz w:val="24"/>
          <w:szCs w:val="24"/>
          <w:lang w:val="en-US"/>
        </w:rPr>
        <w:t xml:space="preserve">increment in </w:t>
      </w:r>
      <w:proofErr w:type="spellStart"/>
      <w:r w:rsidR="00CA40E5" w:rsidRPr="00C97EDA">
        <w:rPr>
          <w:rFonts w:ascii="Times New Roman" w:hAnsi="Times New Roman" w:cs="Times New Roman"/>
          <w:i/>
          <w:sz w:val="24"/>
          <w:szCs w:val="24"/>
          <w:lang w:val="en-US"/>
        </w:rPr>
        <w:t>Carex</w:t>
      </w:r>
      <w:proofErr w:type="spellEnd"/>
      <w:r w:rsidR="005A37E0">
        <w:rPr>
          <w:rFonts w:ascii="Times New Roman" w:hAnsi="Times New Roman" w:cs="Times New Roman"/>
          <w:i/>
          <w:sz w:val="24"/>
          <w:szCs w:val="24"/>
          <w:lang w:val="en-US"/>
        </w:rPr>
        <w:t xml:space="preserve"> </w:t>
      </w:r>
      <w:r w:rsidR="005A37E0" w:rsidRPr="00870BB1">
        <w:rPr>
          <w:rFonts w:ascii="Times New Roman" w:hAnsi="Times New Roman" w:cs="Times New Roman"/>
          <w:sz w:val="24"/>
          <w:szCs w:val="24"/>
          <w:lang w:val="en-US"/>
        </w:rPr>
        <w:fldChar w:fldCharType="begin" w:fldLock="1"/>
      </w:r>
      <w:r w:rsidR="005A37E0">
        <w:rPr>
          <w:rFonts w:ascii="Times New Roman" w:hAnsi="Times New Roman" w:cs="Times New Roman"/>
          <w:sz w:val="24"/>
          <w:szCs w:val="24"/>
          <w:lang w:val="en-US"/>
        </w:rPr>
        <w:instrText>ADDIN CSL_CITATION { "citationItems" : [ { "id" : "ITEM-1", "itemData" : { "DOI" : "//0-dx.doi.org.athenea.upo.es/10.1016/j.ympev.2012.02.005", "ISSN" : "1055-7903", "abstract" : "The sedge family (Cyperaceae: Poales; ca. 5600 spp.) is a hyperdiverse cosmopolitan group with centres of species diversity in Africa, Australia, eastern Asia, North America, and the Neotropics. Carex, with ca. 40% of the species in the family, is one of the most species-rich angiosperm genera and the most diverse in temperate regions of the Northern Hemisphere, making it atypical among plants in that it inverts the latitudinal gradient of species richness. Moreover, Carex exhibits high rates of chromosome rearrangement via fission, fusion, and translocation, which distinguishes it from the rest of the Cyperaceae. Here, we use a phylogenetic framework to examine how the onset of contemporary temperate climates and the processes of chromosome evolution have influenced the diversification dynamics of Carex. We provide estimates of diversification rates and map chromosome transitions across the evolutionary history of the main four clades of Carex. We demonstrate that Carex underwent a shift in diversification rates sometime between the Late Eocene and the Oligocene, during a global cooling period, which fits with a transition in diploid chromosome number. We suggest that adaptive radiation to novel temperate climates, aided by a shift in the mode of chromosome evolution, may explain the large-scale radiation of Carex and its latitudinal pattern of species richness.", "author" : [ { "dropping-particle" : "", "family" : "Escudero", "given" : "Marcial", "non-dropping-particle" : "", "parse-names" : false, "suffix" : "" }, { "dropping-particle" : "", "family" : "Hipp", "given" : "Andrew L.", "non-dropping-particle" : "", "parse-names" : false, "suffix" : "" }, { "dropping-particle" : "", "family" : "Waterway", "given" : "Marcia J.", "non-dropping-particle" : "", "parse-names" : false, "suffix" : "" }, { "dropping-particle" : "", "family" : "Valente", "given" : "Luis M.", "non-dropping-particle" : "", "parse-names" : false, "suffix" : "" } ], "container-title" : "Molecular Phylogenetics and Evolution", "id" : "ITEM-1", "issue" : "3", "issued" : { "date-parts" : [ [ "2012", "6" ] ] }, "page" : "650-655", "title" : "Diversification rates and chromosome evolution in the most diverse angiosperm genus of the temperate zone (&lt;i&gt;Carex&lt;/i&gt;, Cyperaceae)", "type" : "article-journal", "volume" : "63" }, "uris" : [ "http://www.mendeley.com/documents/?uuid=01d44ffc-d935-46a0-a7cf-7c7d3f2a0025" ] }, { "id" : "ITEM-2", "itemData" : { "DOI" : "10.1371/journal.pone.0085266", "ISSN" : "1932-6203", "author" : [ { "dropping-particle" : "", "family" : "Escudero", "given" : "Marcial", "non-dropping-particle" : "", "parse-names" : false, "suffix" : "" }, { "dropping-particle" : "", "family" : "Mart\u00edn-Bravo", "given" : "Santiago", "non-dropping-particle" : "", "parse-names" : false, "suffix" : "" }, { "dropping-particle" : "", "family" : "Mayrose", "given" : "Itay", "non-dropping-particle" : "", "parse-names" : false, "suffix" : "" }, { "dropping-particle" : "", "family" : "Fern\u00e1ndez-Mazuecos", "given" : "Mario", "non-dropping-particle" : "", "parse-names" : false, "suffix" : "" }, { "dropping-particle" : "", "family" : "Fiz-Palacios", "given" : "Omar", "non-dropping-particle" : "", "parse-names" : false, "suffix" : "" }, { "dropping-particle" : "", "family" : "Hipp", "given" : "Andrew L.", "non-dropping-particle" : "", "parse-names" : false, "suffix" : "" }, { "dropping-particle" : "", "family" : "Pimentel", "given" : "Manuel", "non-dropping-particle" : "", "parse-names" : false, "suffix" : "" }, { "dropping-particle" : "", "family" : "Jim\u00e9nez-Mej\u00edas", "given" : "Pedro", "non-dropping-particle" : "", "parse-names" : false, "suffix" : "" }, { "dropping-particle" : "", "family" : "Valc\u00e1rcel", "given" : "Virginia", "non-dropping-particle" : "", "parse-names" : false, "suffix" : "" }, { "dropping-particle" : "", "family" : "Vargas", "given" : "Pablo", "non-dropping-particle" : "", "parse-names" : false, "suffix" : "" }, { "dropping-particle" : "", "family" : "Luce\u00f1o", "given" : "Modesto", "non-dropping-particle" : "", "parse-names" : false, "suffix" : "" } ], "container-title" : "PLoS ONE", "editor" : [ { "dropping-particle" : "", "family" : "Marais", "given" : "Gabriel A. B.", "non-dropping-particle" : "", "parse-names" : false, "suffix" : "" } ], "id" : "ITEM-2", "issue" : "1", "issued" : { "date-parts" : [ [ "2014", "1", "9" ] ] }, "page" : "e85266", "title" : "Karyotypic changes through dysploidy persist longer over evolutionary time than polyploid changes", "type" : "article-journal", "volume" : "9" }, "uris" : [ "http://www.mendeley.com/documents/?uuid=2277d15f-90a7-4e17-b808-025ba73a8c0e" ] } ], "mendeley" : { "formattedCitation" : "(Escudero et al. 2012, 2014)", "plainTextFormattedCitation" : "(Escudero et al. 2012, 2014)", "previouslyFormattedCitation" : "(Escudero et al. 2012, 2014)" }, "properties" : { "noteIndex" : 4 }, "schema" : "https://github.com/citation-style-language/schema/raw/master/csl-citation.json" }</w:instrText>
      </w:r>
      <w:r w:rsidR="005A37E0" w:rsidRPr="00870BB1">
        <w:rPr>
          <w:rFonts w:ascii="Times New Roman" w:hAnsi="Times New Roman" w:cs="Times New Roman"/>
          <w:sz w:val="24"/>
          <w:szCs w:val="24"/>
          <w:lang w:val="en-US"/>
        </w:rPr>
        <w:fldChar w:fldCharType="separate"/>
      </w:r>
      <w:r w:rsidR="005A37E0" w:rsidRPr="006362EE">
        <w:rPr>
          <w:rFonts w:ascii="Times New Roman" w:hAnsi="Times New Roman" w:cs="Times New Roman"/>
          <w:noProof/>
          <w:sz w:val="24"/>
          <w:szCs w:val="24"/>
          <w:lang w:val="en-US"/>
        </w:rPr>
        <w:t>(Escudero et al. 2012, 2014)</w:t>
      </w:r>
      <w:r w:rsidR="005A37E0" w:rsidRPr="00870BB1">
        <w:rPr>
          <w:rFonts w:ascii="Times New Roman" w:hAnsi="Times New Roman" w:cs="Times New Roman"/>
          <w:sz w:val="24"/>
          <w:szCs w:val="24"/>
          <w:lang w:val="en-US"/>
        </w:rPr>
        <w:fldChar w:fldCharType="end"/>
      </w:r>
      <w:r w:rsidR="00CA40E5" w:rsidRPr="00C97EDA">
        <w:rPr>
          <w:rFonts w:ascii="Times New Roman" w:hAnsi="Times New Roman" w:cs="Times New Roman"/>
          <w:sz w:val="24"/>
          <w:szCs w:val="24"/>
          <w:lang w:val="en-US"/>
        </w:rPr>
        <w:t xml:space="preserve">, the most diversified genus of the family (ca. 40%; </w:t>
      </w:r>
      <w:r w:rsidR="00CA40E5" w:rsidRPr="00870BB1">
        <w:rPr>
          <w:rFonts w:ascii="Times New Roman" w:hAnsi="Times New Roman" w:cs="Times New Roman"/>
          <w:sz w:val="24"/>
          <w:szCs w:val="24"/>
          <w:lang w:val="en-US"/>
        </w:rPr>
        <w:fldChar w:fldCharType="begin" w:fldLock="1"/>
      </w:r>
      <w:r w:rsidR="00CA40E5" w:rsidRPr="00A52150">
        <w:rPr>
          <w:rFonts w:ascii="Times New Roman" w:hAnsi="Times New Roman" w:cs="Times New Roman"/>
          <w:sz w:val="24"/>
          <w:szCs w:val="24"/>
          <w:lang w:val="en-US"/>
        </w:rPr>
        <w:instrText>ADDIN CSL_CITATION { "citationItems" : [ { "id" : "ITEM-1", "itemData" : { "author" : [ { "dropping-particle" : "", "family" : "Govaerts", "given" : "R", "non-dropping-particle" : "", "parse-names" : false, "suffix" : "" }, { "dropping-particle" : "", "family" : "Koopman", "given" : "J", "non-dropping-particle" : "", "parse-names" : false, "suffix" : "" }, { "dropping-particle" : "", "family" : "Simpson", "given" : "D", "non-dropping-particle" : "", "parse-names" : false, "suffix" : "" }, { "dropping-particle" : "", "family" : "Goetghebeur", "given" : "P", "non-dropping-particle" : "", "parse-names" : false, "suffix" : "" }, { "dropping-particle" : "", "family" : "Wilson", "given" : "K", "non-dropping-particle" : "", "parse-names" : false, "suffix" : "" }, { "dropping-particle" : "", "family" : "Egorova", "given" : "T", "non-dropping-particle" : "", "parse-names" : false, "suffix" : "" }, { "dropping-particle" : "", "family" : "Bruhl", "given" : "J", "non-dropping-particle" : "", "parse-names" : false, "suffix" : "" } ], "container-title" : "The Board of Trustees of the Royal Botanic Gardens, Kew", "id" : "ITEM-1", "issued" : { "date-parts" : [ [ "2017" ] ] }, "publisher-place" : "The Board of Trustees of the Royal Botanic Gardens, Kew", "title" : "&lt;i&gt;World Checklist of Cyperaceae&lt;/i&gt;", "type" : "book" }, "uris" : [ "http://www.mendeley.com/documents/?uuid=8c9df483-43b9-41e0-ba81-c17ce25d4df1" ] } ], "mendeley" : { "formattedCitation" : "(Govaerts et al. 2017)", "manualFormatting" : "Govaerts et al. 2017", "plainTextFormattedCitation" : "(Govaerts et al. 2017)", "previouslyFormattedCitation" : "(Govaerts et al. 2017)" }, "properties" : { "noteIndex" : 0 }, "schema" : "https://github.com/citation-style-language/schema/raw/master/csl-citation.json" }</w:instrText>
      </w:r>
      <w:r w:rsidR="00CA40E5" w:rsidRPr="00870BB1">
        <w:rPr>
          <w:rFonts w:ascii="Times New Roman" w:hAnsi="Times New Roman" w:cs="Times New Roman"/>
          <w:sz w:val="24"/>
          <w:szCs w:val="24"/>
          <w:lang w:val="en-US"/>
        </w:rPr>
        <w:fldChar w:fldCharType="separate"/>
      </w:r>
      <w:r w:rsidR="00CA40E5" w:rsidRPr="00870BB1">
        <w:rPr>
          <w:rFonts w:ascii="Times New Roman" w:hAnsi="Times New Roman" w:cs="Times New Roman"/>
          <w:noProof/>
          <w:sz w:val="24"/>
          <w:szCs w:val="24"/>
          <w:lang w:val="en-US"/>
        </w:rPr>
        <w:t>Govaerts et al. 2017</w:t>
      </w:r>
      <w:r w:rsidR="00CA40E5" w:rsidRPr="00870BB1">
        <w:rPr>
          <w:rFonts w:ascii="Times New Roman" w:hAnsi="Times New Roman" w:cs="Times New Roman"/>
          <w:sz w:val="24"/>
          <w:szCs w:val="24"/>
          <w:lang w:val="en-US"/>
        </w:rPr>
        <w:fldChar w:fldCharType="end"/>
      </w:r>
      <w:r w:rsidR="00CA40E5" w:rsidRPr="00870BB1">
        <w:rPr>
          <w:rFonts w:ascii="Times New Roman" w:hAnsi="Times New Roman" w:cs="Times New Roman"/>
          <w:sz w:val="24"/>
          <w:szCs w:val="24"/>
          <w:lang w:val="en-US"/>
        </w:rPr>
        <w:t xml:space="preserve">). </w:t>
      </w:r>
    </w:p>
    <w:p w:rsidR="00D471DC" w:rsidRDefault="00D471DC" w:rsidP="00D471DC">
      <w:pPr>
        <w:spacing w:line="480" w:lineRule="auto"/>
        <w:jc w:val="both"/>
        <w:rPr>
          <w:rFonts w:ascii="Times New Roman" w:hAnsi="Times New Roman" w:cs="Times New Roman"/>
          <w:sz w:val="24"/>
          <w:szCs w:val="24"/>
          <w:lang w:val="en-US"/>
        </w:rPr>
      </w:pPr>
      <w:commentRangeStart w:id="3"/>
      <w:r w:rsidRPr="00870BB1">
        <w:rPr>
          <w:rFonts w:ascii="Times New Roman" w:hAnsi="Times New Roman" w:cs="Times New Roman"/>
          <w:sz w:val="24"/>
          <w:szCs w:val="24"/>
          <w:lang w:val="en-US"/>
        </w:rPr>
        <w:t>Shifts in diversification have been detected in four main nodes of Cyperaceae</w:t>
      </w:r>
      <w:r>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t xml:space="preserve"> Previously, </w:t>
      </w:r>
      <w:proofErr w:type="spellStart"/>
      <w:r w:rsidRPr="00870BB1">
        <w:rPr>
          <w:rFonts w:ascii="Times New Roman" w:hAnsi="Times New Roman" w:cs="Times New Roman"/>
          <w:sz w:val="24"/>
          <w:szCs w:val="24"/>
          <w:lang w:val="en-US"/>
        </w:rPr>
        <w:t>Escudero</w:t>
      </w:r>
      <w:proofErr w:type="spellEnd"/>
      <w:r w:rsidRPr="00870BB1">
        <w:rPr>
          <w:rFonts w:ascii="Times New Roman" w:hAnsi="Times New Roman" w:cs="Times New Roman"/>
          <w:sz w:val="24"/>
          <w:szCs w:val="24"/>
          <w:lang w:val="en-US"/>
        </w:rPr>
        <w:t xml:space="preserve"> et al. </w:t>
      </w:r>
      <w:r w:rsidRPr="00870BB1">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"DOI" : "//0-dx.doi.org.athenea.upo.es/10.1016/j.ympev.2012.02.005", "ISSN" : "1055-7903", "abstract" : "The sedge family (Cyperaceae: Poales; ca. 5600 spp.) is a hyperdiverse cosmopolitan group with centres of species diversity in Africa, Australia, eastern Asia, North America, and the Neotropics. Carex, with ca. 40% of the species in the family, is one of the most species-rich angiosperm genera and the most diverse in temperate regions of the Northern Hemisphere, making it atypical among plants in that it inverts the latitudinal gradient of species richness. Moreover, Carex exhibits high rates of chromosome rearrangement via fission, fusion, and translocation, which distinguishes it from the rest of the Cyperaceae. Here, we use a phylogenetic framework to examine how the onset of contemporary temperate climates and the processes of chromosome evolution have influenced the diversification dynamics of Carex. We provide estimates of diversification rates and map chromosome transitions across the evolutionary history of the main four clades of Carex. We demonstrate that Carex underwent a shift in diversification rates sometime between the Late Eocene and the Oligocene, during a global cooling period, which fits with a transition in diploid chromosome number. We suggest that adaptive radiation to novel temperate climates, aided by a shift in the mode of chromosome evolution, may explain the large-scale radiation of Carex and its latitudinal pattern of species richness.", "author" : [ { "dropping-particle" : "", "family" : "Escudero", "given" : "Marcial", "non-dropping-particle" : "", "parse-names" : false, "suffix" : "" }, { "dropping-particle" : "", "family" : "Hipp", "given" : "Andrew L.", "non-dropping-particle" : "", "parse-names" : false, "suffix" : "" }, { "dropping-particle" : "", "family" : "Waterway", "given" : "Marcia J.", "non-dropping-particle" : "", "parse-names" : false, "suffix" : "" }, { "dropping-particle" : "", "family" : "Valente", "given" : "Luis M.", "non-dropping-particle" : "", "parse-names" : false, "suffix" : "" } ], "container-title" : "Molecular Phylogenetics and Evolution", "id" : "ITEM-1", "issue" : "3", "issued" : { "date-parts" : [ [ "2012", "6" ] ] }, "page" : "650-655", "title" : "Diversification rates and chromosome evolution in the most diverse angiosperm genus of the temperate zone (&lt;i&gt;Carex&lt;/i&gt;, Cyperaceae)", "type" : "article-journal", "volume" : "63" }, "suppress-author" : 1, "uris" : [ "http://www.mendeley.com/documents/?uuid=01d44ffc-d935-46a0-a7cf-7c7d3f2a0025" ] } ], "mendeley" : { "formattedCitation" : "(2012)", "plainTextFormattedCitation" : "(2012)", "previouslyFormattedCitation" : "(2012)" }, "properties" : { "noteIndex" : 4 }, "schema" : "https://github.com/citation-style-language/schema/raw/master/csl-citation.json" }</w:instrText>
      </w:r>
      <w:r w:rsidRPr="00870BB1">
        <w:rPr>
          <w:rFonts w:ascii="Times New Roman" w:hAnsi="Times New Roman" w:cs="Times New Roman"/>
          <w:sz w:val="24"/>
          <w:szCs w:val="24"/>
          <w:lang w:val="en-US"/>
        </w:rPr>
        <w:fldChar w:fldCharType="separate"/>
      </w:r>
      <w:r w:rsidRPr="006362EE">
        <w:rPr>
          <w:rFonts w:ascii="Times New Roman" w:hAnsi="Times New Roman" w:cs="Times New Roman"/>
          <w:noProof/>
          <w:sz w:val="24"/>
          <w:szCs w:val="24"/>
          <w:lang w:val="en-US"/>
        </w:rPr>
        <w:t>(2012)</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w:t>
      </w:r>
      <w:r w:rsidR="000E6DBD">
        <w:rPr>
          <w:rFonts w:ascii="Times New Roman" w:hAnsi="Times New Roman" w:cs="Times New Roman"/>
          <w:sz w:val="24"/>
          <w:szCs w:val="24"/>
          <w:lang w:val="en-US"/>
        </w:rPr>
        <w:t xml:space="preserve">had </w:t>
      </w:r>
      <w:r w:rsidRPr="00870BB1">
        <w:rPr>
          <w:rFonts w:ascii="Times New Roman" w:hAnsi="Times New Roman" w:cs="Times New Roman"/>
          <w:sz w:val="24"/>
          <w:szCs w:val="24"/>
          <w:lang w:val="en-US"/>
        </w:rPr>
        <w:t xml:space="preserve">already found an increment in diversification rates in the node that comprises Core </w:t>
      </w:r>
      <w:proofErr w:type="spellStart"/>
      <w:r w:rsidRPr="00870BB1">
        <w:rPr>
          <w:rFonts w:ascii="Times New Roman" w:hAnsi="Times New Roman" w:cs="Times New Roman"/>
          <w:i/>
          <w:sz w:val="24"/>
          <w:szCs w:val="24"/>
          <w:lang w:val="en-US"/>
        </w:rPr>
        <w:t>Carex</w:t>
      </w:r>
      <w:proofErr w:type="spellEnd"/>
      <w:r w:rsidRPr="00870BB1">
        <w:rPr>
          <w:rFonts w:ascii="Times New Roman" w:hAnsi="Times New Roman" w:cs="Times New Roman"/>
          <w:sz w:val="24"/>
          <w:szCs w:val="24"/>
          <w:lang w:val="en-US"/>
        </w:rPr>
        <w:t xml:space="preserve">, </w:t>
      </w:r>
      <w:proofErr w:type="spellStart"/>
      <w:r w:rsidRPr="00870BB1">
        <w:rPr>
          <w:rFonts w:ascii="Times New Roman" w:hAnsi="Times New Roman" w:cs="Times New Roman"/>
          <w:sz w:val="24"/>
          <w:szCs w:val="24"/>
          <w:lang w:val="en-US"/>
        </w:rPr>
        <w:t>Caricoid</w:t>
      </w:r>
      <w:proofErr w:type="spellEnd"/>
      <w:r w:rsidRPr="00870BB1">
        <w:rPr>
          <w:rFonts w:ascii="Times New Roman" w:hAnsi="Times New Roman" w:cs="Times New Roman"/>
          <w:sz w:val="24"/>
          <w:szCs w:val="24"/>
          <w:lang w:val="en-US"/>
        </w:rPr>
        <w:t xml:space="preserve"> </w:t>
      </w:r>
      <w:proofErr w:type="spellStart"/>
      <w:r w:rsidRPr="00870BB1">
        <w:rPr>
          <w:rFonts w:ascii="Times New Roman" w:hAnsi="Times New Roman" w:cs="Times New Roman"/>
          <w:i/>
          <w:sz w:val="24"/>
          <w:szCs w:val="24"/>
          <w:lang w:val="en-US"/>
        </w:rPr>
        <w:t>Carex</w:t>
      </w:r>
      <w:proofErr w:type="spellEnd"/>
      <w:r w:rsidRPr="00870BB1">
        <w:rPr>
          <w:rFonts w:ascii="Times New Roman" w:hAnsi="Times New Roman" w:cs="Times New Roman"/>
          <w:sz w:val="24"/>
          <w:szCs w:val="24"/>
          <w:lang w:val="en-US"/>
        </w:rPr>
        <w:t xml:space="preserve"> and </w:t>
      </w:r>
      <w:proofErr w:type="spellStart"/>
      <w:r w:rsidRPr="00870BB1">
        <w:rPr>
          <w:rFonts w:ascii="Times New Roman" w:hAnsi="Times New Roman" w:cs="Times New Roman"/>
          <w:i/>
          <w:sz w:val="24"/>
          <w:szCs w:val="24"/>
          <w:lang w:val="en-US"/>
        </w:rPr>
        <w:t>Carex</w:t>
      </w:r>
      <w:proofErr w:type="spellEnd"/>
      <w:r w:rsidRPr="00C97EDA">
        <w:rPr>
          <w:rFonts w:ascii="Times New Roman" w:hAnsi="Times New Roman" w:cs="Times New Roman"/>
          <w:sz w:val="24"/>
          <w:szCs w:val="24"/>
          <w:lang w:val="en-US"/>
        </w:rPr>
        <w:t xml:space="preserve"> subgenus </w:t>
      </w:r>
      <w:proofErr w:type="spellStart"/>
      <w:r w:rsidRPr="00C97EDA">
        <w:rPr>
          <w:rFonts w:ascii="Times New Roman" w:hAnsi="Times New Roman" w:cs="Times New Roman"/>
          <w:i/>
          <w:sz w:val="24"/>
          <w:szCs w:val="24"/>
          <w:lang w:val="en-US"/>
        </w:rPr>
        <w:t>Vignea</w:t>
      </w:r>
      <w:proofErr w:type="spellEnd"/>
      <w:r w:rsidRPr="00C97EDA">
        <w:rPr>
          <w:rFonts w:ascii="Times New Roman" w:hAnsi="Times New Roman" w:cs="Times New Roman"/>
          <w:sz w:val="24"/>
          <w:szCs w:val="24"/>
          <w:lang w:val="en-US"/>
        </w:rPr>
        <w:t xml:space="preserve">, which has been confirmed in a recent study by </w:t>
      </w:r>
      <w:proofErr w:type="spellStart"/>
      <w:r w:rsidRPr="00C97EDA">
        <w:rPr>
          <w:rFonts w:ascii="Times New Roman" w:hAnsi="Times New Roman" w:cs="Times New Roman"/>
          <w:sz w:val="24"/>
          <w:szCs w:val="24"/>
          <w:lang w:val="en-US"/>
        </w:rPr>
        <w:t>Spalink</w:t>
      </w:r>
      <w:proofErr w:type="spellEnd"/>
      <w:r w:rsidRPr="00C97EDA">
        <w:rPr>
          <w:rFonts w:ascii="Times New Roman" w:hAnsi="Times New Roman" w:cs="Times New Roman"/>
          <w:sz w:val="24"/>
          <w:szCs w:val="24"/>
          <w:lang w:val="en-US"/>
        </w:rPr>
        <w:t xml:space="preserve"> et al. </w:t>
      </w:r>
      <w:r w:rsidRPr="00870BB1">
        <w:rPr>
          <w:rFonts w:ascii="Times New Roman" w:hAnsi="Times New Roman" w:cs="Times New Roman"/>
          <w:sz w:val="24"/>
          <w:szCs w:val="24"/>
          <w:lang w:val="en-US"/>
        </w:rPr>
        <w:fldChar w:fldCharType="begin" w:fldLock="1"/>
      </w:r>
      <w:r w:rsidRPr="000878A2">
        <w:rPr>
          <w:rFonts w:ascii="Times New Roman" w:hAnsi="Times New Roman" w:cs="Times New Roman"/>
          <w:sz w:val="24"/>
          <w:szCs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"suppress-author" : 1, "uris" : [ "http://www.mendeley.com/documents/?uuid=15e0330e-55a6-41ee-b46c-b5bac851f6f0" ] } ], "mendeley" : { "formattedCitation" : "(2016)", "plainTextFormattedCitation" : "(2016)", "previouslyFormattedCitation" : "(2016)" }, "properties" : { "noteIndex" : 4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(2016)</w:t>
      </w:r>
      <w:r w:rsidRPr="00870BB1">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roofErr w:type="spellStart"/>
      <w:r w:rsidRPr="00870BB1">
        <w:rPr>
          <w:rFonts w:ascii="Times New Roman" w:hAnsi="Times New Roman" w:cs="Times New Roman"/>
          <w:sz w:val="24"/>
          <w:szCs w:val="24"/>
          <w:lang w:val="en-US"/>
        </w:rPr>
        <w:t>Escudero</w:t>
      </w:r>
      <w:proofErr w:type="spellEnd"/>
      <w:r w:rsidRPr="00870BB1">
        <w:rPr>
          <w:rFonts w:ascii="Times New Roman" w:hAnsi="Times New Roman" w:cs="Times New Roman"/>
          <w:sz w:val="24"/>
          <w:szCs w:val="24"/>
          <w:lang w:val="en-US"/>
        </w:rPr>
        <w:t xml:space="preserve"> and </w:t>
      </w:r>
      <w:proofErr w:type="spellStart"/>
      <w:r w:rsidRPr="00870BB1">
        <w:rPr>
          <w:rFonts w:ascii="Times New Roman" w:hAnsi="Times New Roman" w:cs="Times New Roman"/>
          <w:sz w:val="24"/>
          <w:szCs w:val="24"/>
          <w:lang w:val="en-US"/>
        </w:rPr>
        <w:t>Hipp</w:t>
      </w:r>
      <w:proofErr w:type="spellEnd"/>
      <w:r w:rsidRPr="00870BB1">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fldChar w:fldCharType="begin" w:fldLock="1"/>
      </w:r>
      <w:r w:rsidRPr="0018479C">
        <w:rPr>
          <w:rFonts w:ascii="Times New Roman" w:hAnsi="Times New Roman" w:cs="Times New Roman"/>
          <w:sz w:val="24"/>
          <w:szCs w:val="24"/>
          <w:lang w:val="en-US"/>
        </w:rPr>
        <w:instrText>ADDIN CSL_CITATION { "citationItems" : [ { "id" : "ITEM-1", "itemData" : { "DOI" : "10.3732/ajb.1300162", "ISSN" : "0002-9122", "author" : [ { "dropping-particle" : "", "family" : "Escudero", "given" : "M.", "non-dropping-particle" : "", "parse-names" : false, "suffix" : "" }, { "dropping-particle" : "", "family" : "Hipp", "given" : "A.", "non-dropping-particle" : "", "parse-names" : false, "suffix" : "" } ], "container-title" : "American Journal of Botany", "id" : "ITEM-1", "issue" : "12", "issued" : { "date-parts" : [ [ "2013", "12", "1" ] ] }, "page" : "2403-2411", "title" : "Shifts in diversification rates and clade ages explain species richness in higher-level sedge taxa (Cyperaceae)", "type" : "article-journal", "volume" : "100" }, "suppress-author" : 1, "uris" : [ "http://www.mendeley.com/documents/?uuid=f5a27712-4a73-4f2b-8b05-c464dc853b55" ] } ], "mendeley" : { "formattedCitation" : "(2013)", "plainTextFormattedCitation" : "(2013)", "previouslyFormattedCitation" : "(2013)" }, "properties" : { "noteIndex" : 4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(2013)</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found the node including the tribes </w:t>
      </w:r>
      <w:proofErr w:type="spellStart"/>
      <w:r w:rsidRPr="00870BB1">
        <w:rPr>
          <w:rFonts w:ascii="Times New Roman" w:hAnsi="Times New Roman" w:cs="Times New Roman"/>
          <w:sz w:val="24"/>
          <w:szCs w:val="24"/>
          <w:lang w:val="en-US"/>
        </w:rPr>
        <w:t>Scirpeae</w:t>
      </w:r>
      <w:proofErr w:type="spellEnd"/>
      <w:r w:rsidRPr="00870BB1">
        <w:rPr>
          <w:rFonts w:ascii="Times New Roman" w:hAnsi="Times New Roman" w:cs="Times New Roman"/>
          <w:sz w:val="24"/>
          <w:szCs w:val="24"/>
          <w:lang w:val="en-US"/>
        </w:rPr>
        <w:t xml:space="preserve">, </w:t>
      </w:r>
      <w:proofErr w:type="spellStart"/>
      <w:r w:rsidRPr="00870BB1">
        <w:rPr>
          <w:rFonts w:ascii="Times New Roman" w:hAnsi="Times New Roman" w:cs="Times New Roman"/>
          <w:sz w:val="24"/>
          <w:szCs w:val="24"/>
          <w:lang w:val="en-US"/>
        </w:rPr>
        <w:t>Dulichieae</w:t>
      </w:r>
      <w:proofErr w:type="spellEnd"/>
      <w:r w:rsidRPr="00870BB1">
        <w:rPr>
          <w:rFonts w:ascii="Times New Roman" w:hAnsi="Times New Roman" w:cs="Times New Roman"/>
          <w:sz w:val="24"/>
          <w:szCs w:val="24"/>
          <w:lang w:val="en-US"/>
        </w:rPr>
        <w:t xml:space="preserve">, and </w:t>
      </w:r>
      <w:proofErr w:type="spellStart"/>
      <w:r w:rsidRPr="00870BB1">
        <w:rPr>
          <w:rFonts w:ascii="Times New Roman" w:hAnsi="Times New Roman" w:cs="Times New Roman"/>
          <w:sz w:val="24"/>
          <w:szCs w:val="24"/>
          <w:lang w:val="en-US"/>
        </w:rPr>
        <w:t>Cariceae</w:t>
      </w:r>
      <w:proofErr w:type="spellEnd"/>
      <w:r w:rsidRPr="00870BB1">
        <w:rPr>
          <w:rFonts w:ascii="Times New Roman" w:hAnsi="Times New Roman" w:cs="Times New Roman"/>
          <w:sz w:val="24"/>
          <w:szCs w:val="24"/>
          <w:lang w:val="en-US"/>
        </w:rPr>
        <w:t xml:space="preserve"> plus </w:t>
      </w:r>
      <w:proofErr w:type="spellStart"/>
      <w:r w:rsidRPr="00870BB1">
        <w:rPr>
          <w:rFonts w:ascii="Times New Roman" w:hAnsi="Times New Roman" w:cs="Times New Roman"/>
          <w:i/>
          <w:sz w:val="24"/>
          <w:szCs w:val="24"/>
          <w:lang w:val="en-US"/>
        </w:rPr>
        <w:t>Khaosokia</w:t>
      </w:r>
      <w:proofErr w:type="spellEnd"/>
      <w:r w:rsidRPr="00870BB1">
        <w:rPr>
          <w:rFonts w:ascii="Times New Roman" w:hAnsi="Times New Roman" w:cs="Times New Roman"/>
          <w:sz w:val="24"/>
          <w:szCs w:val="24"/>
          <w:lang w:val="en-US"/>
        </w:rPr>
        <w:t xml:space="preserve"> </w:t>
      </w:r>
      <w:proofErr w:type="spellStart"/>
      <w:r w:rsidRPr="00870BB1">
        <w:rPr>
          <w:rFonts w:ascii="Times New Roman" w:hAnsi="Times New Roman" w:cs="Times New Roman"/>
          <w:i/>
          <w:sz w:val="24"/>
          <w:szCs w:val="24"/>
          <w:lang w:val="en-US"/>
        </w:rPr>
        <w:t>caricoides</w:t>
      </w:r>
      <w:proofErr w:type="spellEnd"/>
      <w:r w:rsidRPr="00870BB1">
        <w:rPr>
          <w:rFonts w:ascii="Times New Roman" w:hAnsi="Times New Roman" w:cs="Times New Roman"/>
          <w:sz w:val="24"/>
          <w:szCs w:val="24"/>
          <w:lang w:val="en-US"/>
        </w:rPr>
        <w:t xml:space="preserve"> (SDC clade) and the tribes </w:t>
      </w:r>
      <w:proofErr w:type="spellStart"/>
      <w:r w:rsidRPr="00C97EDA">
        <w:rPr>
          <w:rFonts w:ascii="Times New Roman" w:hAnsi="Times New Roman" w:cs="Times New Roman"/>
          <w:sz w:val="24"/>
          <w:szCs w:val="24"/>
          <w:lang w:val="en-US"/>
        </w:rPr>
        <w:t>Fuireneae</w:t>
      </w:r>
      <w:proofErr w:type="spellEnd"/>
      <w:r w:rsidRPr="00C97EDA">
        <w:rPr>
          <w:rFonts w:ascii="Times New Roman" w:hAnsi="Times New Roman" w:cs="Times New Roman"/>
          <w:sz w:val="24"/>
          <w:szCs w:val="24"/>
          <w:lang w:val="en-US"/>
        </w:rPr>
        <w:t xml:space="preserve">, </w:t>
      </w:r>
      <w:proofErr w:type="spellStart"/>
      <w:r w:rsidRPr="00C97EDA">
        <w:rPr>
          <w:rFonts w:ascii="Times New Roman" w:hAnsi="Times New Roman" w:cs="Times New Roman"/>
          <w:sz w:val="24"/>
          <w:szCs w:val="24"/>
          <w:lang w:val="en-US"/>
        </w:rPr>
        <w:t>Abildgaardieae</w:t>
      </w:r>
      <w:proofErr w:type="spellEnd"/>
      <w:r w:rsidRPr="00C97EDA">
        <w:rPr>
          <w:rFonts w:ascii="Times New Roman" w:hAnsi="Times New Roman" w:cs="Times New Roman"/>
          <w:sz w:val="24"/>
          <w:szCs w:val="24"/>
          <w:lang w:val="en-US"/>
        </w:rPr>
        <w:t xml:space="preserve">, </w:t>
      </w:r>
      <w:proofErr w:type="spellStart"/>
      <w:r w:rsidRPr="00C97EDA">
        <w:rPr>
          <w:rFonts w:ascii="Times New Roman" w:hAnsi="Times New Roman" w:cs="Times New Roman"/>
          <w:sz w:val="24"/>
          <w:szCs w:val="24"/>
          <w:lang w:val="en-US"/>
        </w:rPr>
        <w:t>Eleocharideae</w:t>
      </w:r>
      <w:proofErr w:type="spellEnd"/>
      <w:r w:rsidRPr="00C97EDA">
        <w:rPr>
          <w:rFonts w:ascii="Times New Roman" w:hAnsi="Times New Roman" w:cs="Times New Roman"/>
          <w:sz w:val="24"/>
          <w:szCs w:val="24"/>
          <w:lang w:val="en-US"/>
        </w:rPr>
        <w:t xml:space="preserve">, and </w:t>
      </w:r>
      <w:proofErr w:type="spellStart"/>
      <w:r w:rsidRPr="00C97EDA">
        <w:rPr>
          <w:rFonts w:ascii="Times New Roman" w:hAnsi="Times New Roman" w:cs="Times New Roman"/>
          <w:sz w:val="24"/>
          <w:szCs w:val="24"/>
          <w:lang w:val="en-US"/>
        </w:rPr>
        <w:t>Cypereae</w:t>
      </w:r>
      <w:proofErr w:type="spellEnd"/>
      <w:r w:rsidRPr="00C97EDA">
        <w:rPr>
          <w:rFonts w:ascii="Times New Roman" w:hAnsi="Times New Roman" w:cs="Times New Roman"/>
          <w:sz w:val="24"/>
          <w:szCs w:val="24"/>
          <w:lang w:val="en-US"/>
        </w:rPr>
        <w:t xml:space="preserve"> (FAEC clade) to present changes in the diversification rate based on </w:t>
      </w:r>
      <w:proofErr w:type="spellStart"/>
      <w:r w:rsidRPr="00C97EDA">
        <w:rPr>
          <w:rFonts w:ascii="Times New Roman" w:hAnsi="Times New Roman" w:cs="Times New Roman"/>
          <w:sz w:val="24"/>
          <w:szCs w:val="24"/>
          <w:lang w:val="en-US"/>
        </w:rPr>
        <w:t>Hinchliff</w:t>
      </w:r>
      <w:proofErr w:type="spellEnd"/>
      <w:r w:rsidRPr="00C97EDA">
        <w:rPr>
          <w:rFonts w:ascii="Times New Roman" w:hAnsi="Times New Roman" w:cs="Times New Roman"/>
          <w:sz w:val="24"/>
          <w:szCs w:val="24"/>
          <w:lang w:val="en-US"/>
        </w:rPr>
        <w:t xml:space="preserve"> and </w:t>
      </w:r>
      <w:proofErr w:type="spellStart"/>
      <w:r w:rsidRPr="00C97EDA">
        <w:rPr>
          <w:rFonts w:ascii="Times New Roman" w:hAnsi="Times New Roman" w:cs="Times New Roman"/>
          <w:sz w:val="24"/>
          <w:szCs w:val="24"/>
          <w:lang w:val="en-US"/>
        </w:rPr>
        <w:t>Roalson</w:t>
      </w:r>
      <w:proofErr w:type="spellEnd"/>
      <w:r w:rsidRPr="00C97EDA">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fldChar w:fldCharType="begin" w:fldLock="1"/>
      </w:r>
      <w:r w:rsidRPr="0018479C">
        <w:rPr>
          <w:rFonts w:ascii="Times New Roman" w:hAnsi="Times New Roman" w:cs="Times New Roman"/>
          <w:sz w:val="24"/>
          <w:szCs w:val="24"/>
          <w:lang w:val="en-US"/>
        </w:rPr>
        <w:instrText>ADDIN CSL_CITATION { "citationItems" : [ { "id" : "ITEM-1",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"ITEM-1", "issue" : "2", "issued" : { "date-parts" : [ [ "2013", "3" ] ] }, "page" : "205-219", "title" : "Using supermatrices for phylogenetic inquiry: An example using the sedges", "type" : "article-journal", "volume" : "62" }, "suppress-author" : 1, "uris" : [ "http://www.mendeley.com/documents/?uuid=3a9449ee-3be7-4735-8913-e0af2c6d2962" ] } ], "mendeley" : { "formattedCitation" : "(2013)", "plainTextFormattedCitation" : "(2013)", "previouslyFormattedCitation" : "(2013)" }, "properties" : { "noteIndex" : 4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(2013)</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phylogeny. </w:t>
      </w:r>
      <w:proofErr w:type="spellStart"/>
      <w:r w:rsidRPr="00C97EDA">
        <w:rPr>
          <w:rFonts w:ascii="Times New Roman" w:hAnsi="Times New Roman" w:cs="Times New Roman"/>
          <w:sz w:val="24"/>
          <w:szCs w:val="24"/>
          <w:lang w:val="en-US"/>
        </w:rPr>
        <w:t>Spalink</w:t>
      </w:r>
      <w:proofErr w:type="spellEnd"/>
      <w:r w:rsidRPr="00C97EDA">
        <w:rPr>
          <w:rFonts w:ascii="Times New Roman" w:hAnsi="Times New Roman" w:cs="Times New Roman"/>
          <w:sz w:val="24"/>
          <w:szCs w:val="24"/>
          <w:lang w:val="en-US"/>
        </w:rPr>
        <w:t xml:space="preserve"> et al. </w:t>
      </w:r>
      <w:r w:rsidRPr="00870BB1">
        <w:rPr>
          <w:rFonts w:ascii="Times New Roman" w:hAnsi="Times New Roman" w:cs="Times New Roman"/>
          <w:sz w:val="24"/>
          <w:szCs w:val="24"/>
          <w:lang w:val="en-US"/>
        </w:rPr>
        <w:fldChar w:fldCharType="begin" w:fldLock="1"/>
      </w:r>
      <w:r w:rsidRPr="0018479C">
        <w:rPr>
          <w:rFonts w:ascii="Times New Roman" w:hAnsi="Times New Roman" w:cs="Times New Roman"/>
          <w:sz w:val="24"/>
          <w:szCs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"suppress-author" : 1, "uris" : [ "http://www.mendeley.com/documents/?uuid=15e0330e-55a6-41ee-b46c-b5bac851f6f0" ] } ], "mendeley" : { "formattedCitation" : "(2016)", "plainTextFormattedCitation" : "(2016)", "previouslyFormattedCitation" : "(2016)" }, "properties" : { "noteIndex" : 4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(2016)</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show</w:t>
      </w:r>
      <w:r>
        <w:rPr>
          <w:rFonts w:ascii="Times New Roman" w:hAnsi="Times New Roman" w:cs="Times New Roman"/>
          <w:sz w:val="24"/>
          <w:szCs w:val="24"/>
          <w:lang w:val="en-US"/>
        </w:rPr>
        <w:t xml:space="preserve">ed </w:t>
      </w:r>
      <w:r w:rsidRPr="00870BB1">
        <w:rPr>
          <w:rFonts w:ascii="Times New Roman" w:hAnsi="Times New Roman" w:cs="Times New Roman"/>
          <w:sz w:val="24"/>
          <w:szCs w:val="24"/>
          <w:lang w:val="en-US"/>
        </w:rPr>
        <w:t xml:space="preserve">shifts in three different lineages inside the clade reported by </w:t>
      </w:r>
      <w:proofErr w:type="spellStart"/>
      <w:r w:rsidRPr="00870BB1">
        <w:rPr>
          <w:rFonts w:ascii="Times New Roman" w:hAnsi="Times New Roman" w:cs="Times New Roman"/>
          <w:sz w:val="24"/>
          <w:szCs w:val="24"/>
          <w:lang w:val="en-US"/>
        </w:rPr>
        <w:t>Escudero</w:t>
      </w:r>
      <w:proofErr w:type="spellEnd"/>
      <w:r w:rsidRPr="00870BB1">
        <w:rPr>
          <w:rFonts w:ascii="Times New Roman" w:hAnsi="Times New Roman" w:cs="Times New Roman"/>
          <w:sz w:val="24"/>
          <w:szCs w:val="24"/>
          <w:lang w:val="en-US"/>
        </w:rPr>
        <w:t xml:space="preserve"> et al. </w:t>
      </w:r>
      <w:r w:rsidRPr="00870BB1">
        <w:rPr>
          <w:rFonts w:ascii="Times New Roman" w:hAnsi="Times New Roman" w:cs="Times New Roman"/>
          <w:sz w:val="24"/>
          <w:szCs w:val="24"/>
          <w:lang w:val="en-US"/>
        </w:rPr>
        <w:fldChar w:fldCharType="begin" w:fldLock="1"/>
      </w:r>
      <w:r w:rsidRPr="0018479C">
        <w:rPr>
          <w:rFonts w:ascii="Times New Roman" w:hAnsi="Times New Roman" w:cs="Times New Roman"/>
          <w:sz w:val="24"/>
          <w:szCs w:val="24"/>
          <w:lang w:val="en-US"/>
        </w:rPr>
        <w:instrText>ADDIN CSL_CITATION { "citationItems" : [ { "id" : "ITEM-1", "itemData" : { "DOI" : "10.3732/ajb.1300162", "ISSN" : "0002-9122", "author" : [ { "dropping-particle" : "", "family" : "Escudero", "given" : "M.", "non-dropping-particle" : "", "parse-names" : false, "suffix" : "" }, { "dropping-particle" : "", "family" : "Hipp", "given" : "A.", "non-dropping-particle" : "", "parse-names" : false, "suffix" : "" } ], "container-title" : "American Journal of Botany", "id" : "ITEM-1", "issue" : "12", "issued" : { "date-parts" : [ [ "2013", "12", "1" ] ] }, "page" : "2403-2411", "title" : "Shifts in diversification rates and clade ages explain species richness in higher-level sedge taxa (Cyperaceae)", "type" : "article-journal", "volume" : "100" }, "suppress-author" : 1, "uris" : [ "http://www.mendeley.com/documents/?uuid=f5a27712-4a73-4f2b-8b05-c464dc853b55" ] } ], "mendeley" : { "formattedCitation" : "(2013)", "plainTextFormattedCitation" : "(2013)", "previouslyFormattedCitation" : "(2013)" }, "properties" : { "noteIndex" : 4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(2013)</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obtaining the same node as </w:t>
      </w:r>
      <w:proofErr w:type="spellStart"/>
      <w:r w:rsidRPr="00870BB1">
        <w:rPr>
          <w:rFonts w:ascii="Times New Roman" w:hAnsi="Times New Roman" w:cs="Times New Roman"/>
          <w:sz w:val="24"/>
          <w:szCs w:val="24"/>
          <w:lang w:val="en-US"/>
        </w:rPr>
        <w:t>Escudero</w:t>
      </w:r>
      <w:proofErr w:type="spellEnd"/>
      <w:r w:rsidRPr="00870BB1">
        <w:rPr>
          <w:rFonts w:ascii="Times New Roman" w:hAnsi="Times New Roman" w:cs="Times New Roman"/>
          <w:sz w:val="24"/>
          <w:szCs w:val="24"/>
          <w:lang w:val="en-US"/>
        </w:rPr>
        <w:t xml:space="preserve"> et al. </w:t>
      </w:r>
      <w:r w:rsidRPr="00870BB1">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"DOI" : "//0-dx.doi.org.athenea.upo.es/10.1016/j.ympev.2012.02.005", "ISSN" : "1055-7903", "abstract" : "The sedge family (Cyperaceae: Poales; ca. 5600 spp.) is a hyperdiverse cosmopolitan group with centres of species diversity in Africa, Australia, eastern Asia, North America, and the Neotropics. Carex, with ca. 40% of the species in the family, is one of the most species-rich angiosperm genera and the most diverse in temperate regions of the Northern Hemisphere, making it atypical among plants in that it inverts the latitudinal gradient of species richness. Moreover, Carex exhibits high rates of chromosome rearrangement via fission, fusion, and translocation, which distinguishes it from the rest of the Cyperaceae. Here, we use a phylogenetic framework to examine how the onset of contemporary temperate climates and the processes of chromosome evolution have influenced the diversification dynamics of Carex. We provide estimates of diversification rates and map chromosome transitions across the evolutionary history of the main four clades of Carex. We demonstrate that Carex underwent a shift in diversification rates sometime between the Late Eocene and the Oligocene, during a global cooling period, which fits with a transition in diploid chromosome number. We suggest that adaptive radiation to novel temperate climates, aided by a shift in the mode of chromosome evolution, may explain the large-scale radiation of Carex and its latitudinal pattern of species richness.", "author" : [ { "dropping-particle" : "", "family" : "Escudero", "given" : "Marcial", "non-dropping-particle" : "", "parse-names" : false, "suffix" : "" }, { "dropping-particle" : "", "family" : "Hipp", "given" : "Andrew L.", "non-dropping-particle" : "", "parse-names" : false, "suffix" : "" }, { "dropping-particle" : "", "family" : "Waterway", "given" : "Marcia J.", "non-dropping-particle" : "", "parse-names" : false, "suffix" : "" }, { "dropping-particle" : "", "family" : "Valente", "given" : "Luis M.", "non-dropping-particle" : "", "parse-names" : false, "suffix" : "" } ], "container-title" : "Molecular Phylogenetics and Evolution", "id" : "ITEM-1", "issue" : "3", "issued" : { "date-parts" : [ [ "2012", "6" ] ] }, "page" : "650-655", "title" : "Diversification rates and chromosome evolution in the most diverse angiosperm genus of the temperate zone (&lt;i&gt;Carex&lt;/i&gt;, Cyperaceae)", "type" : "article-journal", "volume" : "63" }, "suppress-author" : 1, "uris" : [ "http://www.mendeley.com/documents/?uuid=01d44ffc-d935-46a0-a7cf-7c7d3f2a0025" ] } ], "mendeley" : { "formattedCitation" : "(2012)", "plainTextFormattedCitation" : "(2012)", "previouslyFormattedCitation" : "(2012)" }, "properties" : { "noteIndex" : 4 }, "schema" : "https://github.com/citation-style-language/schema/raw/master/csl-citation.json" }</w:instrText>
      </w:r>
      <w:r w:rsidRPr="00870BB1">
        <w:rPr>
          <w:rFonts w:ascii="Times New Roman" w:hAnsi="Times New Roman" w:cs="Times New Roman"/>
          <w:sz w:val="24"/>
          <w:szCs w:val="24"/>
          <w:lang w:val="en-US"/>
        </w:rPr>
        <w:fldChar w:fldCharType="separate"/>
      </w:r>
      <w:r w:rsidRPr="006362EE">
        <w:rPr>
          <w:rFonts w:ascii="Times New Roman" w:hAnsi="Times New Roman" w:cs="Times New Roman"/>
          <w:noProof/>
          <w:sz w:val="24"/>
          <w:szCs w:val="24"/>
          <w:lang w:val="en-US"/>
        </w:rPr>
        <w:t>(2012)</w:t>
      </w:r>
      <w:r w:rsidRPr="00870BB1">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Moreover, </w:t>
      </w:r>
      <w:proofErr w:type="spellStart"/>
      <w:r>
        <w:rPr>
          <w:rFonts w:ascii="Times New Roman" w:hAnsi="Times New Roman" w:cs="Times New Roman"/>
          <w:sz w:val="24"/>
          <w:szCs w:val="24"/>
          <w:lang w:val="en-US"/>
        </w:rPr>
        <w:t>Spalink</w:t>
      </w:r>
      <w:proofErr w:type="spellEnd"/>
      <w:r>
        <w:rPr>
          <w:rFonts w:ascii="Times New Roman" w:hAnsi="Times New Roman" w:cs="Times New Roman"/>
          <w:sz w:val="24"/>
          <w:szCs w:val="24"/>
          <w:lang w:val="en-US"/>
        </w:rPr>
        <w:t xml:space="preserve"> et al. (2016) also found a shift in </w:t>
      </w:r>
      <w:r w:rsidRPr="00870BB1">
        <w:rPr>
          <w:rFonts w:ascii="Times New Roman" w:hAnsi="Times New Roman" w:cs="Times New Roman"/>
          <w:sz w:val="24"/>
          <w:szCs w:val="24"/>
          <w:lang w:val="en-US"/>
        </w:rPr>
        <w:t>the FAEC clade and in the represented taxa of the C</w:t>
      </w:r>
      <w:r w:rsidRPr="00870BB1">
        <w:rPr>
          <w:rFonts w:ascii="Times New Roman" w:hAnsi="Times New Roman" w:cs="Times New Roman"/>
          <w:sz w:val="24"/>
          <w:szCs w:val="24"/>
          <w:vertAlign w:val="subscript"/>
          <w:lang w:val="en-US"/>
        </w:rPr>
        <w:t>4</w:t>
      </w:r>
      <w:r w:rsidRPr="00870BB1">
        <w:rPr>
          <w:rFonts w:ascii="Times New Roman" w:hAnsi="Times New Roman" w:cs="Times New Roman"/>
          <w:sz w:val="24"/>
          <w:szCs w:val="24"/>
          <w:lang w:val="en-US"/>
        </w:rPr>
        <w:t xml:space="preserve"> photosynthetic pathway </w:t>
      </w:r>
      <w:proofErr w:type="spellStart"/>
      <w:r w:rsidRPr="00870BB1">
        <w:rPr>
          <w:rFonts w:ascii="Times New Roman" w:hAnsi="Times New Roman" w:cs="Times New Roman"/>
          <w:i/>
          <w:sz w:val="24"/>
          <w:szCs w:val="24"/>
          <w:lang w:val="en-US"/>
        </w:rPr>
        <w:t>Cyperus</w:t>
      </w:r>
      <w:proofErr w:type="spellEnd"/>
      <w:r w:rsidRPr="00870BB1">
        <w:rPr>
          <w:rFonts w:ascii="Times New Roman" w:hAnsi="Times New Roman" w:cs="Times New Roman"/>
          <w:sz w:val="24"/>
          <w:szCs w:val="24"/>
          <w:lang w:val="en-US"/>
        </w:rPr>
        <w:t xml:space="preserve"> within </w:t>
      </w:r>
      <w:proofErr w:type="spellStart"/>
      <w:r w:rsidRPr="00870BB1">
        <w:rPr>
          <w:rFonts w:ascii="Times New Roman" w:hAnsi="Times New Roman" w:cs="Times New Roman"/>
          <w:sz w:val="24"/>
          <w:szCs w:val="24"/>
          <w:lang w:val="en-US"/>
        </w:rPr>
        <w:t>Cypereae</w:t>
      </w:r>
      <w:proofErr w:type="spellEnd"/>
      <w:r w:rsidRPr="00870BB1">
        <w:rPr>
          <w:rFonts w:ascii="Times New Roman" w:hAnsi="Times New Roman" w:cs="Times New Roman"/>
          <w:sz w:val="24"/>
          <w:szCs w:val="24"/>
          <w:lang w:val="en-US"/>
        </w:rPr>
        <w:t xml:space="preserve"> 2 clade. </w:t>
      </w:r>
      <w:commentRangeEnd w:id="3"/>
      <w:r w:rsidR="006531AB">
        <w:rPr>
          <w:rStyle w:val="Refdecomentario"/>
        </w:rPr>
        <w:commentReference w:id="3"/>
      </w:r>
    </w:p>
    <w:p w:rsidR="009F564A" w:rsidRPr="009A22A7" w:rsidRDefault="000E6DBD" w:rsidP="00FF3561">
      <w:p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The huge </w:t>
      </w:r>
      <w:r w:rsidR="008D7D03">
        <w:rPr>
          <w:rFonts w:ascii="Times New Roman" w:hAnsi="Times New Roman" w:cs="Times New Roman"/>
          <w:sz w:val="24"/>
          <w:szCs w:val="24"/>
          <w:lang w:val="en-US"/>
        </w:rPr>
        <w:t xml:space="preserve">continuous </w:t>
      </w:r>
      <w:r>
        <w:rPr>
          <w:rFonts w:ascii="Times New Roman" w:hAnsi="Times New Roman" w:cs="Times New Roman"/>
          <w:sz w:val="24"/>
          <w:szCs w:val="24"/>
          <w:lang w:val="en-US"/>
        </w:rPr>
        <w:t>variation in chro</w:t>
      </w:r>
      <w:r w:rsidR="00AD086D">
        <w:rPr>
          <w:rFonts w:ascii="Times New Roman" w:hAnsi="Times New Roman" w:cs="Times New Roman"/>
          <w:sz w:val="24"/>
          <w:szCs w:val="24"/>
          <w:lang w:val="en-US"/>
        </w:rPr>
        <w:t xml:space="preserve">mosome number of this family is </w:t>
      </w:r>
      <w:r>
        <w:rPr>
          <w:rFonts w:ascii="Times New Roman" w:hAnsi="Times New Roman" w:cs="Times New Roman"/>
          <w:sz w:val="24"/>
          <w:szCs w:val="24"/>
          <w:lang w:val="en-US"/>
        </w:rPr>
        <w:t xml:space="preserve">explained by the presence of holocentric </w:t>
      </w:r>
      <w:r w:rsidR="00AD086D">
        <w:rPr>
          <w:rFonts w:ascii="Times New Roman" w:hAnsi="Times New Roman" w:cs="Times New Roman"/>
          <w:sz w:val="24"/>
          <w:szCs w:val="24"/>
          <w:lang w:val="en-US"/>
        </w:rPr>
        <w:t xml:space="preserve">chromosomes, which means that </w:t>
      </w:r>
      <w:r w:rsidR="00221ACA">
        <w:rPr>
          <w:rFonts w:ascii="Times New Roman" w:hAnsi="Times New Roman" w:cs="Times New Roman"/>
          <w:sz w:val="24"/>
          <w:szCs w:val="24"/>
          <w:lang w:val="en-US"/>
        </w:rPr>
        <w:t>the</w:t>
      </w:r>
      <w:r w:rsidR="00AD086D">
        <w:rPr>
          <w:rFonts w:ascii="Times New Roman" w:hAnsi="Times New Roman" w:cs="Times New Roman"/>
          <w:sz w:val="24"/>
          <w:szCs w:val="24"/>
          <w:lang w:val="en-US"/>
        </w:rPr>
        <w:t xml:space="preserve"> kinetochoric activity </w:t>
      </w:r>
      <w:r w:rsidR="00221ACA">
        <w:rPr>
          <w:rFonts w:ascii="Times New Roman" w:hAnsi="Times New Roman" w:cs="Times New Roman"/>
          <w:sz w:val="24"/>
          <w:szCs w:val="24"/>
          <w:lang w:val="en-US"/>
        </w:rPr>
        <w:t xml:space="preserve">is present </w:t>
      </w:r>
      <w:r w:rsidR="00AD086D">
        <w:rPr>
          <w:rFonts w:ascii="Times New Roman" w:hAnsi="Times New Roman" w:cs="Times New Roman"/>
          <w:sz w:val="24"/>
          <w:szCs w:val="24"/>
          <w:lang w:val="en-US"/>
        </w:rPr>
        <w:t xml:space="preserve">along the chromosomes, contrary to those monocentric, that present a clear </w:t>
      </w:r>
      <w:r w:rsidR="00AD086D">
        <w:rPr>
          <w:rFonts w:ascii="Times New Roman" w:hAnsi="Times New Roman" w:cs="Times New Roman"/>
          <w:sz w:val="24"/>
          <w:szCs w:val="24"/>
          <w:lang w:val="en-US"/>
        </w:rPr>
        <w:lastRenderedPageBreak/>
        <w:t xml:space="preserve">primary constriction in which kinetochoric activity is concentrated </w:t>
      </w:r>
      <w:r w:rsidR="00EF1A63" w:rsidRPr="00870BB1">
        <w:rPr>
          <w:rFonts w:ascii="Times New Roman" w:hAnsi="Times New Roman" w:cs="Times New Roman"/>
          <w:sz w:val="24"/>
          <w:szCs w:val="24"/>
          <w:lang w:val="en-US"/>
        </w:rPr>
        <w:fldChar w:fldCharType="begin" w:fldLock="1"/>
      </w:r>
      <w:r w:rsidR="00EF1A63" w:rsidRPr="00960D95">
        <w:rPr>
          <w:rFonts w:ascii="Times New Roman" w:hAnsi="Times New Roman" w:cs="Times New Roman"/>
          <w:sz w:val="24"/>
          <w:szCs w:val="24"/>
          <w:lang w:val="en-US"/>
        </w:rPr>
        <w:instrText>ADDIN CSL_CITATION { "citationItems" : [ { "id" : "ITEM-1", "itemData" : { "author" : [ { "dropping-particle" : "", "family" : "Mola", "given" : "L M", "non-dropping-particle" : "", "parse-names" : false, "suffix" : "" }, { "dropping-particle" : "", "family" : "Papeschi", "given" : "A G", "non-dropping-particle" : "", "parse-names" : false, "suffix" : "" } ], "container-title" : "Journal of Basic and Applied Genetics", "id" : "ITEM-1", "issue" : "1", "issued" : { "date-parts" : [ [ "2006" ] ] }, "page" : "17-33", "title" : "Holocentric chromosomes at a glance", "type" : "article-journal", "volume" : "17" }, "uris" : [ "http://www.mendeley.com/documents/?uuid=ea4eecfa-2a5c-4584-9147-1c21bc256896" ] }, { "id" : "ITEM-2", "itemData" : { "DOI" : "10.1007/s10577-012-9292-1", "ISBN" : "1573-6849 (Electronic)\\n0967-3849 (Linking)", "ISSN" : "09673849", "PMID" : "22766638", "abstract" : "In most eukaryotes, the kinetochore protein complex assembles at a single locus termed the centromere to attach chromosomes to spindle microtubules. Holocentric chromosomes have the unusual property of attaching to spindle microtubules along their entire length. Our mechanistic understanding of holocentric chromosome function is derived largely from studies in the nematode Caenorhabditis elegans, but holocentric chromosomes are found over a broad range of animal and plant species. In this review, we describe how holocentricity may be identified through cytological and molecular methods. By surveying the diversity of organisms with holocentric chromosomes, we estimate that the trait has arisen at least 13 independent times (four times in plants and at least nine times in animals). Holocentric chromosomes have inherent problems in meiosis because bivalents can attach to spindles in a random fashion. Interestingly, there are several solutions that have evolved to allow accurate meiotic segregation of holocentric chromosomes. Lastly, we describe how extensive genome sequencing and experiments in nonmodel organisms may allow holocentric chromosomes to shed light on general principles of chromosome segregation.", "author" : [ { "dropping-particle" : "", "family" : "Melters", "given" : "Dani\u00ebl P.", "non-dropping-particle" : "", "parse-names" : false, "suffix" : "" }, { "dropping-particle" : "V.", "family" : "Paliulis", "given" : "Leocadia", "non-dropping-particle" : "", "parse-names" : false, "suffix" : "" }, { "dropping-particle" : "", "family" : "Korf", "given" : "Ian F.", "non-dropping-particle" : "", "parse-names" : false, "suffix" : "" }, { "dropping-particle" : "", "family" : "Chan", "given" : "Simon W L", "non-dropping-particle" : "", "parse-names" : false, "suffix" : "" } ], "container-title" : "Chromosome Research", "id" : "ITEM-2", "issue" : "5", "issued" : { "date-parts" : [ [ "2012" ] ] }, "page" : "579-593", "title" : "Holocentric chromosomes: Convergent evolution, meiotic adaptations, and genomic analysis", "type" : "article", "volume" : "20" }, "uris" : [ "http://www.mendeley.com/documents/?uuid=68c2745f-c682-4d85-acf5-8102d4cb7409" ] }, { "id" : "ITEM-3", "itemData" : { "DOI" : "10.1016/B978-0-12-374984-0.00723-3", "author" : [ { "dropping-particle" : "", "family" : "Hipp", "given" : "A.L.", "non-dropping-particle" : "", "parse-names" : false, "suffix" : "" }, { "dropping-particle" : "", "family" : "Escudero", "given" : "M.", "non-dropping-particle" : "", "parse-names" : false, "suffix" : "" }, { "dropping-particle" : "", "family" : "Chung", "given" : "K.-S.", "non-dropping-particle" : "", "parse-names" : false, "suffix" : "" } ], "container-title" : "Brenner's Encyclopedia of Genetics", "edition" : "2", "editor" : [ { "dropping-particle" : "", "family" : "Maloy", "given" : "S", "non-dropping-particle" : "", "parse-names" : false, "suffix" : "" }, { "dropping-particle" : "", "family" : "Hughes", "given" : "K", "non-dropping-particle" : "", "parse-names" : false, "suffix" : "" } ], "id" : "ITEM-3", "issued" : { "date-parts" : [ [ "2013" ] ] }, "page" : "499-501", "publisher" : "Elsevier", "publisher-place" : "Amsterdam", "title" : "Holocentric Chromosomes", "type" : "chapter" }, "uris" : [ "http://www.mendeley.com/documents/?uuid=2d2002f8-71a7-45f8-b209-2245a9bdbdc0" ] } ], "mendeley" : { "formattedCitation" : "(Mola and Papeschi 2006; Melters et al. 2012; Hipp et al. 2013)", "plainTextFormattedCitation" : "(Mola and Papeschi 2006; Melters et al. 2012; Hipp et al. 2013)", "previouslyFormattedCitation" : "(Mola and Papeschi 2006; Melters et al. 2012; Hipp et al. 2013)" }, "properties" : { "noteIndex" : 0 }, "schema" : "https://github.com/citation-style-language/schema/raw/master/csl-citation.json" }</w:instrText>
      </w:r>
      <w:r w:rsidR="00EF1A63" w:rsidRPr="00870BB1">
        <w:rPr>
          <w:rFonts w:ascii="Times New Roman" w:hAnsi="Times New Roman" w:cs="Times New Roman"/>
          <w:sz w:val="24"/>
          <w:szCs w:val="24"/>
          <w:lang w:val="en-US"/>
        </w:rPr>
        <w:fldChar w:fldCharType="separate"/>
      </w:r>
      <w:r w:rsidR="00EF1A63" w:rsidRPr="00870BB1">
        <w:rPr>
          <w:rFonts w:ascii="Times New Roman" w:hAnsi="Times New Roman" w:cs="Times New Roman"/>
          <w:noProof/>
          <w:sz w:val="24"/>
          <w:szCs w:val="24"/>
          <w:lang w:val="en-US"/>
        </w:rPr>
        <w:t>(Mola and Papeschi 2006; Melters et al. 2012; Hipp et al. 2013)</w:t>
      </w:r>
      <w:r w:rsidR="00EF1A63" w:rsidRPr="00870BB1">
        <w:rPr>
          <w:rFonts w:ascii="Times New Roman" w:hAnsi="Times New Roman" w:cs="Times New Roman"/>
          <w:sz w:val="24"/>
          <w:szCs w:val="24"/>
          <w:lang w:val="en-US"/>
        </w:rPr>
        <w:fldChar w:fldCharType="end"/>
      </w:r>
      <w:r w:rsidR="00AD086D">
        <w:rPr>
          <w:rFonts w:ascii="Times New Roman" w:hAnsi="Times New Roman" w:cs="Times New Roman"/>
          <w:sz w:val="24"/>
          <w:szCs w:val="24"/>
          <w:lang w:val="en-US"/>
        </w:rPr>
        <w:t xml:space="preserve">. </w:t>
      </w:r>
      <w:r w:rsidR="00FC35D9" w:rsidRPr="00870BB1">
        <w:rPr>
          <w:rFonts w:ascii="Times New Roman" w:hAnsi="Times New Roman" w:cs="Times New Roman"/>
          <w:sz w:val="24"/>
          <w:szCs w:val="24"/>
          <w:lang w:val="en-US"/>
        </w:rPr>
        <w:t>In lineages that p</w:t>
      </w:r>
      <w:r w:rsidR="00AD086D">
        <w:rPr>
          <w:rFonts w:ascii="Times New Roman" w:hAnsi="Times New Roman" w:cs="Times New Roman"/>
          <w:sz w:val="24"/>
          <w:szCs w:val="24"/>
          <w:lang w:val="en-US"/>
        </w:rPr>
        <w:t xml:space="preserve">resent holocentric chromosomes </w:t>
      </w:r>
      <w:r w:rsidR="00FC35D9" w:rsidRPr="00870BB1">
        <w:rPr>
          <w:rFonts w:ascii="Times New Roman" w:hAnsi="Times New Roman" w:cs="Times New Roman"/>
          <w:sz w:val="24"/>
          <w:szCs w:val="24"/>
          <w:lang w:val="en-US"/>
        </w:rPr>
        <w:t xml:space="preserve">(see revision </w:t>
      </w:r>
      <w:r w:rsidR="00FC35D9" w:rsidRPr="00C97EDA">
        <w:rPr>
          <w:rFonts w:ascii="Times New Roman" w:hAnsi="Times New Roman" w:cs="Times New Roman"/>
          <w:sz w:val="24"/>
          <w:szCs w:val="24"/>
          <w:lang w:val="en-US"/>
        </w:rPr>
        <w:t xml:space="preserve">in </w:t>
      </w:r>
      <w:r w:rsidR="00356C2B">
        <w:rPr>
          <w:rFonts w:ascii="Times New Roman" w:hAnsi="Times New Roman" w:cs="Times New Roman"/>
          <w:sz w:val="24"/>
          <w:szCs w:val="24"/>
          <w:lang w:val="en-US"/>
        </w:rPr>
        <w:fldChar w:fldCharType="begin" w:fldLock="1"/>
      </w:r>
      <w:r w:rsidR="00356C2B">
        <w:rPr>
          <w:rFonts w:ascii="Times New Roman" w:hAnsi="Times New Roman" w:cs="Times New Roman"/>
          <w:sz w:val="24"/>
          <w:szCs w:val="24"/>
          <w:lang w:val="en-US"/>
        </w:rPr>
        <w:instrText>ADDIN CSL_CITATION { "citationItems" : [ { "id" : "ITEM-1", "itemData" : { "DOI" : "10.1007/s10577-017-9566-8", "ISSN" : "0967-3849", "author" : [ { "dropping-particle" : "", "family" : "M\u00e1rquez-Corro", "given" : "Jos\u00e9 Ignacio", "non-dropping-particle" : "", "parse-names" : false, "suffix" : "" }, { "dropping-particle" : "", "family" : "Escudero", "given" : "Marcial", "non-dropping-particle" : "", "parse-names" : false, "suffix" : "" }, { "dropping-particle" : "", "family" : "Luce\u00f1o", "given" : "Modesto", "non-dropping-particle" : "", "parse-names" : false, "suffix" : "" } ], "container-title" : "Chromosome Research", "id" : "ITEM-1", "issued" : { "date-parts" : [ [ "2017", "10", "17" ] ] }, "title" : "Do holocentric chromosomes represent an evolutionary advantage? A study of paired analyses of diversification rates of lineages with holocentric chromosomes and their monocentric closest relatives", "type" : "article-journal" }, "uris" : [ "http://www.mendeley.com/documents/?uuid=3eb24102-4e20-4ea9-99b1-a9e6c31476c0" ] } ], "mendeley" : { "formattedCitation" : "(M\u00e1rquez-Corro et al. 2017)", "manualFormatting" : "M\u00e1rquez-Corro et al. 2017", "plainTextFormattedCitation" : "(M\u00e1rquez-Corro et al. 2017)", "previouslyFormattedCitation" : "(M\u00e1rquez-Corro et al. 2017)" }, "properties" : { "noteIndex" : 4 }, "schema" : "https://github.com/citation-style-language/schema/raw/master/csl-citation.json" }</w:instrText>
      </w:r>
      <w:r w:rsidR="00356C2B">
        <w:rPr>
          <w:rFonts w:ascii="Times New Roman" w:hAnsi="Times New Roman" w:cs="Times New Roman"/>
          <w:sz w:val="24"/>
          <w:szCs w:val="24"/>
          <w:lang w:val="en-US"/>
        </w:rPr>
        <w:fldChar w:fldCharType="separate"/>
      </w:r>
      <w:r w:rsidR="00356C2B" w:rsidRPr="00356C2B">
        <w:rPr>
          <w:rFonts w:ascii="Times New Roman" w:hAnsi="Times New Roman" w:cs="Times New Roman"/>
          <w:noProof/>
          <w:sz w:val="24"/>
          <w:szCs w:val="24"/>
          <w:lang w:val="en-US"/>
        </w:rPr>
        <w:t>Márquez-Corro et al. 2017</w:t>
      </w:r>
      <w:r w:rsidR="00356C2B">
        <w:rPr>
          <w:rFonts w:ascii="Times New Roman" w:hAnsi="Times New Roman" w:cs="Times New Roman"/>
          <w:sz w:val="24"/>
          <w:szCs w:val="24"/>
          <w:lang w:val="en-US"/>
        </w:rPr>
        <w:fldChar w:fldCharType="end"/>
      </w:r>
      <w:r w:rsidR="00FC35D9" w:rsidRPr="00C97EDA">
        <w:rPr>
          <w:rFonts w:ascii="Times New Roman" w:hAnsi="Times New Roman" w:cs="Times New Roman"/>
          <w:sz w:val="24"/>
          <w:szCs w:val="24"/>
          <w:lang w:val="en-US"/>
        </w:rPr>
        <w:t>), fusions and fissions</w:t>
      </w:r>
      <w:r w:rsidR="00AD086D">
        <w:rPr>
          <w:rFonts w:ascii="Times New Roman" w:hAnsi="Times New Roman" w:cs="Times New Roman"/>
          <w:sz w:val="24"/>
          <w:szCs w:val="24"/>
          <w:lang w:val="en-US"/>
        </w:rPr>
        <w:t xml:space="preserve"> (</w:t>
      </w:r>
      <w:r w:rsidR="00E2084F">
        <w:rPr>
          <w:rFonts w:ascii="Times New Roman" w:hAnsi="Times New Roman" w:cs="Times New Roman"/>
          <w:sz w:val="24"/>
          <w:szCs w:val="24"/>
          <w:lang w:val="en-US"/>
        </w:rPr>
        <w:t>nam</w:t>
      </w:r>
      <w:r w:rsidR="00AD086D">
        <w:rPr>
          <w:rFonts w:ascii="Times New Roman" w:hAnsi="Times New Roman" w:cs="Times New Roman"/>
          <w:sz w:val="24"/>
          <w:szCs w:val="24"/>
          <w:lang w:val="en-US"/>
        </w:rPr>
        <w:t>ed symploidy</w:t>
      </w:r>
      <w:r w:rsidR="00221ACA">
        <w:rPr>
          <w:rFonts w:ascii="Times New Roman" w:hAnsi="Times New Roman" w:cs="Times New Roman"/>
          <w:sz w:val="24"/>
          <w:szCs w:val="24"/>
          <w:lang w:val="en-US"/>
        </w:rPr>
        <w:t xml:space="preserve"> and agmatoploidy, respectively</w:t>
      </w:r>
      <w:r w:rsidR="00AD086D">
        <w:rPr>
          <w:rFonts w:ascii="Times New Roman" w:hAnsi="Times New Roman" w:cs="Times New Roman"/>
          <w:sz w:val="24"/>
          <w:szCs w:val="24"/>
          <w:lang w:val="en-US"/>
        </w:rPr>
        <w:t>)</w:t>
      </w:r>
      <w:r w:rsidR="00FC35D9" w:rsidRPr="00C97EDA">
        <w:rPr>
          <w:rFonts w:ascii="Times New Roman" w:hAnsi="Times New Roman" w:cs="Times New Roman"/>
          <w:sz w:val="24"/>
          <w:szCs w:val="24"/>
          <w:lang w:val="en-US"/>
        </w:rPr>
        <w:t xml:space="preserve"> are more common</w:t>
      </w:r>
      <w:r w:rsidR="003858BF">
        <w:rPr>
          <w:rFonts w:ascii="Times New Roman" w:hAnsi="Times New Roman" w:cs="Times New Roman"/>
          <w:sz w:val="24"/>
          <w:szCs w:val="24"/>
          <w:lang w:val="en-US"/>
        </w:rPr>
        <w:t xml:space="preserve"> </w:t>
      </w:r>
      <w:r w:rsidR="00295D54">
        <w:rPr>
          <w:rFonts w:ascii="Times New Roman" w:hAnsi="Times New Roman" w:cs="Times New Roman"/>
          <w:sz w:val="24"/>
          <w:szCs w:val="24"/>
          <w:lang w:val="en-US"/>
        </w:rPr>
        <w:fldChar w:fldCharType="begin" w:fldLock="1"/>
      </w:r>
      <w:r w:rsidR="00295D54">
        <w:rPr>
          <w:rFonts w:ascii="Times New Roman" w:hAnsi="Times New Roman" w:cs="Times New Roman"/>
          <w:sz w:val="24"/>
          <w:szCs w:val="24"/>
          <w:lang w:val="en-US"/>
        </w:rPr>
        <w:instrText>ADDIN CSL_CITATION { "citationItems" : [ { "id" : "ITEM-1", "itemData" : { "author" : [ { "dropping-particle" : "", "family" : "Grant", "given" : "Verne", "non-dropping-particle" : "", "parse-names" : false, "suffix" : "" } ], "edition" : "2", "id" : "ITEM-1", "issued" : { "date-parts" : [ [ "1981" ] ] }, "number-of-pages" : "432", "publisher" : "Columbia University Press", "publisher-place" : "New York", "title" : "Plant speciation", "type" : "book" }, "uris" : [ "http://www.mendeley.com/documents/?uuid=472a547e-862a-4a4e-b2f5-d43971cf113d" ] } ], "mendeley" : { "formattedCitation" : "(Grant 1981)", "plainTextFormattedCitation" : "(Grant 1981)" }, "properties" : { "noteIndex" : 4 }, "schema" : "https://github.com/citation-style-language/schema/raw/master/csl-citation.json" }</w:instrText>
      </w:r>
      <w:r w:rsidR="00295D54">
        <w:rPr>
          <w:rFonts w:ascii="Times New Roman" w:hAnsi="Times New Roman" w:cs="Times New Roman"/>
          <w:sz w:val="24"/>
          <w:szCs w:val="24"/>
          <w:lang w:val="en-US"/>
        </w:rPr>
        <w:fldChar w:fldCharType="separate"/>
      </w:r>
      <w:r w:rsidR="00295D54" w:rsidRPr="00295D54">
        <w:rPr>
          <w:rFonts w:ascii="Times New Roman" w:hAnsi="Times New Roman" w:cs="Times New Roman"/>
          <w:noProof/>
          <w:sz w:val="24"/>
          <w:szCs w:val="24"/>
          <w:lang w:val="en-US"/>
        </w:rPr>
        <w:t>(Grant 1981)</w:t>
      </w:r>
      <w:r w:rsidR="00295D54">
        <w:rPr>
          <w:rFonts w:ascii="Times New Roman" w:hAnsi="Times New Roman" w:cs="Times New Roman"/>
          <w:sz w:val="24"/>
          <w:szCs w:val="24"/>
          <w:lang w:val="en-US"/>
        </w:rPr>
        <w:fldChar w:fldCharType="end"/>
      </w:r>
      <w:r w:rsidR="00AD086D">
        <w:rPr>
          <w:rFonts w:ascii="Times New Roman" w:hAnsi="Times New Roman" w:cs="Times New Roman"/>
          <w:sz w:val="24"/>
          <w:szCs w:val="24"/>
          <w:lang w:val="en-US"/>
        </w:rPr>
        <w:t>. This occur</w:t>
      </w:r>
      <w:r w:rsidR="00FC35D9" w:rsidRPr="00C97EDA">
        <w:rPr>
          <w:rFonts w:ascii="Times New Roman" w:hAnsi="Times New Roman" w:cs="Times New Roman"/>
          <w:sz w:val="24"/>
          <w:szCs w:val="24"/>
          <w:lang w:val="en-US"/>
        </w:rPr>
        <w:t xml:space="preserve"> even within species level, due to the characteristics of the kinetochoric plate </w:t>
      </w:r>
      <w:r w:rsidR="00FC35D9" w:rsidRPr="00870BB1">
        <w:rPr>
          <w:rFonts w:ascii="Times New Roman" w:hAnsi="Times New Roman" w:cs="Times New Roman"/>
          <w:sz w:val="24"/>
          <w:szCs w:val="24"/>
          <w:lang w:val="en-US"/>
        </w:rPr>
        <w:fldChar w:fldCharType="begin" w:fldLock="1"/>
      </w:r>
      <w:r w:rsidR="00FC35D9" w:rsidRPr="00960D95">
        <w:rPr>
          <w:rFonts w:ascii="Times New Roman" w:hAnsi="Times New Roman" w:cs="Times New Roman"/>
          <w:sz w:val="24"/>
          <w:szCs w:val="24"/>
          <w:lang w:val="en-US"/>
        </w:rPr>
        <w:instrText>ADDIN CSL_CITATION { "citationItems" : [ { "id" : "ITEM-1", "itemData" : { "author" : [ { "dropping-particle" : "", "family" : "Mola", "given" : "L M", "non-dropping-particle" : "", "parse-names" : false, "suffix" : "" }, { "dropping-particle" : "", "family" : "Papeschi", "given" : "A G", "non-dropping-particle" : "", "parse-names" : false, "suffix" : "" } ], "container-title" : "Journal of Basic and Applied Genetics", "id" : "ITEM-1", "issue" : "1", "issued" : { "date-parts" : [ [ "2006" ] ] }, "page" : "17-33", "title" : "Holocentric chromosomes at a glance", "type" : "article-journal", "volume" : "17" }, "uris" : [ "http://www.mendeley.com/documents/?uuid=ea4eecfa-2a5c-4584-9147-1c21bc256896" ] }, { "id" : "ITEM-2", "itemData" : { "DOI" : "10.1007/s10577-012-9292-1", "ISBN" : "1573-6849 (Electronic)\\n0967-3849 (Linking)", "ISSN" : "09673849", "PMID" : "22766638", "abstract" : "In most eukaryotes, the kinetochore protein complex assembles at a single locus termed the centromere to attach chromosomes to spindle microtubules. Holocentric chromosomes have the unusual property of attaching to spindle microtubules along their entire length. Our mechanistic understanding of holocentric chromosome function is derived largely from studies in the nematode Caenorhabditis elegans, but holocentric chromosomes are found over a broad range of animal and plant species. In this review, we describe how holocentricity may be identified through cytological and molecular methods. By surveying the diversity of organisms with holocentric chromosomes, we estimate that the trait has arisen at least 13 independent times (four times in plants and at least nine times in animals). Holocentric chromosomes have inherent problems in meiosis because bivalents can attach to spindles in a random fashion. Interestingly, there are several solutions that have evolved to allow accurate meiotic segregation of holocentric chromosomes. Lastly, we describe how extensive genome sequencing and experiments in nonmodel organisms may allow holocentric chromosomes to shed light on general principles of chromosome segregation.", "author" : [ { "dropping-particle" : "", "family" : "Melters", "given" : "Dani\u00ebl P.", "non-dropping-particle" : "", "parse-names" : false, "suffix" : "" }, { "dropping-particle" : "V.", "family" : "Paliulis", "given" : "Leocadia", "non-dropping-particle" : "", "parse-names" : false, "suffix" : "" }, { "dropping-particle" : "", "family" : "Korf", "given" : "Ian F.", "non-dropping-particle" : "", "parse-names" : false, "suffix" : "" }, { "dropping-particle" : "", "family" : "Chan", "given" : "Simon W L", "non-dropping-particle" : "", "parse-names" : false, "suffix" : "" } ], "container-title" : "Chromosome Research", "id" : "ITEM-2", "issue" : "5", "issued" : { "date-parts" : [ [ "2012" ] ] }, "page" : "579-593", "title" : "Holocentric chromosomes: Convergent evolution, meiotic adaptations, and genomic analysis", "type" : "article", "volume" : "20" }, "uris" : [ "http://www.mendeley.com/documents/?uuid=68c2745f-c682-4d85-acf5-8102d4cb7409" ] }, { "id" : "ITEM-3", "itemData" : { "DOI" : "10.1016/B978-0-12-374984-0.00723-3", "author" : [ { "dropping-particle" : "", "family" : "Hipp", "given" : "A.L.", "non-dropping-particle" : "", "parse-names" : false, "suffix" : "" }, { "dropping-particle" : "", "family" : "Escudero", "given" : "M.", "non-dropping-particle" : "", "parse-names" : false, "suffix" : "" }, { "dropping-particle" : "", "family" : "Chung", "given" : "K.-S.", "non-dropping-particle" : "", "parse-names" : false, "suffix" : "" } ], "container-title" : "Brenner's Encyclopedia of Genetics", "edition" : "2", "editor" : [ { "dropping-particle" : "", "family" : "Maloy", "given" : "S", "non-dropping-particle" : "", "parse-names" : false, "suffix" : "" }, { "dropping-particle" : "", "family" : "Hughes", "given" : "K", "non-dropping-particle" : "", "parse-names" : false, "suffix" : "" } ], "id" : "ITEM-3", "issued" : { "date-parts" : [ [ "2013" ] ] }, "page" : "499-501", "publisher" : "Elsevier", "publisher-place" : "Amsterdam", "title" : "Holocentric Chromosomes", "type" : "chapter" }, "uris" : [ "http://www.mendeley.com/documents/?uuid=2d2002f8-71a7-45f8-b209-2245a9bdbdc0" ] } ], "mendeley" : { "formattedCitation" : "(Mola and Papeschi 2006; Melters et al. 2012; Hipp et al. 2013)", "plainTextFormattedCitation" : "(Mola and Papeschi 2006; Melters et al. 2012; Hipp et al. 2013)", "previouslyFormattedCitation" : "(Mola and Papeschi 2006; Melters et al. 2012; Hipp et al. 2013)" }, "properties" : { "noteIndex" : 0 }, "schema" : "https://github.com/citation-style-language/schema/raw/master/csl-citation.json" }</w:instrText>
      </w:r>
      <w:r w:rsidR="00FC35D9" w:rsidRPr="00870BB1">
        <w:rPr>
          <w:rFonts w:ascii="Times New Roman" w:hAnsi="Times New Roman" w:cs="Times New Roman"/>
          <w:sz w:val="24"/>
          <w:szCs w:val="24"/>
          <w:lang w:val="en-US"/>
        </w:rPr>
        <w:fldChar w:fldCharType="separate"/>
      </w:r>
      <w:r w:rsidR="00FC35D9" w:rsidRPr="00870BB1">
        <w:rPr>
          <w:rFonts w:ascii="Times New Roman" w:hAnsi="Times New Roman" w:cs="Times New Roman"/>
          <w:noProof/>
          <w:sz w:val="24"/>
          <w:szCs w:val="24"/>
          <w:lang w:val="en-US"/>
        </w:rPr>
        <w:t>(Mola and Papeschi 2006; Melters et al. 2012; Hipp et al. 2013)</w:t>
      </w:r>
      <w:r w:rsidR="00FC35D9" w:rsidRPr="00870BB1">
        <w:rPr>
          <w:rFonts w:ascii="Times New Roman" w:hAnsi="Times New Roman" w:cs="Times New Roman"/>
          <w:sz w:val="24"/>
          <w:szCs w:val="24"/>
          <w:lang w:val="en-US"/>
        </w:rPr>
        <w:fldChar w:fldCharType="end"/>
      </w:r>
      <w:r w:rsidR="00FC35D9" w:rsidRPr="00870BB1">
        <w:rPr>
          <w:rFonts w:ascii="Times New Roman" w:hAnsi="Times New Roman" w:cs="Times New Roman"/>
          <w:sz w:val="24"/>
          <w:szCs w:val="24"/>
          <w:lang w:val="en-US"/>
        </w:rPr>
        <w:t xml:space="preserve"> and the neutral balance in DNA content </w:t>
      </w:r>
      <w:r w:rsidR="00FC35D9" w:rsidRPr="00870BB1">
        <w:rPr>
          <w:rFonts w:ascii="Times New Roman" w:hAnsi="Times New Roman" w:cs="Times New Roman"/>
          <w:sz w:val="24"/>
          <w:szCs w:val="24"/>
          <w:lang w:val="en-US"/>
        </w:rPr>
        <w:fldChar w:fldCharType="begin" w:fldLock="1"/>
      </w:r>
      <w:r w:rsidR="00FC35D9" w:rsidRPr="00960D95">
        <w:rPr>
          <w:rFonts w:ascii="Times New Roman" w:hAnsi="Times New Roman" w:cs="Times New Roman"/>
          <w:sz w:val="24"/>
          <w:szCs w:val="24"/>
          <w:lang w:val="en-US"/>
        </w:rPr>
        <w:instrText xml:space="preserve">ADDIN CSL_CITATION { "citationItems" : [ { "id" : "ITEM-1", "itemData" : { "DOI" : "10.1371/journal.pone.0085266", "ISSN" : "1932-6203", "author" : [ { "dropping-particle" : "", "family" : "Escudero", "given" : "Marcial", "non-dropping-particle" : "", "parse-names" : false, "suffix" : "" }, { "dropping-particle" : "", "family" : "Mart\u00edn-Bravo", "given" : "Santiago", "non-dropping-particle" : "", "parse-names" : false, "suffix" : "" }, { "dropping-particle" : "", "family" : "Mayrose", "given" : "Itay", "non-dropping-particle" : "", "parse-names" : false, "suffix" : "" }, { "dropping-particle" : "", "family" : "Fern\u00e1ndez-Mazuecos", "given" : "Mario", "non-dropping-particle" : "", "parse-names" : false, "suffix" : "" }, { "dropping-particle" : "", "family" : "Fiz-Palacios", "given" : "Omar", "non-dropping-particle" : "", "parse-names" : false, "suffix" : "" }, { "dropping-particle" : "", "family" : "Hipp", "given" : "Andrew L.", "non-dropping-particle" : "", "parse-names" : false, "suffix" : "" }, { "dropping-particle" : "", "family" : "Pimentel", "given" : "Manuel", "non-dropping-particle" </w:instrText>
      </w:r>
      <w:r w:rsidR="00FC35D9" w:rsidRPr="0024267D">
        <w:rPr>
          <w:rFonts w:ascii="Times New Roman" w:hAnsi="Times New Roman" w:cs="Times New Roman"/>
          <w:sz w:val="24"/>
          <w:szCs w:val="24"/>
          <w:lang w:val="en-US"/>
        </w:rPr>
        <w:instrText>: "", "parse-names" : false, "suffix" : "" }, { "dropping-particle" : "", "family" : "Jim\u00e9nez-Mej\u00edas", "given" : "Pedro", "non-dropping-particle" : "", "parse-names" : false, "suffix" : "" }, { "dropping-particle" : "", "family" : "Valc\u00e1rcel", "given" : "Virginia",</w:instrText>
      </w:r>
      <w:r w:rsidR="00FC35D9" w:rsidRPr="009A22A7">
        <w:rPr>
          <w:rFonts w:ascii="Times New Roman" w:hAnsi="Times New Roman" w:cs="Times New Roman"/>
          <w:sz w:val="24"/>
          <w:szCs w:val="24"/>
        </w:rPr>
        <w:instrText xml:space="preserve"> "non-dropping-particle" : "", "parse-names" : false, "suffix" : "" }, { "dropping-particle" : "", "family" : "Vargas", "given" : "Pablo", "non-dropping-particle" : "", "parse-names" : false, "suffix" : "" }, { "dropping-particle" : "", "family" : "Luce\u00f1o", "given" : "Modesto", "non-dropping-particle" : "", "parse-names" : false, "suffix" : "" } ], "container-title" : "PLoS ONE", "editor" : [ { "dropping-particle" : "", "family" : "Marais", "given" : "Gabriel A. B.", "non-dropping-particle" : "", "parse-names" : false, "suffix" : "" } ], "id" : "ITEM-1", "issue" : "1", "issued" : { "date-parts" : [ [ "2014", "1", "9" ] ] }, "page" : "e85266", "title" : "Karyotypic changes through dysploidy persist longer over evolutionary time than polyploid changes", "type" : "article-journal", "volume" : "9" }, "uris" : [ "http://www.mendeley.com/documents/?uuid=2277d15f-90a7-4e17-b808-025ba73a8c0e" ] } ], "mendeley" : { "formattedCitation" : "(Escudero et al. 2014)", "plainTextFormattedCitation" : "(Escudero et al. 2014)", "previouslyFormattedCitation" : "(Escudero et al. 2014)" }, "properties" : { "noteIndex" : 3 }, "schema" : "https://github.com/citation-style-language/schema/raw/master/csl-citation.json" }</w:instrText>
      </w:r>
      <w:r w:rsidR="00FC35D9" w:rsidRPr="00870BB1">
        <w:rPr>
          <w:rFonts w:ascii="Times New Roman" w:hAnsi="Times New Roman" w:cs="Times New Roman"/>
          <w:sz w:val="24"/>
          <w:szCs w:val="24"/>
          <w:lang w:val="en-US"/>
        </w:rPr>
        <w:fldChar w:fldCharType="separate"/>
      </w:r>
      <w:r w:rsidR="00FC35D9" w:rsidRPr="009A22A7">
        <w:rPr>
          <w:rFonts w:ascii="Times New Roman" w:hAnsi="Times New Roman" w:cs="Times New Roman"/>
          <w:noProof/>
          <w:sz w:val="24"/>
          <w:szCs w:val="24"/>
        </w:rPr>
        <w:t>(Escudero et al. 2014)</w:t>
      </w:r>
      <w:r w:rsidR="00FC35D9" w:rsidRPr="00870BB1">
        <w:rPr>
          <w:rFonts w:ascii="Times New Roman" w:hAnsi="Times New Roman" w:cs="Times New Roman"/>
          <w:sz w:val="24"/>
          <w:szCs w:val="24"/>
          <w:lang w:val="en-US"/>
        </w:rPr>
        <w:fldChar w:fldCharType="end"/>
      </w:r>
      <w:r w:rsidR="009F564A" w:rsidRPr="009A22A7">
        <w:rPr>
          <w:rFonts w:ascii="Times New Roman" w:hAnsi="Times New Roman" w:cs="Times New Roman"/>
          <w:sz w:val="24"/>
          <w:szCs w:val="24"/>
        </w:rPr>
        <w:t>.</w:t>
      </w:r>
    </w:p>
    <w:p w:rsidR="00237349" w:rsidRDefault="009A22A7" w:rsidP="00237349">
      <w:pPr>
        <w:autoSpaceDE w:val="0"/>
        <w:autoSpaceDN w:val="0"/>
        <w:adjustRightInd w:val="0"/>
        <w:spacing w:line="480" w:lineRule="auto"/>
        <w:jc w:val="both"/>
        <w:rPr>
          <w:rFonts w:ascii="Times New Roman" w:hAnsi="Times New Roman" w:cs="Times New Roman"/>
          <w:sz w:val="24"/>
          <w:szCs w:val="24"/>
          <w:lang w:val="en-US"/>
        </w:rPr>
      </w:pPr>
      <w:r w:rsidRPr="009A22A7">
        <w:rPr>
          <w:rFonts w:ascii="Times New Roman" w:hAnsi="Times New Roman" w:cs="Times New Roman"/>
          <w:sz w:val="24"/>
          <w:szCs w:val="24"/>
          <w:lang w:val="en-US"/>
        </w:rPr>
        <w:t xml:space="preserve">As stated above, dysploidy </w:t>
      </w:r>
      <w:r w:rsidR="008D7D03" w:rsidRPr="00870BB1">
        <w:rPr>
          <w:rFonts w:ascii="Times New Roman" w:hAnsi="Times New Roman" w:cs="Times New Roman"/>
          <w:sz w:val="24"/>
          <w:szCs w:val="24"/>
          <w:lang w:val="en-US"/>
        </w:rPr>
        <w:fldChar w:fldCharType="begin" w:fldLock="1"/>
      </w:r>
      <w:r w:rsidR="00F33CAC">
        <w:rPr>
          <w:rFonts w:ascii="Times New Roman" w:hAnsi="Times New Roman" w:cs="Times New Roman"/>
          <w:sz w:val="24"/>
          <w:szCs w:val="24"/>
          <w:lang w:val="en-US"/>
        </w:rPr>
        <w:instrText>ADDIN CSL_CITATION { "citationItems" : [ { "id" : "ITEM-1", "itemData" : { "DOI" : "10.1007/BF00023768", "ISSN" : "0014-2336", "author" : [ { "dropping-particle" : "", "family" : "Lee", "given" : "Kwan Ho", "non-dropping-particle" : "", "parse-names" : false, "suffix" : "" }, { "dropping-particle" : "", "family" : "Namai", "given" : "Hyoji", "non-dropping-particle" : "", "parse-names" : false, "suffix" : "" } ], "container-title" : "Euphytica", "id" : "ITEM-1", "issue" : "1-2", "issued" : { "date-parts" : [ [ "1993" ] ] }, "page" : "15-22", "title" : "Cytogenetic and morphological characteristics of new types of diploids (2n=22, 24, 40) derived from consecutive selfing of aneuploids in &lt;i&gt;Brassica&lt;/i&gt; crops", "type" : "article-journal", "volume" : "72" }, "uris" : [ "http://www.mendeley.com/documents/?uuid=6fd692fb-c763-449a-bf60-c8edfa4ad17c" ] }, { "id" : "ITEM-2", "itemData" : { "author" : [ { "dropping-particle" : "", "family" : "Vickery", "given" : "R K", "non-dropping-particle" : "", "parse-names" : false, "suffix" : "" } ], "container-title" : "Great Basin Naturalist", "id" : "ITEM-2", "issued" : { "date-parts" : [ [ "1995" ] ] }, "page" : "174-176", "title" : "Speciation by aneuploidy and polyploidy in &lt;i&gt;Mimulus&lt;/i&gt; (Plantaginaceae)", "type" : "article-journal", "volume" : "55" }, "uris" : [ "http://www.mendeley.com/documents/?uuid=a5746338-b90a-47e9-b1e3-afca447bcbcd" ] }, { "id" : "ITEM-3", "itemData" : { "author" : [ { "dropping-particle" : "", "family" : "Lee", "given" : "Kwan Ho", "non-dropping-particle" : "", "parse-names" : false, "suffix" : "" }, { "dropping-particle" : "", "family" : "Namai", "given" : "Hyoji", "non-dropping-particle" : "", "parse-names" : false, "suffix" : "" } ], "container-title" : "Euphytica1", "id" : "ITEM-3", "issue" : "1", "issued" : { "date-parts" : [ [ "1992" ] ] }, "page" : "1-13", "title" : "Stabilization of new types of diploids (2n=22, 24) through selfing of aneuploids (2n=21, 22) derived from crossing of sesquidiploids (2n=29, AAC) and &lt;i&gt;Brassica campestris&lt;/i&gt; (2n=20 AA)", "type" : "article-journal", "volume" : "60" }, "uris" : [ "http://www.mendeley.com/documents/?uuid=f74dfa44-aa06-48ef-b8be-1fde4d876683" ] }, { "id" : "ITEM-4", "itemData" : { "DOI" : "10.1111/j.1095-8312.2007.00910.x", "ISSN" : "00244066", "author" : [ { "dropping-particle" : "", "family" : "Orellana", "given" : "Maria Ren\u00e9e", "non-dropping-particle" : "", "parse-names" : false, "suffix" : "" }, { "dropping-particle" : "", "family" : "L\u00f3pez-Pujol", "given" : "Jordi", "non-dropping-particle" : "", "parse-names" : false, "suffix" : "" }, { "dropping-particle" : "", "family" : "Blanch\u00e9", "given" : "C\u00e8sar", "non-dropping-particle" : "", "parse-names" : false, "suffix" : "" }, { "dropping-particle" : "", "family" : "Bosch", "given" : "Maria", "non-dropping-particle" : "", "parse-names" : false, "suffix" : "" } ], "container-title" : "Biological Journal of the Linnean Society", "id" : "ITEM-4", "issue" : "4", "issued" : { "date-parts" : [ [ "2007", "12" ] ] }, "page" : "773-784", "title" : "Genetic diversity in the endangered dysploid larkspur &lt;i&gt;Delphinium bolosii&lt;/i&gt; and its close diploid relatives in the series &lt;i&gt;Fissa&lt;/i&gt; of the Western Mediterranean area", "type" : "article-journal", "volume" : "92" }, "uris" : [ "http://www.mendeley.com/documents/?uuid=01d8f279-ac79-4536-a3dd-28284120fd56" ] }, { "id" : "ITEM-5", "itemData" : { "DOI" : "10.1086/605876", "ISSN" : "1058-5893", "author" : [ { "dropping-particle" : "", "family" : "Weiss\u2010Schneeweiss", "given" : "Hanna", "non-dropping-particle" : "", "parse-names" : false, "suffix" : "" }, { "dropping-particle" : "", "family" : "Stuessy", "given" : "Tod F.", "non-dropping-particle" : "", "parse-names" : false, "suffix" : "" }, { "dropping-particle" : "", "family" : "Villase\u00f1or", "given" : "Jos\u00e9 Luis", "non-dropping-particle" : "", "parse-names" : false, "suffix" : "" } ], "container-title" : "International Journal of Plant Sciences", "id" : "ITEM-5", "issue" : "9", "issued" : { "date-parts" : [ [ "2009", "11" ] ] }, "page" : "1168-1182", "title" : "Chromosome numbers, karyotypes, and evolution in &lt;i&gt;Melampodium&lt;/i&gt; (Asteraceae)", "type" : "article-journal", "volume" : "170" }, "uris" : [ "http://www.mendeley.com/documents/?uuid=470f137f-711b-4247-a602-8a232e599c73" ] }, { "id" : "ITEM-6", "itemData" : { "author" : [ { "dropping-particle" : "", "family" : "Vall\u00e8s", "given" : "Joan", "non-dropping-particle" : "", "parse-names" : false, "suffix" : "" }, { "dropping-particle" : "", "family" : "Pellicer", "given" : "Jaume", "non-dropping-particle" : "", "parse-names" : false, "suffix" : "" }, { "dropping-particle" : "", "family" : "S\u00e1nchez-Jim\u00e9nez", "given" : "Ismael", "non-dropping-particle" : "", "parse-names" : false, "suffix" : "" }, { "dropping-particle" : "", "family" : "Hidalgo", "given" : "Oriane", "non-dropping-particle" : "", "parse-names" : false, "suffix" : "" }, { "dropping-particle" : "", "family" : "Vitales", "given" : "Daniel", "non-dropping-particle" : "", "parse-names" : false, "suffix" : "" }, { "dropping-particle" : "", "family" : "Garcia", "given" : "S\u00f2nia", "non-dropping-particle" : "", "parse-names" : false, "suffix" : "" }, { "dropping-particle" : "", "family" : "Mart\u00edn", "given" : "Joan", "non-dropping-particle" : "", "parse-names" : false, "suffix" : "" }, { "dropping-particle" : "", "family" : "Garnatje", "given" : "Teresa", "non-dropping-particle" : "", "parse-names" : false, "suffix" : "" } ], "container-title" : "Taxon", "id" : "ITEM-6", "issue" : "4", "issued" : { "date-parts" : [ [ "2012" ] ] }, "page" : "841-851", "title" : "Polyploidy and other changes at chromosomal level and in genome size: Its role in systematics and evolution exemplified by some genera of &lt;i&gt;Anthemideae&lt;/i&gt; and &lt;i&gt;Cardueae&lt;/i&gt; (Asteraceae)", "type" : "article-journal", "volume" : "61" }, "uris" : [ "http://www.mendeley.com/documents/?uuid=ad5c972d-3639-4d29-80ab-253d49416d76" ] }, { "id" : "ITEM-7", "itemData" : { "DOI" : "10.1111/boj.12211", "ISSN" : "00244074", "author" : [ { "dropping-particle" : "", "family" : "Gita\u00ed", "given" : "Jailson", "non-dropping-particle" : "", "parse-names" : false, "suffix" : "" }, { "dropping-particle" : "", "family" : "Paule", "given" : "Juraj", "non-dropping-particle" : "", "parse-names" : false, "suffix" : "" }, { "dropping-particle" : "", "family" : "Zizka", "given" : "Georg", "non-dropping-particle" : "", "parse-names" : false, "suffix" : "" }, { "dropping-particle" : "", "family" : "Schulte", "given" : "Katharina", "non-dropping-particle" : "", "parse-names" : false, "suffix" : "" }, { "dropping-particle" : "", "family" : "Benko-Iseppon", "given" : "Ana Maria", "non-dropping-particle" : "", "parse-names" : false, "suffix" : "" } ], "container-title" : "Botanical Journal of the Linnean Society", "id" : "ITEM-7", "issue" : "3", "issued" : { "date-parts" : [ [ "2014", "11" ] ] }, "page" : "349-368", "title" : "Chromosome numbers and DNA content in Bromeliaceae: additional data and critical review", "type" : "article-journal", "volume" : "176" }, "uris" : [ "http://www.mendeley.com/documents/?uuid=fa4f3f1a-c40e-40c5-8c43-0c90171706e2" ] } ], "mendeley" : { "formattedCitation" : "(Lee and Namai 1992, 1993; Vickery 1995; Orellana et al. 2007; Weiss\u2010Schneeweiss et al. 2009; Vall\u00e8s et al. 2012; Gita\u00ed et al. 2014)", "plainTextFormattedCitation" : "(Lee and Namai 1992, 1993; Vickery 1995; Orellana et al. 2007; Weiss\u2010Schneeweiss et al. 2009; Vall\u00e8s et al. 2012; Gita\u00ed et al. 2014)", "previouslyFormattedCitation" : "(Lee and Namai 1992, 1993; Vickery 1995; Orellana et al. 2007; Weiss\u2010Schneeweiss et al. 2009; Vall\u00e8s et al. 2012; Gita\u00ed et al. 2014)" }, "properties" : { "noteIndex" : 3 }, "schema" : "https://github.com/citation-style-language/schema/raw/master/csl-citation.json" }</w:instrText>
      </w:r>
      <w:r w:rsidR="008D7D03" w:rsidRPr="00870BB1">
        <w:rPr>
          <w:rFonts w:ascii="Times New Roman" w:hAnsi="Times New Roman" w:cs="Times New Roman"/>
          <w:sz w:val="24"/>
          <w:szCs w:val="24"/>
          <w:lang w:val="en-US"/>
        </w:rPr>
        <w:fldChar w:fldCharType="separate"/>
      </w:r>
      <w:r w:rsidR="00F33CAC" w:rsidRPr="00F33CAC">
        <w:rPr>
          <w:rFonts w:ascii="Times New Roman" w:hAnsi="Times New Roman" w:cs="Times New Roman"/>
          <w:noProof/>
          <w:sz w:val="24"/>
          <w:szCs w:val="24"/>
          <w:lang w:val="en-US"/>
        </w:rPr>
        <w:t>(Lee and Namai 1992, 1993; Vickery 1995; Orellana et al. 2007; Weiss</w:t>
      </w:r>
      <w:r w:rsidR="00F33CAC" w:rsidRPr="00F33CAC">
        <w:rPr>
          <w:rFonts w:ascii="Cambria Math" w:hAnsi="Cambria Math" w:cs="Cambria Math"/>
          <w:noProof/>
          <w:sz w:val="24"/>
          <w:szCs w:val="24"/>
          <w:lang w:val="en-US"/>
        </w:rPr>
        <w:t>‐</w:t>
      </w:r>
      <w:r w:rsidR="00F33CAC" w:rsidRPr="00F33CAC">
        <w:rPr>
          <w:rFonts w:ascii="Times New Roman" w:hAnsi="Times New Roman" w:cs="Times New Roman"/>
          <w:noProof/>
          <w:sz w:val="24"/>
          <w:szCs w:val="24"/>
          <w:lang w:val="en-US"/>
        </w:rPr>
        <w:t>Schneeweiss et al. 2009; Vallès et al. 2012; Gitaí et al. 2014)</w:t>
      </w:r>
      <w:r w:rsidR="008D7D03" w:rsidRPr="00870BB1">
        <w:rPr>
          <w:rFonts w:ascii="Times New Roman" w:hAnsi="Times New Roman" w:cs="Times New Roman"/>
          <w:sz w:val="24"/>
          <w:szCs w:val="24"/>
          <w:lang w:val="en-US"/>
        </w:rPr>
        <w:fldChar w:fldCharType="end"/>
      </w:r>
      <w:r w:rsidRPr="009A22A7">
        <w:rPr>
          <w:rFonts w:ascii="Times New Roman" w:hAnsi="Times New Roman" w:cs="Times New Roman"/>
          <w:sz w:val="24"/>
          <w:szCs w:val="24"/>
          <w:lang w:val="en-US"/>
        </w:rPr>
        <w:t xml:space="preserve"> and polyploidy </w:t>
      </w:r>
      <w:r w:rsidR="00F33CAC" w:rsidRPr="00870BB1">
        <w:rPr>
          <w:rFonts w:ascii="Times New Roman" w:hAnsi="Times New Roman" w:cs="Times New Roman"/>
          <w:sz w:val="24"/>
          <w:szCs w:val="24"/>
          <w:lang w:val="en-US"/>
        </w:rPr>
        <w:fldChar w:fldCharType="begin" w:fldLock="1"/>
      </w:r>
      <w:r w:rsidR="00417060">
        <w:rPr>
          <w:rFonts w:ascii="Times New Roman" w:hAnsi="Times New Roman" w:cs="Times New Roman"/>
          <w:sz w:val="24"/>
          <w:szCs w:val="24"/>
          <w:lang w:val="en-US"/>
        </w:rPr>
        <w:instrText>ADDIN CSL_CITATION { "citationItems" : [ { "id" : "ITEM-1", "itemData" : { "DOI" : "10.1016/j.pbi.2016.03.015", "ISSN" : "13695266", "author" : [ { "dropping-particle" : "", "family" : "Soltis", "given" : "Pamela S", "non-dropping-particle" : "", "parse-names" : false, "suffix" : "" }, { "dropping-particle" : "", "family" : "Soltis", "given" : "Douglas E", "non-dropping-particle" : "", "parse-names" : false, "suffix" : "" } ], "container-title" : "Current Opinion in Plant Biology", "id" : "ITEM-1", "issued" : { "date-parts" : [ [ "2016", "4" ] ] }, "page" : "159-165", "title" : "Ancient WGD events as drivers of key innovations in angiosperms", "type" : "article-journal", "volume" : "30" }, "uris" : [ "http://www.mendeley.com/documents/?uuid=6c719fd9-dae9-450c-8edc-b6fb25a9d30c" ] }, { "id" : "ITEM-2", "itemData" : { "DOI" : "10.1073/pnas.97.13.7051", "ISSN" : "0027-8424", "author" : [ { "dropping-particle" : "", "family" : "Soltis", "given" : "P. S.", "non-dropping-particle" : "", "parse-names" : false, "suffix" : "" }, { "dropping-particle" : "", "family" : "Soltis", "given" : "D. E.", "non-dropping-particle" : "", "parse-names" : false, "suffix" : "" } ], "container-title" : "Proceedings of the National Academy of Sciences", "id" : "ITEM-2", "issue" : "13", "issued" : { "date-parts" : [ [ "2000", "6", "20" ] ] }, "page" : "7051-7057", "title" : "The role of genetic and genomic attributes in the success of polyploids", "type" : "article-journal", "volume" : "97" }, "uris" : [ "http://www.mendeley.com/documents/?uuid=dd7a1861-9bdd-49e9-a7e3-aef6ecdcf647" ] }, { "id" : "ITEM-3", "itemData" : { "DOI" : "10.1186/gb-2011-12-5-113", "ISSN" : "1465-6906", "author" : [ { "dropping-particle" : "", "family" : "Peer", "given" : "Yves", "non-dropping-particle" : "Van de", "parse-names" : false, "suffix" : "" } ], "container-title" : "Genome Biology", "id" : "ITEM-3", "issue" : "5", "issued" : { "date-parts" : [ [ "2011" ] ] }, "page" : "113", "title" : "A mystery unveiled", "type" : "article-journal", "volume" : "12" }, "uris" : [ "http://www.mendeley.com/documents/?uuid=66b2c35c-8832-4265-b581-e5f85e30956b" ] }, { "id" : "ITEM-4", "itemData" : { "DOI" : "10.1146/annurev.genet.34.1.401", "ISSN" : "0066-4197", "author" : [ { "dropping-particle" : "", "family" : "Otto", "given" : "Sarah P", "non-dropping-particle" : "", "parse-names" : false, "suffix" : "" }, { "dropping-particle" : "", "family" : "Whitton", "given" : "Jeannette", "non-dropping-particle" : "", "parse-names" : false, "suffix" : "" } ], "container-title" : "Annual Review of Genetics", "id" : "ITEM-4", "issue" : "1", "issued" : { "date-parts" : [ [ "2000", "12" ] ] }, "page" : "401-437", "title" : "Polyploid incidence and evolution", "type" : "article-journal", "volume" : "34" }, "uris" : [ "http://www.mendeley.com/documents/?uuid=2e447e65-28f0-4ac7-8ea1-47eb18894894" ] }, { "id" : "ITEM-5", "itemData" : { "DOI" : "10.1086/284115", "ISSN" : "0003-0147", "author" : [ { "dropping-particle" : "", "family" : "Levin", "given" : "Donald A.", "non-dropping-particle" : "", "parse-names" : false, "suffix" : "" } ], "container-title" : "The American Naturalist", "id" : "ITEM-5", "issue" : "1", "issued" : { "date-parts" : [ [ "1983", "7" ] ] }, "page" : "1-25", "title" : "Polyploidy and novelty in flowering plants", "type" : "article-journal", "volume" : "122" }, "uris" : [ "http://www.mendeley.com/documents/?uuid=da979c7f-9762-49cb-a9ab-7a9ec43249be" ] }, { "id" : "ITEM-6", "itemData" : { "DOI" : "10.1038/nrg1711", "ISSN" : "1471-0056", "author" : [ { "dropping-particle" : "", "family" : "Comai", "given" : "Luca", "non-dropping-particle" : "", "parse-names" : false, "suffix" : "" } ], "container-title" : "Nature Reviews Genetics", "id" : "ITEM-6", "issue" : "11", "issued" : { "date-parts" : [ [ "2005", "11", "11" ] ] }, "page" : "836-846", "title" : "The advantages and disadvantages of being polyploid", "type" : "article-journal", "volume" : "6" }, "uris" : [ "http://www.mendeley.com/documents/?uuid=a06e91a6-c095-4fa2-a6f9-8832475c9311" ] }, { "id" : "ITEM-7", "itemData" : { "DOI" : "10.1016/j.cub.2007.08.060", "ISSN" : "09609822", "author" : [ { "dropping-particle" : "", "family" : "Hegarty", "given" : "Matthew", "non-dropping-particle" : "", "parse-names" : false, "suffix" : "" }, { "dropping-particle" : "", "family" : "Hiscock", "given" : "Simon", "non-dropping-particle" : "", "parse-names" : false, "suffix" : "" } ], "container-title" : "Current Biology", "id" : "ITEM-7", "issue" : "21", "issued" : { "date-parts" : [ [ "2007", "11" ] ] }, "page" : "R927-R929", "title" : "Polyploidy: doubling up for evolutionary success", "type" : "article-journal", "volume" : "17" }, "uris" : [ "http://www.mendeley.com/documents/?uuid=fb512443-b8aa-4549-b27d-2c03f180cb6c" ] }, { "id" : "ITEM-8", "itemData" : { "DOI" : "10.1016/j.cub.2008.03.043", "ISSN" : "09609822", "author" : [ { "dropping-particle" : "", "family" : "Hegarty", "given" : "Matthew J.", "non-dropping-particle" : "", "parse-names" : false, "suffix" : "" }, { "dropping-particle" : "", "family" : "Hiscock", "given" : "Simon J.", "non-dropping-particle" : "", "parse-names" : false, "suffix" : "" } ], "container-title" : "Current Biology", "id" : "ITEM-8", "issue" : "10", "issued" : { "date-parts" : [ [ "2008", "5" ] ] }, "page" : "R435-R444", "title" : "Genomic clues to the evolutionary success of polyploid plants", "type" : "article-journal", "volume" : "18" }, "uris" : [ "http://www.mendeley.com/documents/?uuid=cbafb46b-20d1-4a48-b175-1020fd145e99" ] }, { "id" : "ITEM-9", "itemData" : { "DOI" : "10.1016/j.cell.2007.10.022", "ISSN" : "00928674", "author" : [ { "dropping-particle" : "", "family" : "Otto", "given" : "Sarah P.", "non-dropping-particle" : "", "parse-names" : false, "suffix" : "" } ], "container-title" : "Cell", "id" : "ITEM-9", "issue" : "3", "issued" : { "date-parts" : [ [ "2007", "11" ] ] }, "page" : "452-462", "title" : "The evolutionary consequences of polyploidy", "type" : "article-journal", "volume" : "131" }, "uris" : [ "http://www.mendeley.com/documents/?uuid=d3238e9c-7012-481b-9cd7-596d53c44626" ] } ], "mendeley" : { "formattedCitation" : "(Levin 1983; Soltis and Soltis 2000, 2016; Otto and Whitton 2000b; Comai 2005; Hegarty and Hiscock 2007, 2008; Otto 2007; Van de Peer 2011)", "plainTextFormattedCitation" : "(Levin 1983; Soltis and Soltis 2000, 2016; Otto and Whitton 2000b; Comai 2005; Hegarty and Hiscock 2007, 2008; Otto 2007; Van de Peer 2011)", "previouslyFormattedCitation" : "(Levin 1983; Soltis and Soltis 2000, 2016; Otto and Whitton 2000b; Comai 2005; Hegarty and Hiscock 2007, 2008; Otto 2007; Van de Peer 2011)" }, "properties" : { "noteIndex" : 3 }, "schema" : "https://github.com/citation-style-language/schema/raw/master/csl-citation.json" }</w:instrText>
      </w:r>
      <w:r w:rsidR="00F33CAC" w:rsidRPr="00870BB1">
        <w:rPr>
          <w:rFonts w:ascii="Times New Roman" w:hAnsi="Times New Roman" w:cs="Times New Roman"/>
          <w:sz w:val="24"/>
          <w:szCs w:val="24"/>
          <w:lang w:val="en-US"/>
        </w:rPr>
        <w:fldChar w:fldCharType="separate"/>
      </w:r>
      <w:r w:rsidR="00417060" w:rsidRPr="00417060">
        <w:rPr>
          <w:rFonts w:ascii="Times New Roman" w:hAnsi="Times New Roman" w:cs="Times New Roman"/>
          <w:noProof/>
          <w:sz w:val="24"/>
          <w:szCs w:val="24"/>
          <w:lang w:val="en-US"/>
        </w:rPr>
        <w:t>(Levin 1983; Soltis and Soltis 2000, 2016; Otto and Whitton 2000b; Comai 2005; Hegarty and Hiscock 2007, 2008; Otto 2007; Van de Peer 2011)</w:t>
      </w:r>
      <w:r w:rsidR="00F33CAC" w:rsidRPr="00870BB1">
        <w:rPr>
          <w:rFonts w:ascii="Times New Roman" w:hAnsi="Times New Roman" w:cs="Times New Roman"/>
          <w:sz w:val="24"/>
          <w:szCs w:val="24"/>
          <w:lang w:val="en-US"/>
        </w:rPr>
        <w:fldChar w:fldCharType="end"/>
      </w:r>
      <w:r w:rsidR="00F33CAC">
        <w:rPr>
          <w:rFonts w:ascii="Times New Roman" w:hAnsi="Times New Roman" w:cs="Times New Roman"/>
          <w:sz w:val="24"/>
          <w:szCs w:val="24"/>
          <w:lang w:val="en-US"/>
        </w:rPr>
        <w:t xml:space="preserve"> </w:t>
      </w:r>
      <w:r w:rsidRPr="009A22A7">
        <w:rPr>
          <w:rFonts w:ascii="Times New Roman" w:hAnsi="Times New Roman" w:cs="Times New Roman"/>
          <w:sz w:val="24"/>
          <w:szCs w:val="24"/>
          <w:lang w:val="en-US"/>
        </w:rPr>
        <w:t xml:space="preserve">have been considered as </w:t>
      </w:r>
      <w:r w:rsidR="00F33CAC" w:rsidRPr="009A22A7">
        <w:rPr>
          <w:rFonts w:ascii="Times New Roman" w:hAnsi="Times New Roman" w:cs="Times New Roman"/>
          <w:sz w:val="24"/>
          <w:szCs w:val="24"/>
          <w:lang w:val="en-US"/>
        </w:rPr>
        <w:t>possible</w:t>
      </w:r>
      <w:r w:rsidRPr="009A22A7">
        <w:rPr>
          <w:rFonts w:ascii="Times New Roman" w:hAnsi="Times New Roman" w:cs="Times New Roman"/>
          <w:sz w:val="24"/>
          <w:szCs w:val="24"/>
          <w:lang w:val="en-US"/>
        </w:rPr>
        <w:t xml:space="preserve"> diversification drivers</w:t>
      </w:r>
      <w:r w:rsidR="009F564A" w:rsidRPr="009A22A7">
        <w:rPr>
          <w:rFonts w:ascii="Times New Roman" w:hAnsi="Times New Roman" w:cs="Times New Roman"/>
          <w:sz w:val="24"/>
          <w:szCs w:val="24"/>
          <w:lang w:val="en-US"/>
        </w:rPr>
        <w:t>.</w:t>
      </w:r>
      <w:r>
        <w:rPr>
          <w:rFonts w:ascii="Times New Roman" w:hAnsi="Times New Roman" w:cs="Times New Roman"/>
          <w:sz w:val="24"/>
          <w:szCs w:val="24"/>
          <w:lang w:val="en-US"/>
        </w:rPr>
        <w:t xml:space="preserve"> Cyperaceae family present lineages with prevalence of different modes of chromosomal evolution (e</w:t>
      </w:r>
      <w:r w:rsidR="008D2BDD">
        <w:rPr>
          <w:rFonts w:ascii="Times New Roman" w:hAnsi="Times New Roman" w:cs="Times New Roman"/>
          <w:sz w:val="24"/>
          <w:szCs w:val="24"/>
          <w:lang w:val="en-US"/>
        </w:rPr>
        <w:t>.</w:t>
      </w:r>
      <w:r>
        <w:rPr>
          <w:rFonts w:ascii="Times New Roman" w:hAnsi="Times New Roman" w:cs="Times New Roman"/>
          <w:sz w:val="24"/>
          <w:szCs w:val="24"/>
          <w:lang w:val="en-US"/>
        </w:rPr>
        <w:t xml:space="preserve">g. </w:t>
      </w:r>
      <w:proofErr w:type="spellStart"/>
      <w:r w:rsidRPr="009A22A7">
        <w:rPr>
          <w:rFonts w:ascii="Times New Roman" w:hAnsi="Times New Roman" w:cs="Times New Roman"/>
          <w:i/>
          <w:sz w:val="24"/>
          <w:szCs w:val="24"/>
          <w:lang w:val="en-US"/>
        </w:rPr>
        <w:t>Carex</w:t>
      </w:r>
      <w:proofErr w:type="spellEnd"/>
      <w:r>
        <w:rPr>
          <w:rFonts w:ascii="Times New Roman" w:hAnsi="Times New Roman" w:cs="Times New Roman"/>
          <w:sz w:val="24"/>
          <w:szCs w:val="24"/>
          <w:lang w:val="en-US"/>
        </w:rPr>
        <w:t xml:space="preserve"> karyotype evolves mainly via agmatoploidy and </w:t>
      </w:r>
      <w:r w:rsidR="004429A9">
        <w:rPr>
          <w:rFonts w:ascii="Times New Roman" w:hAnsi="Times New Roman" w:cs="Times New Roman"/>
          <w:sz w:val="24"/>
          <w:szCs w:val="24"/>
          <w:lang w:val="en-US"/>
        </w:rPr>
        <w:t>symploidy</w:t>
      </w:r>
      <w:r>
        <w:rPr>
          <w:rFonts w:ascii="Times New Roman" w:hAnsi="Times New Roman" w:cs="Times New Roman"/>
          <w:sz w:val="24"/>
          <w:szCs w:val="24"/>
          <w:lang w:val="en-US"/>
        </w:rPr>
        <w:t>;</w:t>
      </w:r>
      <w:r w:rsidR="00911E91">
        <w:rPr>
          <w:rFonts w:ascii="Times New Roman" w:hAnsi="Times New Roman" w:cs="Times New Roman"/>
          <w:sz w:val="24"/>
          <w:szCs w:val="24"/>
          <w:lang w:val="en-US"/>
        </w:rPr>
        <w:t xml:space="preserve"> </w:t>
      </w:r>
      <w:r w:rsidR="004429A9">
        <w:rPr>
          <w:rFonts w:ascii="Times New Roman" w:hAnsi="Times New Roman" w:cs="Times New Roman"/>
          <w:sz w:val="24"/>
          <w:szCs w:val="24"/>
          <w:lang w:val="en-US"/>
        </w:rPr>
        <w:fldChar w:fldCharType="begin" w:fldLock="1"/>
      </w:r>
      <w:r w:rsidR="004429A9">
        <w:rPr>
          <w:rFonts w:ascii="Times New Roman" w:hAnsi="Times New Roman" w:cs="Times New Roman"/>
          <w:sz w:val="24"/>
          <w:szCs w:val="24"/>
          <w:lang w:val="en-US"/>
        </w:rPr>
        <w:instrText>ADDIN CSL_CITATION { "citationItems" : [ { "id" : "ITEM-1", "itemData" : { "DOI" : "10.1111/j.1601-5223.1956.tb03022.x", "ISSN" : "00180661", "author" : [ { "dropping-particle" : "", "family" : "Davies", "given" : "Elizabeth W.", "non-dropping-particle" : "", "parse-names" : false, "suffix" : "" } ], "container-title" : "Hereditas", "id" : "ITEM-1", "issue" : "3-4", "issued" : { "date-parts" : [ [ "1956", "7", "9" ] ] }, "page" : "349-365", "title" : "Cytology, evolution and origin of the aneuploid series in the genus &lt;i&gt;Carex&lt;/i&gt;", "type" : "article-journal", "volume" : "42" }, "uris" : [ "http://www.mendeley.com/documents/?uuid=b11d24dd-0127-4184-b112-79a8b426c30f" ] }, { "id" : "ITEM-2", "itemData" : { "DOI" : "10.1111/j.1601-5223.1924.tb03128.x", "ISSN" : "00180661", "author" : [ { "dropping-particle" : "", "family" : "Heilborn", "given" : "O.", "non-dropping-particle" : "", "parse-names" : false, "suffix" : "" } ], "container-title" : "Hereditas", "id" : "ITEM-2", "issue" : "2", "issued" : { "date-parts" : [ [ "1924", "7", "9" ] ] }, "page" : "129-216", "title" : "Chromosome numbers and dimensions, species-formation and phylogeny in the genus &lt;i&gt;Carex&lt;/i&gt;", "type" : "article-journal", "volume" : "5" }, "uris" : [ "http://www.mendeley.com/documents/?uuid=ddcdafc7-d0a4-4d07-837b-7150b128f1eb" ] } ], "mendeley" : { "formattedCitation" : "(Heilborn 1924; Davies 1956)", "manualFormatting" : "Heilborn 1924; Davies 1956)", "plainTextFormattedCitation" : "(Heilborn 1924; Davies 1956)", "previouslyFormattedCitation" : "(Heilborn 1924; Davies 1956)" }, "properties" : { "noteIndex" : 4 }, "schema" : "https://github.com/citation-style-language/schema/raw/master/csl-citation.json" }</w:instrText>
      </w:r>
      <w:r w:rsidR="004429A9">
        <w:rPr>
          <w:rFonts w:ascii="Times New Roman" w:hAnsi="Times New Roman" w:cs="Times New Roman"/>
          <w:sz w:val="24"/>
          <w:szCs w:val="24"/>
          <w:lang w:val="en-US"/>
        </w:rPr>
        <w:fldChar w:fldCharType="separate"/>
      </w:r>
      <w:r w:rsidR="004429A9" w:rsidRPr="004429A9">
        <w:rPr>
          <w:rFonts w:ascii="Times New Roman" w:hAnsi="Times New Roman" w:cs="Times New Roman"/>
          <w:noProof/>
          <w:sz w:val="24"/>
          <w:szCs w:val="24"/>
          <w:lang w:val="en-US"/>
        </w:rPr>
        <w:t>Heilborn 1924; Davies 1956)</w:t>
      </w:r>
      <w:r w:rsidR="004429A9">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9F564A" w:rsidRPr="009A22A7">
        <w:rPr>
          <w:rFonts w:ascii="Times New Roman" w:hAnsi="Times New Roman" w:cs="Times New Roman"/>
          <w:sz w:val="24"/>
          <w:szCs w:val="24"/>
          <w:lang w:val="en-US"/>
        </w:rPr>
        <w:t xml:space="preserve"> </w:t>
      </w:r>
      <w:r w:rsidR="009F564A" w:rsidRPr="00870BB1">
        <w:rPr>
          <w:rFonts w:ascii="Times New Roman" w:hAnsi="Times New Roman" w:cs="Times New Roman"/>
          <w:sz w:val="24"/>
          <w:szCs w:val="24"/>
          <w:lang w:val="en-US"/>
        </w:rPr>
        <w:t>Thus, this hyperdiverse family and its wide range of karyotypic variation constitute a perfect taxon to study how changes in diversification rates and chromosom</w:t>
      </w:r>
      <w:r>
        <w:rPr>
          <w:rFonts w:ascii="Times New Roman" w:hAnsi="Times New Roman" w:cs="Times New Roman"/>
          <w:sz w:val="24"/>
          <w:szCs w:val="24"/>
          <w:lang w:val="en-US"/>
        </w:rPr>
        <w:t>e</w:t>
      </w:r>
      <w:r w:rsidR="009F564A" w:rsidRPr="00870BB1">
        <w:rPr>
          <w:rFonts w:ascii="Times New Roman" w:hAnsi="Times New Roman" w:cs="Times New Roman"/>
          <w:sz w:val="24"/>
          <w:szCs w:val="24"/>
          <w:lang w:val="en-US"/>
        </w:rPr>
        <w:t xml:space="preserve"> evolution are related.</w:t>
      </w:r>
      <w:r w:rsidR="00237349">
        <w:rPr>
          <w:rFonts w:ascii="Times New Roman" w:hAnsi="Times New Roman" w:cs="Times New Roman"/>
          <w:sz w:val="24"/>
          <w:szCs w:val="24"/>
          <w:lang w:val="en-US"/>
        </w:rPr>
        <w:t xml:space="preserve"> </w:t>
      </w:r>
      <w:r w:rsidR="009F564A">
        <w:rPr>
          <w:rFonts w:ascii="Times New Roman" w:hAnsi="Times New Roman" w:cs="Times New Roman"/>
          <w:sz w:val="24"/>
          <w:szCs w:val="24"/>
          <w:lang w:val="en-US"/>
        </w:rPr>
        <w:t xml:space="preserve">In light of these studies, we hypothesize that </w:t>
      </w:r>
      <w:r w:rsidR="00112B77">
        <w:rPr>
          <w:rFonts w:ascii="Times New Roman" w:hAnsi="Times New Roman" w:cs="Times New Roman"/>
          <w:sz w:val="24"/>
          <w:szCs w:val="24"/>
          <w:lang w:val="en-US"/>
        </w:rPr>
        <w:t xml:space="preserve">some </w:t>
      </w:r>
      <w:r w:rsidR="009F564A">
        <w:rPr>
          <w:rFonts w:ascii="Times New Roman" w:hAnsi="Times New Roman" w:cs="Times New Roman"/>
          <w:sz w:val="24"/>
          <w:szCs w:val="24"/>
          <w:lang w:val="en-US"/>
        </w:rPr>
        <w:t xml:space="preserve">shifts in lineage diversification could be caused, at least in part, by changes in the mode of chromosome evolution, </w:t>
      </w:r>
      <w:r w:rsidR="003C6926">
        <w:rPr>
          <w:rFonts w:ascii="Times New Roman" w:hAnsi="Times New Roman" w:cs="Times New Roman"/>
          <w:sz w:val="24"/>
          <w:szCs w:val="24"/>
          <w:lang w:val="en-US"/>
        </w:rPr>
        <w:t xml:space="preserve">probably </w:t>
      </w:r>
      <w:r w:rsidR="009F564A">
        <w:rPr>
          <w:rFonts w:ascii="Times New Roman" w:hAnsi="Times New Roman" w:cs="Times New Roman"/>
          <w:sz w:val="24"/>
          <w:szCs w:val="24"/>
          <w:lang w:val="en-US"/>
        </w:rPr>
        <w:t>leading to</w:t>
      </w:r>
      <w:r w:rsidR="003C6926">
        <w:rPr>
          <w:rFonts w:ascii="Times New Roman" w:hAnsi="Times New Roman" w:cs="Times New Roman"/>
          <w:sz w:val="24"/>
          <w:szCs w:val="24"/>
          <w:lang w:val="en-US"/>
        </w:rPr>
        <w:t xml:space="preserve"> di</w:t>
      </w:r>
      <w:r>
        <w:rPr>
          <w:rFonts w:ascii="Times New Roman" w:hAnsi="Times New Roman" w:cs="Times New Roman"/>
          <w:sz w:val="24"/>
          <w:szCs w:val="24"/>
          <w:lang w:val="en-US"/>
        </w:rPr>
        <w:t>fferent mechanism of adaptation or</w:t>
      </w:r>
      <w:r w:rsidR="003C6926">
        <w:rPr>
          <w:rFonts w:ascii="Times New Roman" w:hAnsi="Times New Roman" w:cs="Times New Roman"/>
          <w:sz w:val="24"/>
          <w:szCs w:val="24"/>
          <w:lang w:val="en-US"/>
        </w:rPr>
        <w:t xml:space="preserve"> reproductive isolation </w:t>
      </w:r>
      <w:r w:rsidR="00B347B4">
        <w:rPr>
          <w:rFonts w:ascii="Times New Roman" w:hAnsi="Times New Roman" w:cs="Times New Roman"/>
          <w:sz w:val="24"/>
          <w:szCs w:val="24"/>
          <w:lang w:val="en-US"/>
        </w:rPr>
        <w:fldChar w:fldCharType="begin" w:fldLock="1"/>
      </w:r>
      <w:r w:rsidR="00417060">
        <w:rPr>
          <w:rFonts w:ascii="Times New Roman" w:hAnsi="Times New Roman" w:cs="Times New Roman"/>
          <w:sz w:val="24"/>
          <w:szCs w:val="24"/>
          <w:lang w:val="en-US"/>
        </w:rPr>
        <w:instrText>ADDIN CSL_CITATION { "citationItems" : [ { "id" : "ITEM-1", "itemData" : { "DOI" : "10.1016/j.tig.2005.09.009", "ISBN" : "0168-9525 (Print)", "ISSN" : "01689525", "PMID" : "16242204", "abstract" : "In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 "author" : [ { "dropping-particle" : "", "family" : "Coghlan", "given" : "Avril", "non-dropping-particle" : "", "parse-names" : false, "suffix" : "" }, { "dropping-particle" : "", "family" : "Eichler", "given" : "Evan E.", "non-dropping-particle" : "", "parse-names" : false, "suffix" : "" }, { "dropping-particle" : "", "family" : "Oliver", "given" : "Stephen G.", "non-dropping-particle" : "", "parse-names" : false, "suffix" : "" }, { "dropping-particle" : "", "family" : "Paterson", "given" : "Andrew H.", "non-dropping-particle" : "", "parse-names" : false, "suffix" : "" }, { "dropping-particle" : "", "family" : "Stein", "given" : "Lincoln", "non-dropping-particle" : "", "parse-names" : false, "suffix" : "" } ], "container-title" : "Trends in Genetics", "id" : "ITEM-1", "issue" : "12", "issued" : { "date-parts" : [ [ "2005" ] ] }, "page" : "673-682", "title" : "Chromosome evolution in eukaryotes: A multi-kingdom perspective", "type" : "article", "volume" : "21" }, "uris" : [ "http://www.mendeley.com/documents/?uuid=c3a73023-ba22-46ff-917c-de9ada59edf0" ] }, { "id" : "ITEM-2", "itemData" : { "DOI" : "10.1111/j.1365-294X.2005.02617.x", "ISSN" : "0962-1083", "author" : [ { "dropping-particle" : "", "family" : "Butlin", "given" : "Roger K.", "non-dropping-particle" : "", "parse-names" : false, "suffix" : "" } ], "container-title" : "Molecular Ecology", "id" : "ITEM-2", "issue" : "9", "issued" : { "date-parts" : [ [ "2005", "8" ] ] }, "page" : "2621-2635", "title" : "Recombination and speciation", "type" : "article-journal", "volume" : "14" }, "uris" : [ "http://www.mendeley.com/documents/?uuid=3e610eec-c650-4742-8a6b-535170ea78d8" ] }, { "id" : "ITEM-3", "itemData" : { "author" : [ { "dropping-particle" : "", "family" : "Coyne", "given" : "J A", "non-dropping-particle" : "", "parse-names" : false, "suffix" : "" }, { "dropping-particle" : "", "family" : "Orr", "given" : "H A", "non-dropping-particle" : "", "parse-names" : false, "suffix" : "" } ], "editor" : [ { "dropping-particle" : "", "family" : "Coyne", "given" : "J A", "non-dropping-particle" : "", "parse-names" : false, "suffix" : "" }, { "dropping-particle" : "", "family" : "Orr", "given" : "H A", "non-dropping-particle" : "", "parse-names" : false, "suffix" : "" } ], "id" : "ITEM-3", "issued" : { "date-parts" : [ [ "2004" ] ] }, "number-of-pages" : "545", "publisher" : "Sinauer", "publisher-place" : "Sunderland, MA, USA", "title" : "Speciation", "type" : "book" }, "uris" : [ "http://www.mendeley.com/documents/?uuid=9d5d4f6b-644c-40e9-9c20-24683cfb11c7" ] }, { "id" : "ITEM-4", "itemData" : { "DOI" : "10.1016/S0169-5347(01)02187-5", "ISSN" : "01695347", "author" : [ { "dropping-particle" : "", "family" : "Rieseberg", "given" : "Loren H.", "non-dropping-particle" : "", "parse-names" : false, "suffix" : "" } ], "container-title" : "Trends in Ecology &amp; Evolution", "id" : "ITEM-4", "issue" : "7", "issued" : { "date-parts" : [ [ "2001", "7" ] ] }, "page" : "351-358", "title" : "Chromosomal rearrangements and speciation", "type" : "article-journal", "volume" : "16" }, "uris" : [ "http://www.mendeley.com/documents/?uuid=a52af85b-1b78-471f-b2f0-cd755612a52c" ] }, { "id" : "ITEM-5", "itemData" : { "ISSN" : "0014-3820", "PMID" : "12703935", "abstract" : "Chromosomal rearrangements can promote reproductive isolation by reducing recombination along a large section of the genome. We model the effects of the genetic barrier to gene flow caused by a chromosomal rearrangement on the rate of accumulation of postzygotic isolation genes in parapatry. We find that, if reproductive isolation is produced by the accumulation in parapatry of sets of alleles compatible within but incompatible across species, chromosomal rearrangements are far more likely to favor it than classical genetic barriers without chromosomal changes. New evidence of the role of chromosomal rearrangements in parapatric speciation suggests that postzygotic isolation is often due to the accumulation of such incompatibilities. The model makes testable qualitative predictions about the genetic signature of speciation.", "author" : [ { "dropping-particle" : "", "family" : "Navarro", "given" : "Arcadi", "non-dropping-particle" : "", "parse-names" : false, "suffix" : "" }, { "dropping-particle" : "", "family" : "Barton", "given" : "Nick H", "non-dropping-particle" : "", "parse-names" : false, "suffix" : "" } ], "container-title" : "Evolution; international journal of organic evolution", "id" : "ITEM-5", "issue" : "3", "issued" : { "date-parts" : [ [ "2003", "3" ] ] }, "page" : "447-59", "title" : "Accumulating postzygotic isolation genes in parapatry: A new twist on chromosomal speciation", "type" : "article-journal", "volume" : "57" }, "uris" : [ "http://www.mendeley.com/documents/?uuid=54b4ea2b-e035-47eb-b8cf-f543ebc778c5" ] }, { "id" : "ITEM-6", "itemData" : { "DOI" : "10.1126/science.1080600", "ISSN" : "1095-9203", "PMID" : "12690198", "abstract" : "Humans and their closest evolutionary relatives, the chimpanzees, differ in approximately 1.24% of their genomic DNA sequences. The fraction of these changes accumulated during the speciation processes that have separated the two lineages may be of special relevance in understanding the basis of their differences. We analyzed human and chimpanzee sequence data to search for the patterns of divergence and polymorphism predicted by a theoretical model of speciation. According to the model, positively selected changes should accumulate in chromosomes that present fixed structural differences, such as inversions, between the two species. Protein evolution was more than 2.2 times faster in chromosomes that had undergone structural rearrangements compared with colinear chromosomes. Also, nucleotide variability is slightly lower in rearranged chromosomes. These patterns of divergence and polymorphism may be, at least in part, the molecular footprint of speciation events in the human and chimpanzee lineages.", "author" : [ { "dropping-particle" : "", "family" : "Navarro", "given" : "Arcadi", "non-dropping-particle" : "", "parse-names" : false, "suffix" : "" }, { "dropping-particle" : "", "family" : "Barton", "given" : "Nick H", "non-dropping-particle" : "", "parse-names" : false, "suffix" : "" } ], "container-title" : "Science (New York, N.Y.)", "id" : "ITEM-6", "issue" : "5617", "issued" : { "date-parts" : [ [ "2003", "4", "11" ] ] }, "page" : "321-4", "title" : "Chromosomal speciation and molecular divergence \u2013 accelerated evolution in rearranged chromosomes", "type" : "article-journal", "volume" : "300" }, "uris" : [ "http://www.mendeley.com/documents/?uuid=6f62a3d6-2d60-4b03-aa24-96f6547a5b47" ] }, { "id" : "ITEM-7", "itemData" : { "DOI" : "10.3732/ajb.0800079", "ISSN" : "0002-9122", "author" : [ { "dropping-particle" : "", "family" : "Soltis", "given" : "D. E.", "non-dropping-particle" : "", "parse-names" : false, "suffix" : "" }, { "dropping-particle" : "", "family" : "Albert", "given" : "V. A.", "non-dropping-particle" : "", "parse-names" : false, "suffix" : "" }, { "dropping-particle" : "", "family" : "Leebens-Mack", "given" : "J.", "non-dropping-particle" : "", "parse-names" : false, "suffix" : "" }, { "dropping-particle" : "", "family" : "Bell", "given" : "C. D.", "non-dropping-particle" : "", "parse-names" : false, "suffix" : "" }, { "dropping-particle" : "", "family" : "Paterson", "given" : "A. H.", "non-dropping-particle" : "", "parse-names" : false, "suffix" : "" }, { "dropping-particle" : "", "family" : "Zheng", "given" : "C.", "non-dropping-particle" : "", "parse-names" : false, "suffix" : "" }, { "dropping-particle" : "", "family" : "Sankoff", "given" : "D.", "non-dropping-particle" : "", "parse-names" : false, "suffix" : "" }, { "dropping-particle" : "", "family" : "DePamphilis", "given" : "C. W.", "non-dropping-particle" : "", "parse-names" : false, "suffix" : "" }, { "dropping-particle" : "", "family" : "Wall", "given" : "P. K.", "non-dropping-particle" : "", "parse-names" : false, "suffix" : "" }, { "dropping-particle" : "", "family" : "Soltis", "given" : "P. S.", "non-dropping-particle" : "", "parse-names" : false, "suffix" : "" } ], "container-title" : "American Journal of Botany", "id" : "ITEM-7", "issue" : "1", "issued" : { "date-parts" : [ [ "2009", "1", "1" ] ] }, "page" : "336-348", "title" : "Polyploidy and angiosperm diversification", "type" : "article-journal", "volume" : "96" }, "uris" : [ "http://www.mendeley.com/documents/?uuid=34237dfd-4c2c-41e5-93f2-cf148c288b38" ] }, { "id" : "ITEM-8", "itemData" : { "DOI" : "10.1146/annurev.genet.34.1.401", "ISSN" : "0066-4197", "PMID" : "11092833", "abstract" : "Changes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 "author" : [ { "dropping-particle" : "", "family" : "Otto", "given" : "S P", "non-dropping-particle" : "", "parse-names" : false, "suffix" : "" }, { "dropping-particle" : "", "family" : "Whitton", "given" : "J", "non-dropping-particle" : "", "parse-names" : false, "suffix" : "" } ], "container-title" : "Annual review of genetics", "id" : "ITEM-8", "issued" : { "date-parts" : [ [ "2000" ] ] }, "page" : "401-437", "title" : "Polyploid incidence and evolution", "type" : "article-journal", "volume" : "34" }, "uris" : [ "http://www.mendeley.com/documents/?uuid=a2e3ec2e-ed1a-4431-9e5d-6630d66a2ac1" ] } ], "mendeley" : { "formattedCitation" : "(Otto and Whitton 2000a; Rieseberg 2001; Navarro and Barton 2003a, b; Coyne and Orr 2004; Coghlan et al. 2005; Butlin 2005; Soltis et al. 2009)", "plainTextFormattedCitation" : "(Otto and Whitton 2000a; Rieseberg 2001; Navarro and Barton 2003a, b; Coyne and Orr 2004; Coghlan et al. 2005; Butlin 2005; Soltis et al. 2009)", "previouslyFormattedCitation" : "(Otto and Whitton 2000a; Rieseberg 2001; Navarro and Barton 2003a, b; Coyne and Orr 2004; Coghlan et al. 2005; Butlin 2005; Soltis et al. 2009)" }, "properties" : { "noteIndex" : 2 }, "schema" : "https://github.com/citation-style-language/schema/raw/master/csl-citation.json" }</w:instrText>
      </w:r>
      <w:r w:rsidR="00B347B4">
        <w:rPr>
          <w:rFonts w:ascii="Times New Roman" w:hAnsi="Times New Roman" w:cs="Times New Roman"/>
          <w:sz w:val="24"/>
          <w:szCs w:val="24"/>
          <w:lang w:val="en-US"/>
        </w:rPr>
        <w:fldChar w:fldCharType="separate"/>
      </w:r>
      <w:r w:rsidR="00417060" w:rsidRPr="00417060">
        <w:rPr>
          <w:rFonts w:ascii="Times New Roman" w:hAnsi="Times New Roman" w:cs="Times New Roman"/>
          <w:noProof/>
          <w:sz w:val="24"/>
          <w:szCs w:val="24"/>
          <w:lang w:val="en-US"/>
        </w:rPr>
        <w:t>(Otto and Whitton 2000a; Rieseberg 2001; Navarro and Barton 2003a, b; Coyne and Orr 2004; Coghlan et al. 2005; Butlin 2005; Soltis et al. 2009)</w:t>
      </w:r>
      <w:r w:rsidR="00B347B4">
        <w:rPr>
          <w:rFonts w:ascii="Times New Roman" w:hAnsi="Times New Roman" w:cs="Times New Roman"/>
          <w:sz w:val="24"/>
          <w:szCs w:val="24"/>
          <w:lang w:val="en-US"/>
        </w:rPr>
        <w:fldChar w:fldCharType="end"/>
      </w:r>
      <w:r w:rsidR="00B347B4">
        <w:rPr>
          <w:rFonts w:ascii="Times New Roman" w:hAnsi="Times New Roman" w:cs="Times New Roman"/>
          <w:sz w:val="24"/>
          <w:szCs w:val="24"/>
          <w:lang w:val="en-US"/>
        </w:rPr>
        <w:t>.</w:t>
      </w:r>
      <w:r w:rsidR="003C6926">
        <w:rPr>
          <w:rFonts w:ascii="Times New Roman" w:hAnsi="Times New Roman" w:cs="Times New Roman"/>
          <w:sz w:val="24"/>
          <w:szCs w:val="24"/>
          <w:lang w:val="en-US"/>
        </w:rPr>
        <w:t xml:space="preserve"> </w:t>
      </w:r>
    </w:p>
    <w:p w:rsidR="009F564A" w:rsidRDefault="008D2D26" w:rsidP="00237349">
      <w:pPr>
        <w:autoSpaceDE w:val="0"/>
        <w:autoSpaceDN w:val="0"/>
        <w:adjustRightInd w:val="0"/>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Recently</w:t>
      </w:r>
      <w:r w:rsidR="0024267D">
        <w:rPr>
          <w:rFonts w:ascii="Times New Roman" w:hAnsi="Times New Roman" w:cs="Times New Roman"/>
          <w:sz w:val="24"/>
          <w:szCs w:val="24"/>
          <w:lang w:val="en-US"/>
        </w:rPr>
        <w:t xml:space="preserve"> </w:t>
      </w:r>
      <w:r w:rsidR="0024267D">
        <w:rPr>
          <w:rFonts w:ascii="Times New Roman" w:hAnsi="Times New Roman" w:cs="Times New Roman"/>
          <w:sz w:val="24"/>
          <w:szCs w:val="24"/>
          <w:lang w:val="en-US"/>
        </w:rPr>
        <w:fldChar w:fldCharType="begin" w:fldLock="1"/>
      </w:r>
      <w:r w:rsidR="009455D8">
        <w:rPr>
          <w:rFonts w:ascii="Times New Roman" w:hAnsi="Times New Roman" w:cs="Times New Roman"/>
          <w:sz w:val="24"/>
          <w:szCs w:val="24"/>
          <w:lang w:val="en-US"/>
        </w:rPr>
        <w:instrText>ADDIN CSL_CITATION { "citationItems" : [ { "id" : "ITEM-1", "itemData" : { "DOI" : "10.1093/sysbio/syp083", "ISSN" : "1076-836X", "author" : [ { "dropping-particle" : "", "family" : "Mayrose", "given" : "Itay", "non-dropping-particle" : "", "parse-names" : false, "suffix" : "" }, { "dropping-particle" : "", "family" : "Barker", "given" : "Michael S.", "non-dropping-particle" : "", "parse-names" : false, "suffix" : "" }, { "dropping-particle" : "", "family" : "Otto", "given" : "Sarah P.", "non-dropping-particle" : "", "parse-names" : false, "suffix" : "" } ], "container-title" : "Systematic Biology", "id" : "ITEM-1", "issue" : "2", "issued" : { "date-parts" : [ [ "2010", "3" ] ] }, "page" : "132-144", "title" : "Probabilistic models of chromosome number evolution and the inference of polyploidy", "type" : "article-journal", "volume" : "59" }, "uris" : [ "http://www.mendeley.com/documents/?uuid=16d010c7-8961-46a7-b64f-aa82d5f349d0" ] }, { "id" : "ITEM-2", "itemData" : { "DOI" : "10.1093/molbev/msu122", "ISSN" : "1537-1719", "author" : [ { "dropping-particle" : "", "family" : "Glick", "given" : "Lior", "non-dropping-particle" : "", "parse-names" : false, "suffix" : "" }, { "dropping-particle" : "", "family" : "Mayrose", "given" : "Itay", "non-dropping-particle" : "", "parse-names" : false, "suffix" : "" } ], "container-title" : "Molecular Biology and Evolution", "id" : "ITEM-2", "issue" : "7", "issued" : { "date-parts" : [ [ "2014", "7" ] ] }, "page" : "1914-1922", "title" : "ChromEvol: Assessing the pattern of chromosome number evolution and the inference of polyploidy along a phylogeny", "type" : "article-journal", "volume" : "31" }, "uris" : [ "http://www.mendeley.com/documents/?uuid=e5da562c-08a4-46d7-b507-405b474c1e6a" ] } ], "mendeley" : { "formattedCitation" : "(Mayrose et al. 2010; Glick and Mayrose 2014)", "plainTextFormattedCitation" : "(Mayrose et al. 2010; Glick and Mayrose 2014)", "previouslyFormattedCitation" : "(Mayrose et al. 2010; Glick and Mayrose 2014)" }, "properties" : { "noteIndex" : 4 }, "schema" : "https://github.com/citation-style-language/schema/raw/master/csl-citation.json" }</w:instrText>
      </w:r>
      <w:r w:rsidR="0024267D">
        <w:rPr>
          <w:rFonts w:ascii="Times New Roman" w:hAnsi="Times New Roman" w:cs="Times New Roman"/>
          <w:sz w:val="24"/>
          <w:szCs w:val="24"/>
          <w:lang w:val="en-US"/>
        </w:rPr>
        <w:fldChar w:fldCharType="separate"/>
      </w:r>
      <w:r w:rsidR="0024267D" w:rsidRPr="0024267D">
        <w:rPr>
          <w:rFonts w:ascii="Times New Roman" w:hAnsi="Times New Roman" w:cs="Times New Roman"/>
          <w:noProof/>
          <w:sz w:val="24"/>
          <w:szCs w:val="24"/>
          <w:lang w:val="en-US"/>
        </w:rPr>
        <w:t>(Mayrose et al. 2010; Glick and Mayrose 2014)</w:t>
      </w:r>
      <w:r w:rsidR="0024267D">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some </w:t>
      </w:r>
      <w:r w:rsidR="0024267D">
        <w:rPr>
          <w:rFonts w:ascii="Times New Roman" w:hAnsi="Times New Roman" w:cs="Times New Roman"/>
          <w:sz w:val="24"/>
          <w:szCs w:val="24"/>
          <w:lang w:val="en-US"/>
        </w:rPr>
        <w:t>hypothesis-testing probabilistic models of chromosome number evolution</w:t>
      </w:r>
      <w:r w:rsidR="00866B1A">
        <w:rPr>
          <w:rFonts w:ascii="Times New Roman" w:hAnsi="Times New Roman" w:cs="Times New Roman"/>
          <w:sz w:val="24"/>
          <w:szCs w:val="24"/>
          <w:lang w:val="en-US"/>
        </w:rPr>
        <w:t xml:space="preserve"> have been formulated</w:t>
      </w:r>
      <w:r w:rsidR="0024267D">
        <w:rPr>
          <w:rFonts w:ascii="Times New Roman" w:hAnsi="Times New Roman" w:cs="Times New Roman"/>
          <w:sz w:val="24"/>
          <w:szCs w:val="24"/>
          <w:lang w:val="en-US"/>
        </w:rPr>
        <w:t>.</w:t>
      </w:r>
      <w:r w:rsidR="00866B1A">
        <w:rPr>
          <w:rFonts w:ascii="Times New Roman" w:hAnsi="Times New Roman" w:cs="Times New Roman"/>
          <w:sz w:val="24"/>
          <w:szCs w:val="24"/>
          <w:lang w:val="en-US"/>
        </w:rPr>
        <w:t xml:space="preserve"> </w:t>
      </w:r>
      <w:r w:rsidR="002415C7">
        <w:rPr>
          <w:rFonts w:ascii="Times New Roman" w:hAnsi="Times New Roman" w:cs="Times New Roman"/>
          <w:sz w:val="24"/>
          <w:szCs w:val="24"/>
          <w:lang w:val="en-US"/>
        </w:rPr>
        <w:t>These models include different parameters</w:t>
      </w:r>
      <w:r w:rsidR="0000238D">
        <w:rPr>
          <w:rFonts w:ascii="Times New Roman" w:hAnsi="Times New Roman" w:cs="Times New Roman"/>
          <w:sz w:val="24"/>
          <w:szCs w:val="24"/>
          <w:lang w:val="en-US"/>
        </w:rPr>
        <w:t>, with</w:t>
      </w:r>
      <w:r w:rsidR="002415C7">
        <w:rPr>
          <w:rFonts w:ascii="Times New Roman" w:hAnsi="Times New Roman" w:cs="Times New Roman"/>
          <w:sz w:val="24"/>
          <w:szCs w:val="24"/>
          <w:lang w:val="en-US"/>
        </w:rPr>
        <w:t xml:space="preserve"> </w:t>
      </w:r>
      <w:r w:rsidR="0018726A">
        <w:rPr>
          <w:rFonts w:ascii="Times New Roman" w:hAnsi="Times New Roman" w:cs="Times New Roman"/>
          <w:sz w:val="24"/>
          <w:szCs w:val="24"/>
          <w:lang w:val="en-US"/>
        </w:rPr>
        <w:t xml:space="preserve">the simplest ones </w:t>
      </w:r>
      <w:r w:rsidR="002415C7">
        <w:rPr>
          <w:rFonts w:ascii="Times New Roman" w:hAnsi="Times New Roman" w:cs="Times New Roman"/>
          <w:sz w:val="24"/>
          <w:szCs w:val="24"/>
          <w:lang w:val="en-US"/>
        </w:rPr>
        <w:t xml:space="preserve">calculating the rate of gains, losses and ploidy augments in chromosome number along a phylogeny. Complexes </w:t>
      </w:r>
      <w:r w:rsidR="002415C7">
        <w:rPr>
          <w:rFonts w:ascii="Times New Roman" w:hAnsi="Times New Roman" w:cs="Times New Roman"/>
          <w:sz w:val="24"/>
          <w:szCs w:val="24"/>
          <w:lang w:val="en-US"/>
        </w:rPr>
        <w:lastRenderedPageBreak/>
        <w:t>models allow identifying linear dependency between the starting number of chromosomes and the rate of ascending and decreasing dysploidy</w:t>
      </w:r>
      <w:r w:rsidR="0018726A">
        <w:rPr>
          <w:rFonts w:ascii="Times New Roman" w:hAnsi="Times New Roman" w:cs="Times New Roman"/>
          <w:sz w:val="24"/>
          <w:szCs w:val="24"/>
          <w:lang w:val="en-US"/>
        </w:rPr>
        <w:t>. Because our hypothesis is focused on the shifts of gains/losses of specific lineages chromosome number, and not in the relation between the latter and the parameters, we overlook the linear models.</w:t>
      </w:r>
      <w:r w:rsidR="002E3320">
        <w:rPr>
          <w:rFonts w:ascii="Times New Roman" w:hAnsi="Times New Roman" w:cs="Times New Roman"/>
          <w:sz w:val="24"/>
          <w:szCs w:val="24"/>
          <w:lang w:val="en-US"/>
        </w:rPr>
        <w:t xml:space="preserve"> </w:t>
      </w:r>
      <w:r w:rsidR="009455D8">
        <w:rPr>
          <w:rFonts w:ascii="Times New Roman" w:hAnsi="Times New Roman" w:cs="Times New Roman"/>
          <w:sz w:val="24"/>
          <w:szCs w:val="24"/>
          <w:lang w:val="en-US"/>
        </w:rPr>
        <w:t xml:space="preserve">We applied these models to the latest sedges phylogenies </w:t>
      </w:r>
      <w:r w:rsidR="009455D8">
        <w:rPr>
          <w:rFonts w:ascii="Times New Roman" w:hAnsi="Times New Roman" w:cs="Times New Roman"/>
          <w:sz w:val="24"/>
          <w:szCs w:val="24"/>
          <w:lang w:val="en-US"/>
        </w:rPr>
        <w:fldChar w:fldCharType="begin" w:fldLock="1"/>
      </w:r>
      <w:r w:rsidR="009455D8">
        <w:rPr>
          <w:rFonts w:ascii="Times New Roman" w:hAnsi="Times New Roman" w:cs="Times New Roman"/>
          <w:sz w:val="24"/>
          <w:szCs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"uris" : [ "http://www.mendeley.com/documents/?uuid=15e0330e-55a6-41ee-b46c-b5bac851f6f0" ] }, { "id" : "ITEM-2",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"ITEM-2", "issue" : "2", "issued" : { "date-parts" : [ [ "2013", "3" ] ] }, "page" : "205-219", "title" : "Using supermatrices for phylogenetic inquiry: An example using the sedges", "type" : "article-journal", "volume" : "62" }, "uris" : [ "http://www.mendeley.com/documents/?uuid=3a9449ee-3be7-4735-8913-e0af2c6d2962" ] } ], "mendeley" : { "formattedCitation" : "(Hinchliff and Roalson 2013; Spalink et al. 2016)", "plainTextFormattedCitation" : "(Hinchliff and Roalson 2013; Spalink et al. 2016)", "previouslyFormattedCitation" : "(Hinchliff and Roalson 2013; Spalink et al. 2016)" }, "properties" : { "noteIndex" : 5 }, "schema" : "https://github.com/citation-style-language/schema/raw/master/csl-citation.json" }</w:instrText>
      </w:r>
      <w:r w:rsidR="009455D8">
        <w:rPr>
          <w:rFonts w:ascii="Times New Roman" w:hAnsi="Times New Roman" w:cs="Times New Roman"/>
          <w:sz w:val="24"/>
          <w:szCs w:val="24"/>
          <w:lang w:val="en-US"/>
        </w:rPr>
        <w:fldChar w:fldCharType="separate"/>
      </w:r>
      <w:r w:rsidR="009455D8" w:rsidRPr="009455D8">
        <w:rPr>
          <w:rFonts w:ascii="Times New Roman" w:hAnsi="Times New Roman" w:cs="Times New Roman"/>
          <w:noProof/>
          <w:sz w:val="24"/>
          <w:szCs w:val="24"/>
          <w:lang w:val="en-US"/>
        </w:rPr>
        <w:t>(Hinchliff and Roalson 2013; Spalink et al. 2016)</w:t>
      </w:r>
      <w:r w:rsidR="009455D8">
        <w:rPr>
          <w:rFonts w:ascii="Times New Roman" w:hAnsi="Times New Roman" w:cs="Times New Roman"/>
          <w:sz w:val="24"/>
          <w:szCs w:val="24"/>
          <w:lang w:val="en-US"/>
        </w:rPr>
        <w:fldChar w:fldCharType="end"/>
      </w:r>
      <w:r w:rsidR="002F3B85">
        <w:rPr>
          <w:rFonts w:ascii="Times New Roman" w:hAnsi="Times New Roman" w:cs="Times New Roman"/>
          <w:sz w:val="24"/>
          <w:szCs w:val="24"/>
          <w:lang w:val="en-US"/>
        </w:rPr>
        <w:t xml:space="preserve"> and the different pruned lineages</w:t>
      </w:r>
      <w:r w:rsidR="00B36B4F">
        <w:rPr>
          <w:rFonts w:ascii="Times New Roman" w:hAnsi="Times New Roman" w:cs="Times New Roman"/>
          <w:sz w:val="24"/>
          <w:szCs w:val="24"/>
          <w:lang w:val="en-US"/>
        </w:rPr>
        <w:t xml:space="preserve"> with a</w:t>
      </w:r>
      <w:r w:rsidR="002F3B85">
        <w:rPr>
          <w:rFonts w:ascii="Times New Roman" w:hAnsi="Times New Roman" w:cs="Times New Roman"/>
          <w:sz w:val="24"/>
          <w:szCs w:val="24"/>
          <w:lang w:val="en-US"/>
        </w:rPr>
        <w:t xml:space="preserve"> treatment similar to that </w:t>
      </w:r>
      <w:r w:rsidR="00B36B4F">
        <w:rPr>
          <w:rFonts w:ascii="Times New Roman" w:hAnsi="Times New Roman" w:cs="Times New Roman"/>
          <w:sz w:val="24"/>
          <w:szCs w:val="24"/>
          <w:lang w:val="en-US"/>
        </w:rPr>
        <w:t>proposed by O’Meara et al.</w:t>
      </w:r>
      <w:r w:rsidR="002F3B85">
        <w:rPr>
          <w:rFonts w:ascii="Times New Roman" w:hAnsi="Times New Roman" w:cs="Times New Roman"/>
          <w:sz w:val="24"/>
          <w:szCs w:val="24"/>
          <w:lang w:val="en-US"/>
        </w:rPr>
        <w:t xml:space="preserve"> </w:t>
      </w:r>
      <w:r w:rsidR="00B36B4F">
        <w:rPr>
          <w:rFonts w:ascii="Times New Roman" w:hAnsi="Times New Roman" w:cs="Times New Roman"/>
          <w:sz w:val="24"/>
          <w:szCs w:val="24"/>
          <w:lang w:val="en-US"/>
        </w:rPr>
        <w:fldChar w:fldCharType="begin" w:fldLock="1"/>
      </w:r>
      <w:r w:rsidR="00B36B4F">
        <w:rPr>
          <w:rFonts w:ascii="Times New Roman" w:hAnsi="Times New Roman" w:cs="Times New Roman"/>
          <w:sz w:val="24"/>
          <w:szCs w:val="24"/>
          <w:lang w:val="en-US"/>
        </w:rPr>
        <w:instrText>ADDIN CSL_CITATION { "citationItems" : [ { "id" : "ITEM-1", "itemData" : { "DOI" : "10.1554/05-130.1", "ISSN" : "0014-3820", "author" : [ { "dropping-particle" : "", "family" : "O'Meara", "given" : "Brian C.", "non-dropping-particle" : "", "parse-names" : false, "suffix" : "" }, { "dropping-particle" : "", "family" : "An\u00e9", "given" : "C\u00e9cile", "non-dropping-particle" : "", "parse-names" : false, "suffix" : "" }, { "dropping-particle" : "", "family" : "Sanderson", "given" : "Michael J.", "non-dropping-particle" : "", "parse-names" : false, "suffix" : "" }, { "dropping-particle" : "", "family" : "Wainwright", "given" : "Peter C.", "non-dropping-particle" : "", "parse-names" : false, "suffix" : "" } ], "container-title" : "Evolution", "id" : "ITEM-1", "issue" : "5", "issued" : { "date-parts" : [ [ "2006" ] ] }, "page" : "922", "title" : "Testing for different rates of continuous trait evolution using likelihood", "type" : "article-journal", "volume" : "60" }, "suppress-author" : 1, "uris" : [ "http://www.mendeley.com/documents/?uuid=272b212e-9cd4-4d14-9106-0ac9c8ec9571" ] } ], "mendeley" : { "formattedCitation" : "(2006)", "plainTextFormattedCitation" : "(2006)", "previouslyFormattedCitation" : "(2006)" }, "properties" : { "noteIndex" : 5 }, "schema" : "https://github.com/citation-style-language/schema/raw/master/csl-citation.json" }</w:instrText>
      </w:r>
      <w:r w:rsidR="00B36B4F">
        <w:rPr>
          <w:rFonts w:ascii="Times New Roman" w:hAnsi="Times New Roman" w:cs="Times New Roman"/>
          <w:sz w:val="24"/>
          <w:szCs w:val="24"/>
          <w:lang w:val="en-US"/>
        </w:rPr>
        <w:fldChar w:fldCharType="separate"/>
      </w:r>
      <w:r w:rsidR="00B36B4F" w:rsidRPr="00B36B4F">
        <w:rPr>
          <w:rFonts w:ascii="Times New Roman" w:hAnsi="Times New Roman" w:cs="Times New Roman"/>
          <w:noProof/>
          <w:sz w:val="24"/>
          <w:szCs w:val="24"/>
          <w:lang w:val="en-US"/>
        </w:rPr>
        <w:t>(2006)</w:t>
      </w:r>
      <w:r w:rsidR="00B36B4F">
        <w:rPr>
          <w:rFonts w:ascii="Times New Roman" w:hAnsi="Times New Roman" w:cs="Times New Roman"/>
          <w:sz w:val="24"/>
          <w:szCs w:val="24"/>
          <w:lang w:val="en-US"/>
        </w:rPr>
        <w:fldChar w:fldCharType="end"/>
      </w:r>
      <w:r w:rsidR="002F3B85">
        <w:rPr>
          <w:rFonts w:ascii="Times New Roman" w:hAnsi="Times New Roman" w:cs="Times New Roman"/>
          <w:sz w:val="24"/>
          <w:szCs w:val="24"/>
          <w:lang w:val="en-US"/>
        </w:rPr>
        <w:t xml:space="preserve"> and </w:t>
      </w:r>
      <w:r w:rsidR="00B36B4F">
        <w:rPr>
          <w:rFonts w:ascii="Times New Roman" w:hAnsi="Times New Roman" w:cs="Times New Roman"/>
          <w:sz w:val="24"/>
          <w:szCs w:val="24"/>
          <w:lang w:val="en-US"/>
        </w:rPr>
        <w:t xml:space="preserve">replicated by </w:t>
      </w:r>
      <w:proofErr w:type="spellStart"/>
      <w:r w:rsidR="00B36B4F">
        <w:rPr>
          <w:rFonts w:ascii="Times New Roman" w:hAnsi="Times New Roman" w:cs="Times New Roman"/>
          <w:sz w:val="24"/>
          <w:szCs w:val="24"/>
          <w:lang w:val="en-US"/>
        </w:rPr>
        <w:t>Hipp</w:t>
      </w:r>
      <w:proofErr w:type="spellEnd"/>
      <w:r w:rsidR="00B36B4F">
        <w:rPr>
          <w:rFonts w:ascii="Times New Roman" w:hAnsi="Times New Roman" w:cs="Times New Roman"/>
          <w:sz w:val="24"/>
          <w:szCs w:val="24"/>
          <w:lang w:val="en-US"/>
        </w:rPr>
        <w:t xml:space="preserve"> </w:t>
      </w:r>
      <w:r w:rsidR="00B36B4F">
        <w:rPr>
          <w:rFonts w:ascii="Times New Roman" w:hAnsi="Times New Roman" w:cs="Times New Roman"/>
          <w:sz w:val="24"/>
          <w:szCs w:val="24"/>
          <w:lang w:val="en-US"/>
        </w:rPr>
        <w:fldChar w:fldCharType="begin" w:fldLock="1"/>
      </w:r>
      <w:r w:rsidR="00B36B4F">
        <w:rPr>
          <w:rFonts w:ascii="Times New Roman" w:hAnsi="Times New Roman" w:cs="Times New Roman"/>
          <w:sz w:val="24"/>
          <w:szCs w:val="24"/>
          <w:lang w:val="en-US"/>
        </w:rPr>
        <w:instrText>ADDIN CSL_CITATION { "citationItems" : [ { "id" : "ITEM-1", "itemData" : { "DOI" : "10.1111/j.1558-5646.2007.00183.x", "ISSN" : "0014-3820", "author" : [ { "dropping-particle" : "", "family" : "Hipp", "given" : "Andrew L.", "non-dropping-particle" : "", "parse-names" : false, "suffix" : "" } ], "container-title" : "Evolution", "id" : "ITEM-1", "issue" : "9", "issued" : { "date-parts" : [ [ "2007", "9" ] ] }, "page" : "2175-2194", "title" : "Nonuniform processes of chromosome evolution in sedges (&lt;i&gt;Carex&lt;/i&gt;: Cyperaceae)", "type" : "article-journal", "volume" : "61" }, "suppress-author" : 1, "uris" : [ "http://www.mendeley.com/documents/?uuid=f1893d43-8bcf-4060-a984-41734e65b911" ] } ], "mendeley" : { "formattedCitation" : "(2007)", "plainTextFormattedCitation" : "(2007)", "previouslyFormattedCitation" : "(2007)" }, "properties" : { "noteIndex" : 5 }, "schema" : "https://github.com/citation-style-language/schema/raw/master/csl-citation.json" }</w:instrText>
      </w:r>
      <w:r w:rsidR="00B36B4F">
        <w:rPr>
          <w:rFonts w:ascii="Times New Roman" w:hAnsi="Times New Roman" w:cs="Times New Roman"/>
          <w:sz w:val="24"/>
          <w:szCs w:val="24"/>
          <w:lang w:val="en-US"/>
        </w:rPr>
        <w:fldChar w:fldCharType="separate"/>
      </w:r>
      <w:r w:rsidR="00B36B4F" w:rsidRPr="00B36B4F">
        <w:rPr>
          <w:rFonts w:ascii="Times New Roman" w:hAnsi="Times New Roman" w:cs="Times New Roman"/>
          <w:noProof/>
          <w:sz w:val="24"/>
          <w:szCs w:val="24"/>
          <w:lang w:val="en-US"/>
        </w:rPr>
        <w:t>(2007)</w:t>
      </w:r>
      <w:r w:rsidR="00B36B4F">
        <w:rPr>
          <w:rFonts w:ascii="Times New Roman" w:hAnsi="Times New Roman" w:cs="Times New Roman"/>
          <w:sz w:val="24"/>
          <w:szCs w:val="24"/>
          <w:lang w:val="en-US"/>
        </w:rPr>
        <w:fldChar w:fldCharType="end"/>
      </w:r>
      <w:r w:rsidR="00B36B4F">
        <w:rPr>
          <w:rFonts w:ascii="Times New Roman" w:hAnsi="Times New Roman" w:cs="Times New Roman"/>
          <w:sz w:val="24"/>
          <w:szCs w:val="24"/>
          <w:lang w:val="en-US"/>
        </w:rPr>
        <w:t xml:space="preserve"> on north American </w:t>
      </w:r>
      <w:proofErr w:type="spellStart"/>
      <w:r w:rsidR="00B36B4F" w:rsidRPr="00B36B4F">
        <w:rPr>
          <w:rFonts w:ascii="Times New Roman" w:hAnsi="Times New Roman" w:cs="Times New Roman"/>
          <w:i/>
          <w:sz w:val="24"/>
          <w:szCs w:val="24"/>
          <w:lang w:val="en-US"/>
        </w:rPr>
        <w:t>Carex</w:t>
      </w:r>
      <w:proofErr w:type="spellEnd"/>
      <w:r w:rsidR="00167DF7">
        <w:rPr>
          <w:rFonts w:ascii="Times New Roman" w:hAnsi="Times New Roman" w:cs="Times New Roman"/>
          <w:i/>
          <w:sz w:val="24"/>
          <w:szCs w:val="24"/>
          <w:lang w:val="en-US"/>
        </w:rPr>
        <w:t xml:space="preserve"> </w:t>
      </w:r>
      <w:r w:rsidR="00117EE8">
        <w:rPr>
          <w:rFonts w:ascii="Times New Roman" w:hAnsi="Times New Roman" w:cs="Times New Roman"/>
          <w:sz w:val="24"/>
          <w:szCs w:val="24"/>
          <w:lang w:val="en-US"/>
        </w:rPr>
        <w:t xml:space="preserve">sect. </w:t>
      </w:r>
      <w:proofErr w:type="spellStart"/>
      <w:proofErr w:type="gramStart"/>
      <w:r w:rsidR="00117EE8">
        <w:rPr>
          <w:rFonts w:ascii="Times New Roman" w:hAnsi="Times New Roman" w:cs="Times New Roman"/>
          <w:i/>
          <w:sz w:val="24"/>
          <w:szCs w:val="24"/>
          <w:lang w:val="en-US"/>
        </w:rPr>
        <w:t>Ovales</w:t>
      </w:r>
      <w:proofErr w:type="spellEnd"/>
      <w:r w:rsidR="00117EE8">
        <w:rPr>
          <w:rFonts w:ascii="Times New Roman" w:hAnsi="Times New Roman" w:cs="Times New Roman"/>
          <w:i/>
          <w:sz w:val="24"/>
          <w:szCs w:val="24"/>
          <w:lang w:val="en-US"/>
        </w:rPr>
        <w:t xml:space="preserve"> </w:t>
      </w:r>
      <w:r w:rsidR="00167DF7">
        <w:rPr>
          <w:rFonts w:ascii="Times New Roman" w:hAnsi="Times New Roman" w:cs="Times New Roman"/>
          <w:sz w:val="24"/>
          <w:szCs w:val="24"/>
          <w:lang w:val="en-US"/>
        </w:rPr>
        <w:t>species</w:t>
      </w:r>
      <w:r w:rsidR="00B36B4F">
        <w:rPr>
          <w:rFonts w:ascii="Times New Roman" w:hAnsi="Times New Roman" w:cs="Times New Roman"/>
          <w:sz w:val="24"/>
          <w:szCs w:val="24"/>
          <w:lang w:val="en-US"/>
        </w:rPr>
        <w:t>.</w:t>
      </w:r>
      <w:proofErr w:type="gramEnd"/>
      <w:r w:rsidR="00B36B4F">
        <w:rPr>
          <w:rFonts w:ascii="Times New Roman" w:hAnsi="Times New Roman" w:cs="Times New Roman"/>
          <w:sz w:val="24"/>
          <w:szCs w:val="24"/>
          <w:lang w:val="en-US"/>
        </w:rPr>
        <w:t xml:space="preserve"> </w:t>
      </w:r>
    </w:p>
    <w:p w:rsidR="00B36B4F" w:rsidRDefault="003755D3" w:rsidP="00237349">
      <w:pPr>
        <w:autoSpaceDE w:val="0"/>
        <w:autoSpaceDN w:val="0"/>
        <w:adjustRightInd w:val="0"/>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aim of this study is</w:t>
      </w:r>
      <w:r w:rsidR="000F5B00">
        <w:rPr>
          <w:rFonts w:ascii="Times New Roman" w:hAnsi="Times New Roman" w:cs="Times New Roman"/>
          <w:sz w:val="24"/>
          <w:szCs w:val="24"/>
          <w:lang w:val="en-US"/>
        </w:rPr>
        <w:t xml:space="preserve"> </w:t>
      </w:r>
      <w:r w:rsidR="00275249">
        <w:rPr>
          <w:rFonts w:ascii="Times New Roman" w:hAnsi="Times New Roman" w:cs="Times New Roman"/>
          <w:sz w:val="24"/>
          <w:szCs w:val="24"/>
          <w:lang w:val="en-US"/>
        </w:rPr>
        <w:t>(</w:t>
      </w:r>
      <w:r w:rsidR="00E26D49">
        <w:rPr>
          <w:rFonts w:ascii="Times New Roman" w:hAnsi="Times New Roman" w:cs="Times New Roman"/>
          <w:sz w:val="24"/>
          <w:szCs w:val="24"/>
          <w:lang w:val="en-US"/>
        </w:rPr>
        <w:t xml:space="preserve">i) </w:t>
      </w:r>
      <w:r w:rsidR="000F5B00">
        <w:rPr>
          <w:rFonts w:ascii="Times New Roman" w:hAnsi="Times New Roman" w:cs="Times New Roman"/>
          <w:sz w:val="24"/>
          <w:szCs w:val="24"/>
          <w:lang w:val="en-US"/>
        </w:rPr>
        <w:t xml:space="preserve">to elucidate the role of chromosome evolution in diversification </w:t>
      </w:r>
      <w:r w:rsidR="001B153B">
        <w:rPr>
          <w:rFonts w:ascii="Times New Roman" w:hAnsi="Times New Roman" w:cs="Times New Roman"/>
          <w:sz w:val="24"/>
          <w:szCs w:val="24"/>
          <w:lang w:val="en-US"/>
        </w:rPr>
        <w:t xml:space="preserve">of sedges family </w:t>
      </w:r>
      <w:r w:rsidR="000F5B00">
        <w:rPr>
          <w:rFonts w:ascii="Times New Roman" w:hAnsi="Times New Roman" w:cs="Times New Roman"/>
          <w:sz w:val="24"/>
          <w:szCs w:val="24"/>
          <w:lang w:val="en-US"/>
        </w:rPr>
        <w:t xml:space="preserve">by the implementation of probabilistic models in an unprecedented </w:t>
      </w:r>
      <w:r w:rsidR="00E26D49">
        <w:rPr>
          <w:rFonts w:ascii="Times New Roman" w:hAnsi="Times New Roman" w:cs="Times New Roman"/>
          <w:sz w:val="24"/>
          <w:szCs w:val="24"/>
          <w:lang w:val="en-US"/>
        </w:rPr>
        <w:t>manner</w:t>
      </w:r>
      <w:r w:rsidR="00275249">
        <w:rPr>
          <w:rFonts w:ascii="Times New Roman" w:hAnsi="Times New Roman" w:cs="Times New Roman"/>
          <w:sz w:val="24"/>
          <w:szCs w:val="24"/>
          <w:lang w:val="en-US"/>
        </w:rPr>
        <w:t xml:space="preserve">, and (ii) to evaluate the potential </w:t>
      </w:r>
      <w:r w:rsidR="0000238D">
        <w:rPr>
          <w:rFonts w:ascii="Times New Roman" w:hAnsi="Times New Roman" w:cs="Times New Roman"/>
          <w:sz w:val="24"/>
          <w:szCs w:val="24"/>
          <w:lang w:val="en-US"/>
        </w:rPr>
        <w:t>usability</w:t>
      </w:r>
      <w:r w:rsidR="00275249">
        <w:rPr>
          <w:rFonts w:ascii="Times New Roman" w:hAnsi="Times New Roman" w:cs="Times New Roman"/>
          <w:sz w:val="24"/>
          <w:szCs w:val="24"/>
          <w:lang w:val="en-US"/>
        </w:rPr>
        <w:t xml:space="preserve"> of the nested models treatment in studies of chromosome evolution for high species richness lineages in order to discern different evolution patterns within a phylogeny.</w:t>
      </w:r>
      <w:r w:rsidR="00A85B08">
        <w:rPr>
          <w:rFonts w:ascii="Times New Roman" w:hAnsi="Times New Roman" w:cs="Times New Roman"/>
          <w:sz w:val="24"/>
          <w:szCs w:val="24"/>
          <w:lang w:val="en-US"/>
        </w:rPr>
        <w:t xml:space="preserve"> </w:t>
      </w:r>
      <w:r w:rsidR="004A23EB">
        <w:rPr>
          <w:rFonts w:ascii="Times New Roman" w:hAnsi="Times New Roman" w:cs="Times New Roman"/>
          <w:sz w:val="24"/>
          <w:szCs w:val="24"/>
          <w:lang w:val="en-US"/>
        </w:rPr>
        <w:t>T</w:t>
      </w:r>
      <w:r w:rsidR="00A85B08">
        <w:rPr>
          <w:rFonts w:ascii="Times New Roman" w:hAnsi="Times New Roman" w:cs="Times New Roman"/>
          <w:sz w:val="24"/>
          <w:szCs w:val="24"/>
          <w:lang w:val="en-US"/>
        </w:rPr>
        <w:t xml:space="preserve">he null hypothesis is that </w:t>
      </w:r>
      <w:r w:rsidR="004A23EB">
        <w:rPr>
          <w:rFonts w:ascii="Times New Roman" w:hAnsi="Times New Roman" w:cs="Times New Roman"/>
          <w:sz w:val="24"/>
          <w:szCs w:val="24"/>
          <w:lang w:val="en-US"/>
        </w:rPr>
        <w:t xml:space="preserve">chromosome number changes along the family </w:t>
      </w:r>
      <w:r w:rsidR="00A85B08">
        <w:rPr>
          <w:rFonts w:ascii="Times New Roman" w:hAnsi="Times New Roman" w:cs="Times New Roman"/>
          <w:sz w:val="24"/>
          <w:szCs w:val="24"/>
          <w:lang w:val="en-US"/>
        </w:rPr>
        <w:t>a</w:t>
      </w:r>
      <w:r w:rsidR="004A23EB">
        <w:rPr>
          <w:rFonts w:ascii="Times New Roman" w:hAnsi="Times New Roman" w:cs="Times New Roman"/>
          <w:sz w:val="24"/>
          <w:szCs w:val="24"/>
          <w:lang w:val="en-US"/>
        </w:rPr>
        <w:t>t</w:t>
      </w:r>
      <w:r w:rsidR="00A85B08">
        <w:rPr>
          <w:rFonts w:ascii="Times New Roman" w:hAnsi="Times New Roman" w:cs="Times New Roman"/>
          <w:sz w:val="24"/>
          <w:szCs w:val="24"/>
          <w:lang w:val="en-US"/>
        </w:rPr>
        <w:t xml:space="preserve"> constant rate</w:t>
      </w:r>
      <w:r w:rsidR="004A23EB">
        <w:rPr>
          <w:rFonts w:ascii="Times New Roman" w:hAnsi="Times New Roman" w:cs="Times New Roman"/>
          <w:sz w:val="24"/>
          <w:szCs w:val="24"/>
          <w:lang w:val="en-US"/>
        </w:rPr>
        <w:t>, independent of the diversification rates. On the other hand, t</w:t>
      </w:r>
      <w:r w:rsidR="00A85B08">
        <w:rPr>
          <w:rFonts w:ascii="Times New Roman" w:hAnsi="Times New Roman" w:cs="Times New Roman"/>
          <w:sz w:val="24"/>
          <w:szCs w:val="24"/>
          <w:lang w:val="en-US"/>
        </w:rPr>
        <w:t xml:space="preserve">he alternative hypothesis is that </w:t>
      </w:r>
      <w:r w:rsidR="004A23EB">
        <w:rPr>
          <w:rFonts w:ascii="Times New Roman" w:hAnsi="Times New Roman" w:cs="Times New Roman"/>
          <w:sz w:val="24"/>
          <w:szCs w:val="24"/>
          <w:lang w:val="en-US"/>
        </w:rPr>
        <w:t xml:space="preserve">there are transitions in the mode of chromosome evolution, </w:t>
      </w:r>
      <w:r>
        <w:rPr>
          <w:rFonts w:ascii="Times New Roman" w:hAnsi="Times New Roman" w:cs="Times New Roman"/>
          <w:sz w:val="24"/>
          <w:szCs w:val="24"/>
          <w:lang w:val="en-US"/>
        </w:rPr>
        <w:t xml:space="preserve">somewhat </w:t>
      </w:r>
      <w:r w:rsidR="004A23EB">
        <w:rPr>
          <w:rFonts w:ascii="Times New Roman" w:hAnsi="Times New Roman" w:cs="Times New Roman"/>
          <w:sz w:val="24"/>
          <w:szCs w:val="24"/>
          <w:lang w:val="en-US"/>
        </w:rPr>
        <w:t>followed by a shift in diversification</w:t>
      </w:r>
      <w:r>
        <w:rPr>
          <w:rFonts w:ascii="Times New Roman" w:hAnsi="Times New Roman" w:cs="Times New Roman"/>
          <w:sz w:val="24"/>
          <w:szCs w:val="24"/>
          <w:lang w:val="en-US"/>
        </w:rPr>
        <w:t xml:space="preserve"> rates</w:t>
      </w:r>
      <w:r w:rsidR="004A23EB">
        <w:rPr>
          <w:rFonts w:ascii="Times New Roman" w:hAnsi="Times New Roman" w:cs="Times New Roman"/>
          <w:sz w:val="24"/>
          <w:szCs w:val="24"/>
          <w:lang w:val="en-US"/>
        </w:rPr>
        <w:t>.</w:t>
      </w:r>
    </w:p>
    <w:p w:rsidR="00237349" w:rsidRDefault="00237349" w:rsidP="00F33CAC">
      <w:pPr>
        <w:autoSpaceDE w:val="0"/>
        <w:autoSpaceDN w:val="0"/>
        <w:adjustRightInd w:val="0"/>
        <w:spacing w:after="0" w:line="480" w:lineRule="auto"/>
        <w:jc w:val="both"/>
        <w:rPr>
          <w:rFonts w:ascii="Times New Roman" w:hAnsi="Times New Roman" w:cs="Times New Roman"/>
          <w:sz w:val="24"/>
          <w:szCs w:val="24"/>
          <w:lang w:val="en-US"/>
        </w:rPr>
      </w:pPr>
    </w:p>
    <w:p w:rsidR="00881FC6" w:rsidRPr="000F5B00" w:rsidRDefault="00881FC6" w:rsidP="00B36B4F">
      <w:pPr>
        <w:spacing w:line="480" w:lineRule="auto"/>
        <w:rPr>
          <w:rFonts w:ascii="Times New Roman" w:hAnsi="Times New Roman" w:cs="Times New Roman"/>
          <w:sz w:val="24"/>
          <w:szCs w:val="24"/>
          <w:lang w:val="en-US"/>
        </w:rPr>
      </w:pPr>
    </w:p>
    <w:p w:rsidR="00501EC5" w:rsidRPr="000F5B00" w:rsidRDefault="00501EC5" w:rsidP="00FF3561">
      <w:pPr>
        <w:spacing w:line="480" w:lineRule="auto"/>
        <w:jc w:val="both"/>
        <w:rPr>
          <w:rFonts w:ascii="Times New Roman" w:hAnsi="Times New Roman" w:cs="Times New Roman"/>
          <w:sz w:val="24"/>
          <w:szCs w:val="24"/>
          <w:lang w:val="en-US"/>
        </w:rPr>
      </w:pPr>
    </w:p>
    <w:p w:rsidR="00501EC5" w:rsidRPr="000F5B00" w:rsidRDefault="00501EC5" w:rsidP="00FF3561">
      <w:pPr>
        <w:spacing w:line="480" w:lineRule="auto"/>
        <w:jc w:val="both"/>
        <w:rPr>
          <w:rFonts w:ascii="Times New Roman" w:hAnsi="Times New Roman" w:cs="Times New Roman"/>
          <w:sz w:val="24"/>
          <w:szCs w:val="24"/>
          <w:lang w:val="en-US"/>
        </w:rPr>
      </w:pPr>
    </w:p>
    <w:p w:rsidR="00501EC5" w:rsidRPr="000F5B00" w:rsidRDefault="00501EC5" w:rsidP="00FF3561">
      <w:pPr>
        <w:spacing w:line="480" w:lineRule="auto"/>
        <w:jc w:val="both"/>
        <w:rPr>
          <w:rFonts w:ascii="Times New Roman" w:hAnsi="Times New Roman" w:cs="Times New Roman"/>
          <w:sz w:val="24"/>
          <w:szCs w:val="24"/>
          <w:lang w:val="en-US"/>
        </w:rPr>
      </w:pPr>
    </w:p>
    <w:p w:rsidR="00501EC5" w:rsidRPr="000F5B00" w:rsidRDefault="00501EC5" w:rsidP="00FF3561">
      <w:pPr>
        <w:spacing w:line="480" w:lineRule="auto"/>
        <w:jc w:val="both"/>
        <w:rPr>
          <w:rFonts w:ascii="Times New Roman" w:hAnsi="Times New Roman" w:cs="Times New Roman"/>
          <w:sz w:val="24"/>
          <w:szCs w:val="24"/>
          <w:lang w:val="en-US"/>
        </w:rPr>
      </w:pPr>
    </w:p>
    <w:p w:rsidR="00FC35D9" w:rsidRPr="00870BB1" w:rsidDel="00AC2CC2" w:rsidRDefault="00FC35D9" w:rsidP="00FF3561">
      <w:pPr>
        <w:spacing w:line="480" w:lineRule="auto"/>
        <w:jc w:val="both"/>
        <w:rPr>
          <w:del w:id="4" w:author="jimarcor" w:date="2017-11-12T14:53:00Z"/>
          <w:rFonts w:ascii="Times New Roman" w:hAnsi="Times New Roman" w:cs="Times New Roman"/>
          <w:sz w:val="24"/>
          <w:szCs w:val="24"/>
          <w:lang w:val="en-US"/>
        </w:rPr>
      </w:pPr>
      <w:commentRangeStart w:id="5"/>
      <w:r w:rsidRPr="00870BB1">
        <w:rPr>
          <w:rFonts w:ascii="Times New Roman" w:hAnsi="Times New Roman" w:cs="Times New Roman"/>
          <w:sz w:val="24"/>
          <w:szCs w:val="24"/>
          <w:lang w:val="en-US"/>
        </w:rPr>
        <w:lastRenderedPageBreak/>
        <w:t>Thus, lineages with these chromosomes might present different modes of chromosome evolution and diversification along its species groups.</w:t>
      </w:r>
      <w:commentRangeEnd w:id="5"/>
      <w:r w:rsidR="00C97EDA">
        <w:rPr>
          <w:rStyle w:val="Refdecomentario"/>
        </w:rPr>
        <w:commentReference w:id="5"/>
      </w:r>
      <w:r w:rsidRPr="00870BB1">
        <w:rPr>
          <w:rFonts w:ascii="Times New Roman" w:hAnsi="Times New Roman" w:cs="Times New Roman"/>
          <w:sz w:val="24"/>
          <w:szCs w:val="24"/>
          <w:lang w:val="en-US"/>
        </w:rPr>
        <w:t xml:space="preserve"> </w:t>
      </w:r>
      <w:commentRangeStart w:id="6"/>
      <w:del w:id="7" w:author="jimarcor" w:date="2017-11-12T14:53:00Z">
        <w:r w:rsidRPr="00870BB1" w:rsidDel="00AC2CC2">
          <w:rPr>
            <w:rFonts w:ascii="Times New Roman" w:hAnsi="Times New Roman" w:cs="Times New Roman"/>
            <w:sz w:val="24"/>
            <w:szCs w:val="24"/>
            <w:lang w:val="en-US"/>
          </w:rPr>
          <w:delText>In such cases, tracking the factors that drive those shifts in speciation and extinction should be easier to elucidate.</w:delText>
        </w:r>
        <w:commentRangeEnd w:id="6"/>
        <w:r w:rsidR="00C97EDA" w:rsidDel="00AC2CC2">
          <w:rPr>
            <w:rStyle w:val="Refdecomentario"/>
          </w:rPr>
          <w:commentReference w:id="6"/>
        </w:r>
      </w:del>
    </w:p>
    <w:p w:rsidR="00FC35D9" w:rsidRPr="00870BB1" w:rsidRDefault="00FC35D9" w:rsidP="00FF3561">
      <w:pPr>
        <w:spacing w:line="480" w:lineRule="auto"/>
        <w:jc w:val="both"/>
        <w:rPr>
          <w:rFonts w:ascii="Times New Roman" w:hAnsi="Times New Roman" w:cs="Times New Roman"/>
          <w:sz w:val="24"/>
          <w:szCs w:val="24"/>
          <w:lang w:val="en-US"/>
        </w:rPr>
      </w:pPr>
      <w:commentRangeStart w:id="8"/>
      <w:r w:rsidRPr="00870BB1">
        <w:rPr>
          <w:rFonts w:ascii="Times New Roman" w:hAnsi="Times New Roman" w:cs="Times New Roman"/>
          <w:sz w:val="24"/>
          <w:szCs w:val="24"/>
          <w:lang w:val="en-US"/>
        </w:rPr>
        <w:t xml:space="preserve">Several shifts in the mode of chromosome of evolution have been registered in this family. Polyploidy is frequent in </w:t>
      </w:r>
      <w:proofErr w:type="spellStart"/>
      <w:r w:rsidRPr="00870BB1">
        <w:rPr>
          <w:rFonts w:ascii="Times New Roman" w:hAnsi="Times New Roman" w:cs="Times New Roman"/>
          <w:i/>
          <w:sz w:val="24"/>
          <w:szCs w:val="24"/>
          <w:lang w:val="en-US"/>
        </w:rPr>
        <w:t>Rhynchospora</w:t>
      </w:r>
      <w:proofErr w:type="spellEnd"/>
      <w:r w:rsidRPr="00870BB1">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fldChar w:fldCharType="begin" w:fldLock="1"/>
      </w:r>
      <w:r w:rsidRPr="00960D95">
        <w:rPr>
          <w:rFonts w:ascii="Times New Roman" w:hAnsi="Times New Roman" w:cs="Times New Roman"/>
          <w:sz w:val="24"/>
          <w:szCs w:val="24"/>
          <w:lang w:val="en-US"/>
        </w:rPr>
        <w:instrText>ADDIN CSL_CITATION { "citationItems" : [ { "id" : "ITEM-1", "itemData" : { "author" : [ { "dropping-particle" : "", "family" : "Luce\u00f1o", "given" : "Modesto", "non-dropping-particle" : "", "parse-names" : false, "suffix" : "" }, { "dropping-particle" : "", "family" : "Vanzela", "given" : "Andr\u00e9 Lu\u00eds Laforga", "non-dropping-particle" : "", "parse-names" : false, "suffix" : "" }, { "dropping-particle" : "", "family" : "Guerra", "given" : "Marcelo", "non-dropping-particle" : "", "parse-names" : false, "suffix" : "" } ], "container-title" : "Canadian Journal of Botany", "id" : "ITEM-1", "issue" : "3", "issued" : { "date-parts" : [ [ "1998" ] ] }, "page" : "440-449", "title" : "Cytotaxonomic studies in Brazilian &lt;i&gt;Rhynchospora&lt;/i&gt; (Cyperaceae), a genus exhibiting holocentric chromosomes", "type" : "article-journal", "volume" : "76" }, "uris" : [ "http://www.mendeley.com/documents/?uuid=08dc0d90-9b32-4ccf-9723-4d32bec68ce6" ] }, { "id" : "ITEM-2", "itemData" : { "DOI" : "10.1006/bojl.2000.0352", "ISSN" : "00244074", "author" : [ { "dropping-particle" : "", "family" : "Vanzela", "given" : "Andr\u00e9 Lu\u00eds Laforga", "non-dropping-particle" : "", "parse-names" : false, "suffix" : "" }, { "dropping-particle" : "", "family" : "Luce\u00f1o", "given" : "Modesto", "non-dropping-particle" : "", "parse-names" : false, "suffix" : "" }, { "dropping-particle" : "", "family" : "Guerra", "given" : "Marcelo", "non-dropping-particle" : "", "parse-names" : false, "suffix" : "" } ], "container-title" : "Botanical Journal of the Linnean Society", "id" : "ITEM-2", "issue" : "4", "issued" : { "date-parts" : [ [ "2000", "12" ] ] }, "page" : "557-566", "title" : "Karyotype evolution and cytotaxonomy in Brazilian species of &lt;i&gt;Rhynchospora&lt;/i&gt; Vahl (Cyperaceae)", "type" : "article-journal", "volume" : "134" }, "uris" : [ "http://www.mendeley.com/documents/?uuid=d5d7277b-b5d8-4cf2-a751-8202b136ce5e" ] } ], "mendeley" : { "formattedCitation" : "(Luce\u00f1o et al. 1998; Vanzela et al. 2000)", "plainTextFormattedCitation" : "(Luce\u00f1o et al. 1998; Vanzela et al. 2000)", "previouslyFormattedCitation" : "(Luce\u00f1o et al. 1998; Vanzela et al. 2000)" }, "properties" : { "noteIndex" : 0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(Luceño et al. 1998; Vanzela et al. 2000)</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w:t>
      </w:r>
      <w:proofErr w:type="spellStart"/>
      <w:r w:rsidRPr="00870BB1">
        <w:rPr>
          <w:rFonts w:ascii="Times New Roman" w:hAnsi="Times New Roman" w:cs="Times New Roman"/>
          <w:i/>
          <w:sz w:val="24"/>
          <w:szCs w:val="24"/>
          <w:lang w:val="en-US"/>
        </w:rPr>
        <w:t>Eleocharis</w:t>
      </w:r>
      <w:proofErr w:type="spellEnd"/>
      <w:r w:rsidRPr="00870BB1">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fldChar w:fldCharType="begin" w:fldLock="1"/>
      </w:r>
      <w:r w:rsidRPr="00960D95">
        <w:rPr>
          <w:rFonts w:ascii="Times New Roman" w:hAnsi="Times New Roman" w:cs="Times New Roman"/>
          <w:sz w:val="24"/>
          <w:szCs w:val="24"/>
          <w:lang w:val="en-US"/>
        </w:rPr>
        <w:instrText>ADDIN CSL_CITATION { "citationItems" : [ { "id" : "ITEM-1", "itemData" : { "author" : [ { "dropping-particle" : "", "family" : "Bure\u0161", "given" : "Petr", "non-dropping-particle" : "", "parse-names" : false, "suffix" : "" } ], "container-title" : "Folia Geobotanica", "id" : "ITEM-1", "issue" : "4", "issued" : { "date-parts" : [ [ "1998" ] ] }, "page" : "429-439", "title" : "A high polyploid &lt;i&gt;Eleocharis uniglumis&lt;/i&gt; s.l. (Cyperaceae) from central and southeastern Europe", "type" : "article-journal", "volume" : "33" }, "uris" : [ "http://www.mendeley.com/documents/?uuid=ba283c3c-b788-4215-a241-ab519c38d3b1" ] }, { "id" : "ITEM-2", "itemData" : { "DOI" : "10.1071/BT07017", "ISSN" : "0067-1924", "author" : [ { "dropping-particle" : "", "family" : "Maximiano da Silva", "given" : "Carlos Roberto", "non-dropping-particle" : "", "parse-names" : false, "suffix" : "" }, { "dropping-particle" : "", "family" : "Gonz\u00e1lez-Elizondo", "given" : "Maria Socorro", "non-dropping-particle" : "", "parse-names" : false, "suffix" : "" }, { "dropping-particle" : "", "family" : "Andrade de Almeida Rego", "given" : "Let\u00edcia do Nascimento", "non-dropping-particle" : "", "parse-names" : false, "suffix" : "" }, { "dropping-particle" : "", "family" : "Torezan", "given" : "Jos\u00e9 Marcelo Domingues", "non-dropping-particle" : "", "parse-names" : false, "suffix" : "" }, { "dropping-particle" : "", "family" : "Vanzela", "given" : "Andr\u00e9 Lu\u00eds Laforga", "non-dropping-particle" : "", "parse-names" : false, "suffix" : "" } ], "container-title" : "Australian Journal of Botany", "id" : "ITEM-2", "issue" : "1", "issued" : { "date-parts" : [ [ "2008" ] ] }, "page" : "82", "title" : "Cytogenetical and cytotaxonomical analysis of some Brazilian species of &lt;i&gt;Eleocharis&lt;/i&gt; (Cyperaceae)", "type" : "article-journal", "volume" : "56" }, "uris" : [ "http://www.mendeley.com/documents/?uuid=99994082-8ab5-4a60-933e-aebf11ddc156" ] } ], "mendeley" : { "formattedCitation" : "(Bure\u0161 1998; Maximiano da Silva et al. 2008)", "plainTextFormattedCitation" : "(Bure\u0161 1998; Maximiano da Silva et al. 2008)", "previouslyFormattedCitation" : "(Bure\u0161 1998; Maximiano da Silva et al. 2008)" }, "properties" : { "noteIndex" : 0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(Bureš 1998; Maximiano da Silva et al. 2008)</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as well as in some </w:t>
      </w:r>
      <w:proofErr w:type="spellStart"/>
      <w:r w:rsidRPr="00870BB1">
        <w:rPr>
          <w:rFonts w:ascii="Times New Roman" w:hAnsi="Times New Roman" w:cs="Times New Roman"/>
          <w:i/>
          <w:sz w:val="24"/>
          <w:szCs w:val="24"/>
          <w:lang w:val="en-US"/>
        </w:rPr>
        <w:t>Carex</w:t>
      </w:r>
      <w:proofErr w:type="spellEnd"/>
      <w:r w:rsidRPr="00870BB1">
        <w:rPr>
          <w:rFonts w:ascii="Times New Roman" w:hAnsi="Times New Roman" w:cs="Times New Roman"/>
          <w:sz w:val="24"/>
          <w:szCs w:val="24"/>
          <w:lang w:val="en-US"/>
        </w:rPr>
        <w:t xml:space="preserve"> species </w:t>
      </w:r>
      <w:r w:rsidRPr="00870BB1">
        <w:rPr>
          <w:rFonts w:ascii="Times New Roman" w:hAnsi="Times New Roman" w:cs="Times New Roman"/>
          <w:sz w:val="24"/>
          <w:szCs w:val="24"/>
          <w:lang w:val="en-US"/>
        </w:rPr>
        <w:fldChar w:fldCharType="begin" w:fldLock="1"/>
      </w:r>
      <w:r w:rsidRPr="00960D95">
        <w:rPr>
          <w:rFonts w:ascii="Times New Roman" w:hAnsi="Times New Roman" w:cs="Times New Roman"/>
          <w:sz w:val="24"/>
          <w:szCs w:val="24"/>
          <w:lang w:val="en-US"/>
        </w:rPr>
        <w:instrText>ADDIN CSL_CITATION { "citationItems" : [ { "id" : "ITEM-1", "itemData" : { "DOI" : "10.1007/s12229-008-9022-8", "ISSN" : "0006-8101", "author" : [ { "dropping-particle" : "", "family" : "Hipp", "given" : "Andrew L.", "non-dropping-particle" : "", "parse-names" : false, "suffix" : "" }, { "dropping-particle" : "", "family" : "Rothrock", "given" : "Paul E.", "non-dropping-particle" : "", "parse-names" : false, "suffix" : "" }, { "dropping-particle" : "", "family" : "Roalson", "given" : "Eric H.", "non-dropping-particle" : "", "parse-names" : false, "suffix" : "" } ], "container-title" : "The Botanical Review", "id" : "ITEM-1", "issue" : "1", "issued" : { "date-parts" : [ [ "2009", "2", "5" ] ] }, "page" : "96-109", "title" : "The evolution of chromosome arrangements in &lt;i&gt;Carex&lt;/i&gt; (Cyperaceae)", "type" : "article-journal", "volume" : "75" }, "uris" : [ "http://www.mendeley.com/documents/?uuid=11488f61-bbaa-403f-af2d-d2555373adf8" ] }, { "id" : "ITEM-2", "itemData" : { "ISSN" : "00327786", "abstract" : "Chromosomenumbers were determined for 97 samples of 95 sedge taxa (Carex) from the following countries: Austria (6 records), Bulgaria (1), the Canary Islands (Spain, 1), Cape Verde (1), the Czech Republic (51), Hungary (1), Italy (2), Norway (8), Russia (15), Slovakia (1), Sweden (1) and 9 North American plants cultivated in Czech botanical gardens. Chromosome numbers for Carex argunensis, C. callitrichos, C. campylorhina, C. flavocuspis subsp. krascheninnikovii, C. paniculata subsp. hansenii, C. pallida, C. quadriflora and C. xiphium are reported here for the first time. The first reports are presented for the European portion of the distribution area of Carex obtusata and for the Central European portion of the distributional areas of C. chordorrhiza, C. otrubae, C. rhizina and C. strigosa. New counts for the Czech Republic fill the gaps in the karyological data for this genus in relation to the Flora project in the Czech Republic.", "author" : [ { "dropping-particle" : "", "family" : "Rotreklov\u00e1", "given" : "Olga", "non-dropping-particle" : "", "parse-names" : false, "suffix" : "" }, { "dropping-particle" : "", "family" : "Bure\u0161", "given" : "Petr", "non-dropping-particle" : "", "parse-names" : false, "suffix" : "" }, { "dropping-particle" : "", "family" : "Repka", "given" : "Radom\u00edr", "non-</w:instrText>
      </w:r>
      <w:r w:rsidRPr="00960D95">
        <w:rPr>
          <w:rFonts w:ascii="Times New Roman" w:hAnsi="Times New Roman" w:cs="Times New Roman"/>
          <w:sz w:val="24"/>
          <w:szCs w:val="24"/>
        </w:rPr>
        <w:instrText>dropping-particle" : "", "parse-names" : false, "suffix" : "" }, { "dropping-particle" : "", "family" : "Grulich", "given" : "V\u00edt", "non-dropping-particle" : "", "parse-names" : false, "suffix" : "" }, { "dropping-particle" : "", "family" : "\u0160marda", "given" : "Petr", "non-dropping-particle" : "", "parse-names" : false, "suffix" : "" }, { "dropping-particle" : "", "family" : "Hralov\u00e1", "given" : "Ivana", "non-dropping-particle" : "", "parse-names" : false, "suffix" : "" }, { "dropping-particle" : "", "family" : "Zedek", "given" : "Franti\u0161ek", "non-dropping-particle" : "", "parse-names" : false, "suffix" : "" }, { "dropping-particle" : "", "family" : "Kouteck\u00fd", "given" : "Tom\u00e1\u0161", "non-dropping-particle" : "", "parse-names" : false, "suffix" : "" } ], "container-title" : "Preslia", "id" : "ITEM-2", "issue" : "1", "issued" : { "date-parts" : [ [ "2011" ] ] }, "page" : "25-58", "title" : "Chromosome numbers of &lt;i&gt;Carex&lt;/i&gt;", "type" : "article-journal", "volume" : "83" }, "uris" : [ "http://www.mendeley.com/documents/?uuid=d3cbeee5-ba03-405e-a607-3a721bf9a96e" ] } ], "mendeley" : { "formattedCitation" : "(Hipp et al. 2009; Rotreklov\u00e1 et al. 2011)", "plainTextFormattedCitation" : "(Hipp et al. 2009; Rotreklov\u00e1 et al. 2011)", "previouslyFormattedCitation" : "(Hipp et al. 2009; Rotreklov\u00e1 et al. 2011)" }, "properties" : { "noteIndex" : 4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rPr>
        <w:t>(Hipp et al. 2009; Rotreklová et al. 2011)</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rPr>
        <w:t xml:space="preserve">: </w:t>
      </w:r>
      <w:r w:rsidRPr="00870BB1">
        <w:rPr>
          <w:rFonts w:ascii="Times New Roman" w:hAnsi="Times New Roman" w:cs="Times New Roman"/>
          <w:i/>
          <w:sz w:val="24"/>
          <w:szCs w:val="24"/>
        </w:rPr>
        <w:t xml:space="preserve">C. </w:t>
      </w:r>
      <w:proofErr w:type="spellStart"/>
      <w:r w:rsidRPr="00870BB1">
        <w:rPr>
          <w:rFonts w:ascii="Times New Roman" w:hAnsi="Times New Roman" w:cs="Times New Roman"/>
          <w:i/>
          <w:sz w:val="24"/>
          <w:szCs w:val="24"/>
        </w:rPr>
        <w:t>siderosticta</w:t>
      </w:r>
      <w:proofErr w:type="spellEnd"/>
      <w:r w:rsidRPr="00870BB1">
        <w:rPr>
          <w:rFonts w:ascii="Times New Roman" w:hAnsi="Times New Roman" w:cs="Times New Roman"/>
          <w:sz w:val="24"/>
          <w:szCs w:val="24"/>
        </w:rPr>
        <w:t xml:space="preserve"> (</w:t>
      </w:r>
      <w:proofErr w:type="spellStart"/>
      <w:r w:rsidRPr="00870BB1">
        <w:rPr>
          <w:rFonts w:ascii="Times New Roman" w:hAnsi="Times New Roman" w:cs="Times New Roman"/>
          <w:sz w:val="24"/>
          <w:szCs w:val="24"/>
        </w:rPr>
        <w:t>sect</w:t>
      </w:r>
      <w:proofErr w:type="spellEnd"/>
      <w:r w:rsidRPr="00870BB1">
        <w:rPr>
          <w:rFonts w:ascii="Times New Roman" w:hAnsi="Times New Roman" w:cs="Times New Roman"/>
          <w:sz w:val="24"/>
          <w:szCs w:val="24"/>
        </w:rPr>
        <w:t xml:space="preserve">. </w:t>
      </w:r>
      <w:proofErr w:type="spellStart"/>
      <w:proofErr w:type="gramStart"/>
      <w:r w:rsidRPr="00AF36BF">
        <w:rPr>
          <w:rFonts w:ascii="Times New Roman" w:hAnsi="Times New Roman" w:cs="Times New Roman"/>
          <w:i/>
          <w:sz w:val="24"/>
          <w:szCs w:val="24"/>
          <w:lang w:val="en-US"/>
        </w:rPr>
        <w:t>Siderostictae</w:t>
      </w:r>
      <w:proofErr w:type="spellEnd"/>
      <w:r w:rsidRPr="00AF36BF">
        <w:rPr>
          <w:rFonts w:ascii="Times New Roman" w:hAnsi="Times New Roman" w:cs="Times New Roman"/>
          <w:sz w:val="24"/>
          <w:szCs w:val="24"/>
          <w:lang w:val="en-US"/>
        </w:rPr>
        <w:t xml:space="preserve">), </w:t>
      </w:r>
      <w:r w:rsidRPr="00AF36BF">
        <w:rPr>
          <w:rFonts w:ascii="Times New Roman" w:hAnsi="Times New Roman" w:cs="Times New Roman"/>
          <w:i/>
          <w:sz w:val="24"/>
          <w:szCs w:val="24"/>
          <w:lang w:val="en-US"/>
        </w:rPr>
        <w:t>C.</w:t>
      </w:r>
      <w:r w:rsidRPr="00AF36BF">
        <w:rPr>
          <w:rFonts w:ascii="Times New Roman" w:hAnsi="Times New Roman" w:cs="Times New Roman"/>
          <w:sz w:val="24"/>
          <w:szCs w:val="24"/>
          <w:lang w:val="en-US"/>
        </w:rPr>
        <w:t xml:space="preserve"> </w:t>
      </w:r>
      <w:proofErr w:type="spellStart"/>
      <w:r w:rsidRPr="00AF36BF">
        <w:rPr>
          <w:rFonts w:ascii="Times New Roman" w:hAnsi="Times New Roman" w:cs="Times New Roman"/>
          <w:i/>
          <w:sz w:val="24"/>
          <w:szCs w:val="24"/>
          <w:lang w:val="en-US"/>
        </w:rPr>
        <w:t>dolichostachya</w:t>
      </w:r>
      <w:proofErr w:type="spellEnd"/>
      <w:r w:rsidRPr="00AF36BF">
        <w:rPr>
          <w:rFonts w:ascii="Times New Roman" w:hAnsi="Times New Roman" w:cs="Times New Roman"/>
          <w:sz w:val="24"/>
          <w:szCs w:val="24"/>
          <w:lang w:val="en-US"/>
        </w:rPr>
        <w:t xml:space="preserve"> (sect.</w:t>
      </w:r>
      <w:proofErr w:type="gramEnd"/>
      <w:r w:rsidRPr="00AF36BF">
        <w:rPr>
          <w:rFonts w:ascii="Times New Roman" w:hAnsi="Times New Roman" w:cs="Times New Roman"/>
          <w:sz w:val="24"/>
          <w:szCs w:val="24"/>
          <w:lang w:val="en-US"/>
        </w:rPr>
        <w:t xml:space="preserve"> </w:t>
      </w:r>
      <w:proofErr w:type="spellStart"/>
      <w:proofErr w:type="gramStart"/>
      <w:r w:rsidRPr="00C97EDA">
        <w:rPr>
          <w:rFonts w:ascii="Times New Roman" w:hAnsi="Times New Roman" w:cs="Times New Roman"/>
          <w:i/>
          <w:sz w:val="24"/>
          <w:szCs w:val="24"/>
          <w:lang w:val="en-US"/>
        </w:rPr>
        <w:t>Mitratae</w:t>
      </w:r>
      <w:proofErr w:type="spellEnd"/>
      <w:r w:rsidRPr="00C97EDA">
        <w:rPr>
          <w:rFonts w:ascii="Times New Roman" w:hAnsi="Times New Roman" w:cs="Times New Roman"/>
          <w:sz w:val="24"/>
          <w:szCs w:val="24"/>
          <w:lang w:val="en-US"/>
        </w:rPr>
        <w:t xml:space="preserve">), </w:t>
      </w:r>
      <w:r w:rsidRPr="00C97EDA">
        <w:rPr>
          <w:rFonts w:ascii="Times New Roman" w:hAnsi="Times New Roman" w:cs="Times New Roman"/>
          <w:i/>
          <w:sz w:val="24"/>
          <w:szCs w:val="24"/>
          <w:lang w:val="en-US"/>
        </w:rPr>
        <w:t xml:space="preserve">C. </w:t>
      </w:r>
      <w:proofErr w:type="spellStart"/>
      <w:r w:rsidRPr="00C97EDA">
        <w:rPr>
          <w:rFonts w:ascii="Times New Roman" w:hAnsi="Times New Roman" w:cs="Times New Roman"/>
          <w:i/>
          <w:sz w:val="24"/>
          <w:szCs w:val="24"/>
          <w:lang w:val="en-US"/>
        </w:rPr>
        <w:t>parciflora</w:t>
      </w:r>
      <w:proofErr w:type="spellEnd"/>
      <w:r w:rsidRPr="00C97EDA">
        <w:rPr>
          <w:rFonts w:ascii="Times New Roman" w:hAnsi="Times New Roman" w:cs="Times New Roman"/>
          <w:sz w:val="24"/>
          <w:szCs w:val="24"/>
          <w:lang w:val="en-US"/>
        </w:rPr>
        <w:t xml:space="preserve"> (sect.</w:t>
      </w:r>
      <w:proofErr w:type="gramEnd"/>
      <w:r w:rsidRPr="00C97EDA">
        <w:rPr>
          <w:rFonts w:ascii="Times New Roman" w:hAnsi="Times New Roman" w:cs="Times New Roman"/>
          <w:sz w:val="24"/>
          <w:szCs w:val="24"/>
          <w:lang w:val="en-US"/>
        </w:rPr>
        <w:t xml:space="preserve"> </w:t>
      </w:r>
      <w:proofErr w:type="spellStart"/>
      <w:r w:rsidRPr="00C97EDA">
        <w:rPr>
          <w:rFonts w:ascii="Times New Roman" w:hAnsi="Times New Roman" w:cs="Times New Roman"/>
          <w:i/>
          <w:sz w:val="24"/>
          <w:szCs w:val="24"/>
          <w:lang w:val="en-US"/>
        </w:rPr>
        <w:t>Paniceae</w:t>
      </w:r>
      <w:proofErr w:type="spellEnd"/>
      <w:r w:rsidRPr="00C97EDA">
        <w:rPr>
          <w:rFonts w:ascii="Times New Roman" w:hAnsi="Times New Roman" w:cs="Times New Roman"/>
          <w:sz w:val="24"/>
          <w:szCs w:val="24"/>
          <w:lang w:val="en-US"/>
        </w:rPr>
        <w:t xml:space="preserve">), </w:t>
      </w:r>
      <w:r w:rsidRPr="00C97EDA">
        <w:rPr>
          <w:rFonts w:ascii="Times New Roman" w:hAnsi="Times New Roman" w:cs="Times New Roman"/>
          <w:i/>
          <w:sz w:val="24"/>
          <w:szCs w:val="24"/>
          <w:lang w:val="en-US"/>
        </w:rPr>
        <w:t xml:space="preserve">C. </w:t>
      </w:r>
      <w:proofErr w:type="spellStart"/>
      <w:r w:rsidRPr="00C97EDA">
        <w:rPr>
          <w:rFonts w:ascii="Times New Roman" w:hAnsi="Times New Roman" w:cs="Times New Roman"/>
          <w:i/>
          <w:sz w:val="24"/>
          <w:szCs w:val="24"/>
          <w:lang w:val="en-US"/>
        </w:rPr>
        <w:t>roraimensis</w:t>
      </w:r>
      <w:proofErr w:type="spellEnd"/>
      <w:r w:rsidRPr="00C97EDA">
        <w:rPr>
          <w:rFonts w:ascii="Times New Roman" w:hAnsi="Times New Roman" w:cs="Times New Roman"/>
          <w:sz w:val="24"/>
          <w:szCs w:val="24"/>
          <w:lang w:val="en-US"/>
        </w:rPr>
        <w:t xml:space="preserve"> (which has been proposed to be an </w:t>
      </w:r>
      <w:proofErr w:type="spellStart"/>
      <w:r w:rsidRPr="00C97EDA">
        <w:rPr>
          <w:rFonts w:ascii="Times New Roman" w:hAnsi="Times New Roman" w:cs="Times New Roman"/>
          <w:sz w:val="24"/>
          <w:szCs w:val="24"/>
          <w:lang w:val="en-US"/>
        </w:rPr>
        <w:t>allotretraploid</w:t>
      </w:r>
      <w:proofErr w:type="spellEnd"/>
      <w:r w:rsidRPr="00C97EDA">
        <w:rPr>
          <w:rFonts w:ascii="Times New Roman" w:hAnsi="Times New Roman" w:cs="Times New Roman"/>
          <w:sz w:val="24"/>
          <w:szCs w:val="24"/>
          <w:lang w:val="en-US"/>
        </w:rPr>
        <w:t xml:space="preserve"> of some species of sections</w:t>
      </w:r>
      <w:r w:rsidRPr="00EB58A9">
        <w:rPr>
          <w:rFonts w:ascii="Times New Roman" w:hAnsi="Times New Roman" w:cs="Times New Roman"/>
          <w:sz w:val="24"/>
          <w:szCs w:val="24"/>
          <w:lang w:val="en-US"/>
        </w:rPr>
        <w:t xml:space="preserve"> </w:t>
      </w:r>
      <w:proofErr w:type="spellStart"/>
      <w:r w:rsidRPr="00EB58A9">
        <w:rPr>
          <w:rFonts w:ascii="Times New Roman" w:hAnsi="Times New Roman" w:cs="Times New Roman"/>
          <w:i/>
          <w:sz w:val="24"/>
          <w:szCs w:val="24"/>
          <w:lang w:val="en-US"/>
        </w:rPr>
        <w:t>Ovales</w:t>
      </w:r>
      <w:proofErr w:type="spellEnd"/>
      <w:r w:rsidRPr="00EB58A9">
        <w:rPr>
          <w:rFonts w:ascii="Times New Roman" w:hAnsi="Times New Roman" w:cs="Times New Roman"/>
          <w:sz w:val="24"/>
          <w:szCs w:val="24"/>
          <w:lang w:val="en-US"/>
        </w:rPr>
        <w:t xml:space="preserve"> and </w:t>
      </w:r>
      <w:proofErr w:type="spellStart"/>
      <w:r w:rsidRPr="00EB58A9">
        <w:rPr>
          <w:rFonts w:ascii="Times New Roman" w:hAnsi="Times New Roman" w:cs="Times New Roman"/>
          <w:i/>
          <w:sz w:val="24"/>
          <w:szCs w:val="24"/>
          <w:lang w:val="en-US"/>
        </w:rPr>
        <w:t>Stellulatae</w:t>
      </w:r>
      <w:proofErr w:type="spellEnd"/>
      <w:r w:rsidRPr="00EB58A9">
        <w:rPr>
          <w:rFonts w:ascii="Times New Roman" w:hAnsi="Times New Roman" w:cs="Times New Roman"/>
          <w:sz w:val="24"/>
          <w:szCs w:val="24"/>
          <w:lang w:val="en-US"/>
        </w:rPr>
        <w:t xml:space="preserve">), and the </w:t>
      </w:r>
      <w:proofErr w:type="spellStart"/>
      <w:r w:rsidRPr="00EB58A9">
        <w:rPr>
          <w:rFonts w:ascii="Times New Roman" w:hAnsi="Times New Roman" w:cs="Times New Roman"/>
          <w:i/>
          <w:sz w:val="24"/>
          <w:szCs w:val="24"/>
          <w:lang w:val="en-US"/>
        </w:rPr>
        <w:t>Kobresia</w:t>
      </w:r>
      <w:proofErr w:type="spellEnd"/>
      <w:r w:rsidRPr="00EB58A9">
        <w:rPr>
          <w:rFonts w:ascii="Times New Roman" w:hAnsi="Times New Roman" w:cs="Times New Roman"/>
          <w:i/>
          <w:sz w:val="24"/>
          <w:szCs w:val="24"/>
          <w:lang w:val="en-US"/>
        </w:rPr>
        <w:t xml:space="preserve"> </w:t>
      </w:r>
      <w:r w:rsidRPr="00EB58A9">
        <w:rPr>
          <w:rFonts w:ascii="Times New Roman" w:hAnsi="Times New Roman" w:cs="Times New Roman"/>
          <w:sz w:val="24"/>
          <w:szCs w:val="24"/>
          <w:lang w:val="en-US"/>
        </w:rPr>
        <w:t xml:space="preserve">clade </w:t>
      </w:r>
      <w:r w:rsidRPr="00870BB1">
        <w:rPr>
          <w:rFonts w:ascii="Times New Roman" w:hAnsi="Times New Roman" w:cs="Times New Roman"/>
          <w:sz w:val="24"/>
          <w:szCs w:val="24"/>
          <w:lang w:val="en-US"/>
        </w:rPr>
        <w:fldChar w:fldCharType="begin" w:fldLock="1"/>
      </w:r>
      <w:r w:rsidRPr="00960D95">
        <w:rPr>
          <w:rFonts w:ascii="Times New Roman" w:hAnsi="Times New Roman" w:cs="Times New Roman"/>
          <w:sz w:val="24"/>
          <w:szCs w:val="24"/>
          <w:lang w:val="en-US"/>
        </w:rPr>
        <w:instrText>ADDIN CSL_CITATION { "citationItems" : [ { "id" : "ITEM-1", "itemData" : { "DOI" : "10.1111/boj.12189", "ISSN" : "00244074", "author" : [ { "dropping-particle" : "", "family" : "Seeber", "given" : "Elke", "non-dropping-particle" : "", "parse-names" : false, "suffix" : "" }, { "dropping-particle" : "", "family" : "Winterfeld", "given" : "Grit", "non-dropping-particle" : "", "parse-names" : false, "suffix" : "" }, { "dropping-particle" : "", "family" : "Hensen", "given" : "Isabell", "non-dropping-particle" : "", "parse-names" : false, "suffix" : "" }, { "dropping-particle" : "", "family" : "Sharbel", "given" : "Timothy F.", "non-dropping-particle" : "", "parse-names" : false, "suffix" : "" }, { "dropping-particle" : "", "family" : "Durka", "given" : "Walter", "non-dropping-particle" : "", "parse-names" : false, "suffix" : "" }, { "dropping-particle" : "", "family" : "Liu", "given" : "Jianquan", "non-dropping-particle" : "", "parse-names" : false, "suffix" : "" }, { "dropping-particle" : "", "family" : "Yang", "given" : "Yong-Ping", "non-dropping-particle" : "", "parse-names" : false, "suffix" : "" }, { "dropping-particle" : "", "family" : "Wesche", "given" : "Karsten", "non-dropping-particle" : "", "parse-names" : false, "suffix" : "" } ], "container-title" : "Botanical Journal of the Linnean Society", "id" : "ITEM-1", "issue" : "1", "issued" : { "date-parts" : [ [ "2014", "9" ] ] }, "page" : "22-35", "title" : "Ploidy in the alpine sedge &lt;i&gt;Kobresia pygmaea&lt;/i&gt; (Cyperaceae) and related species: combined application of chromosome counts, new microsatellite markers and flow cytometry", "type" : "article-journal", "volume" : "176" }, "uris" : [ "http://www.mendeley.com/documents/?uuid=0db52f8e-866b-4534-bdd8-fc7570ecebfd" ] } ], "mendeley" : { "formattedCitation" : "(Seeber et al. 2014)", "plainTextFormattedCitation" : "(Seeber et al. 2014)", "previouslyFormattedCitation" : "(Seeber et al. 2014)" }, "properties" : { "noteIndex" : 4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(Seeber et al. 2014)</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However polyploidy has been proved in these previous cases, it has been suggested for other </w:t>
      </w:r>
      <w:proofErr w:type="spellStart"/>
      <w:r w:rsidRPr="00870BB1">
        <w:rPr>
          <w:rFonts w:ascii="Times New Roman" w:hAnsi="Times New Roman" w:cs="Times New Roman"/>
          <w:i/>
          <w:sz w:val="24"/>
          <w:szCs w:val="24"/>
          <w:lang w:val="en-US"/>
        </w:rPr>
        <w:t>Carex</w:t>
      </w:r>
      <w:proofErr w:type="spellEnd"/>
      <w:r w:rsidRPr="00870BB1">
        <w:rPr>
          <w:rFonts w:ascii="Times New Roman" w:hAnsi="Times New Roman" w:cs="Times New Roman"/>
          <w:sz w:val="24"/>
          <w:szCs w:val="24"/>
          <w:lang w:val="en-US"/>
        </w:rPr>
        <w:t xml:space="preserve"> taxa </w:t>
      </w:r>
      <w:r w:rsidRPr="00870BB1">
        <w:rPr>
          <w:rFonts w:ascii="Times New Roman" w:hAnsi="Times New Roman" w:cs="Times New Roman"/>
          <w:sz w:val="24"/>
          <w:szCs w:val="24"/>
          <w:lang w:val="en-US"/>
        </w:rPr>
        <w:fldChar w:fldCharType="begin" w:fldLock="1"/>
      </w:r>
      <w:r w:rsidRPr="00960D95">
        <w:rPr>
          <w:rFonts w:ascii="Times New Roman" w:hAnsi="Times New Roman" w:cs="Times New Roman"/>
          <w:sz w:val="24"/>
          <w:szCs w:val="24"/>
          <w:lang w:val="en-US"/>
        </w:rPr>
        <w:instrText>ADDIN CSL_CITATION { "citationItems" : [ { "id" : "ITEM-1", "itemData" : { "ISSN" : "00327786", "abstract" : "Chromosomenumbers were determined for 97 samples of 95 sedge taxa (Carex) from the following countries: Austria (6 records), Bulgaria (1), the Canary Islands (Spain, 1), Cape Verde (1), the Czech Republic (51), Hungary (1), Italy (2), Norway (8), Russia (15), Slovakia (1), Sweden (1) and 9 North American plants cultivated in Czech botanical gardens. Chromosome numbers for Carex argunensis, C. callitrichos, C. campylorhina, C. flavocuspis subsp. krascheninnikovii, C. paniculata subsp. hansenii, C. pallida, C. quadriflora and C. xiphium are reported here for the first time. The first reports are presented for the European portion of the distribution area of Carex obtusata and for the Central European portion of the distributional areas of C. chordorrhiza, C. otrubae, C. rhizina and C. strigosa. New counts for the Czech Republic fill the gaps in the karyological data for this genus in relation to the Flora project in the Czech Republic.", "author" : [ { "dropping-particle" : "", "family" : "Rotreklov\u00e1", "given" : "Olga", "non-dropping-particle" : "", "parse-names" : false, "suffix" : "" }, { "dropping-particle" : "", "family" : "Bure\u0161", "given" : "Petr", "non-dropping-particle" : "", "parse-names" : false, "suffix" : "" }, { "dropping-particle" : "", "family" : "Repka", "given" : "Radom\u00edr", "non-dropping-particle" : "", "parse-names" : false, "suffix" : "" }, { "dropping-particle" : "", "family" : "Grulich", "given" : "V\u00edt", "non-dropping-particle" : "", "parse-names" : false, "suffix" : "" }, { "dropping-particle" : "", "family" : "\u0160marda", "given" : "Petr", "non-dropping-particle" : "", "parse-names" : false, "suffix" : "" }, { "dropping-particle" : "", "family" : "Hralov\u00e1", "given" : "Ivana", "non-dropping-particle" : "", "parse-names" : false, "suffix" : "" }, { "dropping-particle" : "", "family" : "Zedek", "given" : "Franti\u0161ek", "non-dropping-particle" : "", "parse-names" : false, "suffix" : "" }, { "dropping-particle" : "", "family" : "Kouteck\u00fd", "given" : "Tom\u00e1\u0161", "non-dropping-particle" : "", "parse-names" : false, "suffix" : "" } ], "container-title" : "Preslia", "id" : "ITEM-1", "issue" : "1", "issued" : { "date-parts" : [ [ "2011" ] ] }, "page" : "25-58", "title" : "Chromosome numbers of &lt;i&gt;Carex&lt;/i&gt;", "type" : "article-journal", "volume" : "83" }, "uris" : [ "http://www.mendeley.com/documents/?uuid=d3cbeee5-ba03-405e-a607-3a721bf9a96e" ] } ], "mendeley" : { "formattedCitation" : "(Rotreklov\u00e1 et al. 2011)", "manualFormatting" : "(see Rotreklov\u00e1 et al. 2011)", "plainTextFormattedCitation" : "(Rotreklov\u00e1 et al. 2011)", "previouslyFormattedCitation" : "(Rotreklov\u00e1 et al. 2011)" }, "properties" : { "noteIndex" : 4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(see Rotreklová et al. 2011)</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such as </w:t>
      </w:r>
      <w:r w:rsidRPr="00870BB1">
        <w:rPr>
          <w:rFonts w:ascii="Times New Roman" w:hAnsi="Times New Roman" w:cs="Times New Roman"/>
          <w:i/>
          <w:sz w:val="24"/>
          <w:szCs w:val="24"/>
          <w:lang w:val="en-US"/>
        </w:rPr>
        <w:t xml:space="preserve">C. </w:t>
      </w:r>
      <w:proofErr w:type="spellStart"/>
      <w:r w:rsidRPr="00870BB1">
        <w:rPr>
          <w:rFonts w:ascii="Times New Roman" w:hAnsi="Times New Roman" w:cs="Times New Roman"/>
          <w:i/>
          <w:sz w:val="24"/>
          <w:szCs w:val="24"/>
          <w:lang w:val="en-US"/>
        </w:rPr>
        <w:t>pediformis</w:t>
      </w:r>
      <w:proofErr w:type="spellEnd"/>
      <w:r w:rsidRPr="00870BB1">
        <w:rPr>
          <w:rFonts w:ascii="Times New Roman" w:hAnsi="Times New Roman" w:cs="Times New Roman"/>
          <w:i/>
          <w:sz w:val="24"/>
          <w:szCs w:val="24"/>
          <w:lang w:val="en-US"/>
        </w:rPr>
        <w:t xml:space="preserve"> </w:t>
      </w:r>
      <w:r w:rsidRPr="00870BB1">
        <w:rPr>
          <w:rFonts w:ascii="Times New Roman" w:hAnsi="Times New Roman" w:cs="Times New Roman"/>
          <w:sz w:val="24"/>
          <w:szCs w:val="24"/>
          <w:lang w:val="en-US"/>
        </w:rPr>
        <w:t>complex</w:t>
      </w:r>
      <w:r w:rsidRPr="00870BB1">
        <w:rPr>
          <w:rFonts w:ascii="Times New Roman" w:hAnsi="Times New Roman" w:cs="Times New Roman"/>
          <w:i/>
          <w:sz w:val="24"/>
          <w:szCs w:val="24"/>
          <w:lang w:val="en-US"/>
        </w:rPr>
        <w:t xml:space="preserve"> </w:t>
      </w:r>
      <w:r w:rsidRPr="00AF36BF">
        <w:rPr>
          <w:rFonts w:ascii="Times New Roman" w:hAnsi="Times New Roman" w:cs="Times New Roman"/>
          <w:i/>
          <w:sz w:val="24"/>
          <w:szCs w:val="24"/>
          <w:lang w:val="en-US"/>
        </w:rPr>
        <w:t>–</w:t>
      </w:r>
      <w:r w:rsidRPr="00870BB1">
        <w:rPr>
          <w:rFonts w:ascii="Times New Roman" w:hAnsi="Times New Roman" w:cs="Times New Roman"/>
          <w:i/>
          <w:sz w:val="24"/>
          <w:szCs w:val="24"/>
          <w:lang w:val="en-US"/>
        </w:rPr>
        <w:t xml:space="preserve">C. </w:t>
      </w:r>
      <w:proofErr w:type="spellStart"/>
      <w:r w:rsidRPr="00870BB1">
        <w:rPr>
          <w:rFonts w:ascii="Times New Roman" w:hAnsi="Times New Roman" w:cs="Times New Roman"/>
          <w:i/>
          <w:sz w:val="24"/>
          <w:szCs w:val="24"/>
          <w:lang w:val="en-US"/>
        </w:rPr>
        <w:t>macroura</w:t>
      </w:r>
      <w:proofErr w:type="spellEnd"/>
      <w:r w:rsidRPr="00870BB1">
        <w:rPr>
          <w:rFonts w:ascii="Times New Roman" w:hAnsi="Times New Roman" w:cs="Times New Roman"/>
          <w:sz w:val="24"/>
          <w:szCs w:val="24"/>
          <w:lang w:val="en-US"/>
        </w:rPr>
        <w:t xml:space="preserve">, </w:t>
      </w:r>
      <w:r w:rsidRPr="00870BB1">
        <w:rPr>
          <w:rFonts w:ascii="Times New Roman" w:hAnsi="Times New Roman" w:cs="Times New Roman"/>
          <w:i/>
          <w:sz w:val="24"/>
          <w:szCs w:val="24"/>
          <w:lang w:val="en-US"/>
        </w:rPr>
        <w:t xml:space="preserve">C. </w:t>
      </w:r>
      <w:proofErr w:type="spellStart"/>
      <w:r w:rsidRPr="00870BB1">
        <w:rPr>
          <w:rFonts w:ascii="Times New Roman" w:hAnsi="Times New Roman" w:cs="Times New Roman"/>
          <w:i/>
          <w:sz w:val="24"/>
          <w:szCs w:val="24"/>
          <w:lang w:val="en-US"/>
        </w:rPr>
        <w:t>rhizina</w:t>
      </w:r>
      <w:proofErr w:type="spellEnd"/>
      <w:r w:rsidRPr="00870BB1">
        <w:rPr>
          <w:rFonts w:ascii="Times New Roman" w:hAnsi="Times New Roman" w:cs="Times New Roman"/>
          <w:sz w:val="24"/>
          <w:szCs w:val="24"/>
          <w:lang w:val="en-US"/>
        </w:rPr>
        <w:t xml:space="preserve"> and </w:t>
      </w:r>
      <w:r w:rsidRPr="00870BB1">
        <w:rPr>
          <w:rFonts w:ascii="Times New Roman" w:hAnsi="Times New Roman" w:cs="Times New Roman"/>
          <w:i/>
          <w:sz w:val="24"/>
          <w:szCs w:val="24"/>
          <w:lang w:val="en-US"/>
        </w:rPr>
        <w:t xml:space="preserve">C. </w:t>
      </w:r>
      <w:proofErr w:type="spellStart"/>
      <w:r w:rsidRPr="00870BB1">
        <w:rPr>
          <w:rFonts w:ascii="Times New Roman" w:hAnsi="Times New Roman" w:cs="Times New Roman"/>
          <w:i/>
          <w:sz w:val="24"/>
          <w:szCs w:val="24"/>
          <w:lang w:val="en-US"/>
        </w:rPr>
        <w:t>lanceolata</w:t>
      </w:r>
      <w:proofErr w:type="spellEnd"/>
      <w:r w:rsidRPr="006362EE">
        <w:rPr>
          <w:rFonts w:ascii="Times New Roman" w:hAnsi="Times New Roman" w:cs="Times New Roman"/>
          <w:i/>
          <w:sz w:val="24"/>
          <w:szCs w:val="24"/>
          <w:lang w:val="en-US"/>
        </w:rPr>
        <w:t>–</w:t>
      </w:r>
      <w:r w:rsidRPr="00870BB1">
        <w:rPr>
          <w:rFonts w:ascii="Times New Roman" w:hAnsi="Times New Roman" w:cs="Times New Roman"/>
          <w:i/>
          <w:sz w:val="24"/>
          <w:szCs w:val="24"/>
          <w:lang w:val="en-US"/>
        </w:rPr>
        <w:t xml:space="preserve"> </w:t>
      </w:r>
      <w:r w:rsidRPr="00870BB1">
        <w:rPr>
          <w:rFonts w:ascii="Times New Roman" w:hAnsi="Times New Roman" w:cs="Times New Roman"/>
          <w:sz w:val="24"/>
          <w:szCs w:val="24"/>
          <w:lang w:val="en-US"/>
        </w:rPr>
        <w:t>and</w:t>
      </w:r>
      <w:r w:rsidRPr="00870BB1">
        <w:rPr>
          <w:rFonts w:ascii="Times New Roman" w:hAnsi="Times New Roman" w:cs="Times New Roman"/>
          <w:i/>
          <w:sz w:val="24"/>
          <w:szCs w:val="24"/>
          <w:lang w:val="en-US"/>
        </w:rPr>
        <w:t xml:space="preserve"> C. </w:t>
      </w:r>
      <w:proofErr w:type="spellStart"/>
      <w:r w:rsidRPr="00870BB1">
        <w:rPr>
          <w:rFonts w:ascii="Times New Roman" w:hAnsi="Times New Roman" w:cs="Times New Roman"/>
          <w:i/>
          <w:sz w:val="24"/>
          <w:szCs w:val="24"/>
          <w:lang w:val="en-US"/>
        </w:rPr>
        <w:t>humilis</w:t>
      </w:r>
      <w:proofErr w:type="spellEnd"/>
      <w:r w:rsidRPr="00870BB1">
        <w:rPr>
          <w:rFonts w:ascii="Times New Roman" w:hAnsi="Times New Roman" w:cs="Times New Roman"/>
          <w:i/>
          <w:sz w:val="24"/>
          <w:szCs w:val="24"/>
          <w:lang w:val="en-US"/>
        </w:rPr>
        <w:t xml:space="preserve"> </w:t>
      </w:r>
      <w:r w:rsidRPr="00870BB1">
        <w:rPr>
          <w:rFonts w:ascii="Times New Roman" w:hAnsi="Times New Roman" w:cs="Times New Roman"/>
          <w:sz w:val="24"/>
          <w:szCs w:val="24"/>
          <w:lang w:val="en-US"/>
        </w:rPr>
        <w:t>complex</w:t>
      </w:r>
      <w:r w:rsidRPr="00870BB1">
        <w:rPr>
          <w:rFonts w:ascii="Times New Roman" w:hAnsi="Times New Roman" w:cs="Times New Roman"/>
          <w:i/>
          <w:sz w:val="24"/>
          <w:szCs w:val="24"/>
          <w:lang w:val="en-US"/>
        </w:rPr>
        <w:t xml:space="preserve"> </w:t>
      </w:r>
      <w:r w:rsidRPr="006362EE">
        <w:rPr>
          <w:rFonts w:ascii="Times New Roman" w:hAnsi="Times New Roman" w:cs="Times New Roman"/>
          <w:sz w:val="24"/>
          <w:szCs w:val="24"/>
          <w:lang w:val="en-US"/>
        </w:rPr>
        <w:t>–</w:t>
      </w:r>
      <w:r w:rsidRPr="00870BB1">
        <w:rPr>
          <w:rFonts w:ascii="Times New Roman" w:hAnsi="Times New Roman" w:cs="Times New Roman"/>
          <w:i/>
          <w:sz w:val="24"/>
          <w:szCs w:val="24"/>
          <w:lang w:val="en-US"/>
        </w:rPr>
        <w:t xml:space="preserve">C. </w:t>
      </w:r>
      <w:proofErr w:type="spellStart"/>
      <w:r w:rsidRPr="00870BB1">
        <w:rPr>
          <w:rFonts w:ascii="Times New Roman" w:hAnsi="Times New Roman" w:cs="Times New Roman"/>
          <w:i/>
          <w:sz w:val="24"/>
          <w:szCs w:val="24"/>
          <w:lang w:val="en-US"/>
        </w:rPr>
        <w:t>callitrichos</w:t>
      </w:r>
      <w:proofErr w:type="spellEnd"/>
      <w:r w:rsidRPr="00870BB1">
        <w:rPr>
          <w:rFonts w:ascii="Times New Roman" w:hAnsi="Times New Roman" w:cs="Times New Roman"/>
          <w:i/>
          <w:sz w:val="24"/>
          <w:szCs w:val="24"/>
          <w:lang w:val="en-US"/>
        </w:rPr>
        <w:t xml:space="preserve"> </w:t>
      </w:r>
      <w:r w:rsidRPr="00870BB1">
        <w:rPr>
          <w:rFonts w:ascii="Times New Roman" w:hAnsi="Times New Roman" w:cs="Times New Roman"/>
          <w:sz w:val="24"/>
          <w:szCs w:val="24"/>
          <w:lang w:val="en-US"/>
        </w:rPr>
        <w:t>and</w:t>
      </w:r>
      <w:r w:rsidRPr="00870BB1">
        <w:rPr>
          <w:rFonts w:ascii="Times New Roman" w:hAnsi="Times New Roman" w:cs="Times New Roman"/>
          <w:i/>
          <w:sz w:val="24"/>
          <w:szCs w:val="24"/>
          <w:lang w:val="en-US"/>
        </w:rPr>
        <w:t xml:space="preserve"> C. </w:t>
      </w:r>
      <w:proofErr w:type="spellStart"/>
      <w:r w:rsidRPr="00870BB1">
        <w:rPr>
          <w:rFonts w:ascii="Times New Roman" w:hAnsi="Times New Roman" w:cs="Times New Roman"/>
          <w:i/>
          <w:sz w:val="24"/>
          <w:szCs w:val="24"/>
          <w:lang w:val="en-US"/>
        </w:rPr>
        <w:t>humilis</w:t>
      </w:r>
      <w:proofErr w:type="spellEnd"/>
      <w:r w:rsidRPr="00870BB1">
        <w:rPr>
          <w:rFonts w:ascii="Times New Roman" w:hAnsi="Times New Roman" w:cs="Times New Roman"/>
          <w:sz w:val="24"/>
          <w:szCs w:val="24"/>
          <w:lang w:val="en-US"/>
        </w:rPr>
        <w:t xml:space="preserve"> complex</w:t>
      </w:r>
      <w:r w:rsidRPr="006362EE">
        <w:rPr>
          <w:rFonts w:ascii="Times New Roman" w:hAnsi="Times New Roman" w:cs="Times New Roman"/>
          <w:sz w:val="24"/>
          <w:szCs w:val="24"/>
          <w:lang w:val="en-US"/>
        </w:rPr>
        <w:t>–</w:t>
      </w:r>
      <w:r w:rsidRPr="00870BB1">
        <w:rPr>
          <w:rFonts w:ascii="Times New Roman" w:hAnsi="Times New Roman" w:cs="Times New Roman"/>
          <w:sz w:val="24"/>
          <w:szCs w:val="24"/>
          <w:lang w:val="en-US"/>
        </w:rPr>
        <w:t xml:space="preserve"> (both groups from sect. </w:t>
      </w:r>
      <w:proofErr w:type="spellStart"/>
      <w:proofErr w:type="gramStart"/>
      <w:r w:rsidRPr="00870BB1">
        <w:rPr>
          <w:rFonts w:ascii="Times New Roman" w:hAnsi="Times New Roman" w:cs="Times New Roman"/>
          <w:i/>
          <w:sz w:val="24"/>
          <w:szCs w:val="24"/>
          <w:lang w:val="en-US"/>
        </w:rPr>
        <w:t>Digitatae</w:t>
      </w:r>
      <w:proofErr w:type="spellEnd"/>
      <w:r w:rsidRPr="00870BB1">
        <w:rPr>
          <w:rFonts w:ascii="Times New Roman" w:hAnsi="Times New Roman" w:cs="Times New Roman"/>
          <w:sz w:val="24"/>
          <w:szCs w:val="24"/>
          <w:lang w:val="en-US"/>
        </w:rPr>
        <w:t xml:space="preserve">), </w:t>
      </w:r>
      <w:r w:rsidRPr="00870BB1">
        <w:rPr>
          <w:rFonts w:ascii="Times New Roman" w:hAnsi="Times New Roman" w:cs="Times New Roman"/>
          <w:i/>
          <w:sz w:val="24"/>
          <w:szCs w:val="24"/>
          <w:lang w:val="en-US"/>
        </w:rPr>
        <w:t xml:space="preserve">C. </w:t>
      </w:r>
      <w:proofErr w:type="spellStart"/>
      <w:r w:rsidRPr="00870BB1">
        <w:rPr>
          <w:rFonts w:ascii="Times New Roman" w:hAnsi="Times New Roman" w:cs="Times New Roman"/>
          <w:i/>
          <w:sz w:val="24"/>
          <w:szCs w:val="24"/>
          <w:lang w:val="en-US"/>
        </w:rPr>
        <w:t>capillaris</w:t>
      </w:r>
      <w:proofErr w:type="spellEnd"/>
      <w:r w:rsidRPr="00870BB1">
        <w:rPr>
          <w:rFonts w:ascii="Times New Roman" w:hAnsi="Times New Roman" w:cs="Times New Roman"/>
          <w:sz w:val="24"/>
          <w:szCs w:val="24"/>
          <w:lang w:val="en-US"/>
        </w:rPr>
        <w:t xml:space="preserve"> (sect.</w:t>
      </w:r>
      <w:proofErr w:type="gramEnd"/>
      <w:r w:rsidRPr="00870BB1">
        <w:rPr>
          <w:rFonts w:ascii="Times New Roman" w:hAnsi="Times New Roman" w:cs="Times New Roman"/>
          <w:sz w:val="24"/>
          <w:szCs w:val="24"/>
          <w:lang w:val="en-US"/>
        </w:rPr>
        <w:t xml:space="preserve"> </w:t>
      </w:r>
      <w:proofErr w:type="spellStart"/>
      <w:r w:rsidRPr="00870BB1">
        <w:rPr>
          <w:rFonts w:ascii="Times New Roman" w:hAnsi="Times New Roman" w:cs="Times New Roman"/>
          <w:i/>
          <w:sz w:val="24"/>
          <w:szCs w:val="24"/>
          <w:lang w:val="en-US"/>
        </w:rPr>
        <w:t>Capillares</w:t>
      </w:r>
      <w:proofErr w:type="spellEnd"/>
      <w:r w:rsidRPr="00870BB1">
        <w:rPr>
          <w:rFonts w:ascii="Times New Roman" w:hAnsi="Times New Roman" w:cs="Times New Roman"/>
          <w:sz w:val="24"/>
          <w:szCs w:val="24"/>
          <w:lang w:val="en-US"/>
        </w:rPr>
        <w:t xml:space="preserve">); as well as some taxa of </w:t>
      </w:r>
      <w:proofErr w:type="spellStart"/>
      <w:r w:rsidRPr="00870BB1">
        <w:rPr>
          <w:rFonts w:ascii="Times New Roman" w:hAnsi="Times New Roman" w:cs="Times New Roman"/>
          <w:i/>
          <w:sz w:val="24"/>
          <w:szCs w:val="24"/>
          <w:lang w:val="en-US"/>
        </w:rPr>
        <w:t>Fimbristylis</w:t>
      </w:r>
      <w:proofErr w:type="spellEnd"/>
      <w:r w:rsidRPr="00C97EDA">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fldChar w:fldCharType="begin" w:fldLock="1"/>
      </w:r>
      <w:r w:rsidRPr="00960D95">
        <w:rPr>
          <w:rFonts w:ascii="Times New Roman" w:hAnsi="Times New Roman" w:cs="Times New Roman"/>
          <w:sz w:val="24"/>
          <w:szCs w:val="24"/>
          <w:lang w:val="en-US"/>
        </w:rPr>
        <w:instrText>ADDIN CSL_CITATION { "citationItems" : [ { "id" : "ITEM-1", "itemData" : { "DOI" : "10.1508/cytologia.40.177", "ISSN" : "0011-4545", "author" : [ { "dropping-particle" : "", "family" : "Nijalingappa", "given" : "B. H. M.", "non-dropping-particle" : "", "parse-names" : false, "suffix" : "" } ], "container-title" : "Cytologia", "id" : "ITEM-1", "issue" : "1", "issued" : { "date-parts" : [ [ "1975" ] ] }, "page" : "177-183", "title" : "Cytological studies in &lt;i&gt;Fimbristylis&lt;/i&gt; (Cyperaceae)", "type" : "article-journal", "volume" : "40" }, "uris" : [ "http://www.mendeley.com/documents/?uuid=5609e7a2-e960-48a9-8193-480024df1dbd" ] } ], "mendeley" : { "formattedCitation" : "(Nijalingappa 1975)", "plainTextFormattedCitation" : "(Nijalingappa 1975)", "previouslyFormattedCitation" : "(Nijalingappa 1975)" }, "properties" : { "noteIndex" : 4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(Nijalingappa 1975)</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w:t>
      </w:r>
      <w:proofErr w:type="spellStart"/>
      <w:r w:rsidRPr="00870BB1">
        <w:rPr>
          <w:rFonts w:ascii="Times New Roman" w:hAnsi="Times New Roman" w:cs="Times New Roman"/>
          <w:i/>
          <w:sz w:val="24"/>
          <w:szCs w:val="24"/>
          <w:lang w:val="en-US"/>
        </w:rPr>
        <w:t>Bulbostylis</w:t>
      </w:r>
      <w:proofErr w:type="spellEnd"/>
      <w:r w:rsidRPr="00870BB1">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fldChar w:fldCharType="begin" w:fldLock="1"/>
      </w:r>
      <w:r w:rsidRPr="00960D95">
        <w:rPr>
          <w:rFonts w:ascii="Times New Roman" w:hAnsi="Times New Roman" w:cs="Times New Roman"/>
          <w:sz w:val="24"/>
          <w:szCs w:val="24"/>
          <w:lang w:val="en-US"/>
        </w:rPr>
        <w:instrText>ADDIN CSL_CITATION { "citationItems" : [ { "id" : "ITEM-1", "itemData" : { "DOI" : "10.1080/00087114.2017.1335515", "ISSN" : "0008-7114", "author" : [ { "dropping-particle" : "", "family" : "L\u00f3pez", "given" : "Maria Gabriela", "non-dropping-particle" : "", "parse-names" : false, "suffix" : "" }, { "dropping-particle" : "", "family" : "Aveliano", "given" : "Fern\u00e1ndez", "non-dropping-particle" : "", "parse-names" : false, "suffix" : "" }, { "dropping-particle" : "", "family" : "Florencia", "given" : "Galdeano", "non-dropping-particle" : "", "parse-names" : false, "suffix" : "" } ], "container-title" : "Caryologia", "id" : "ITEM-1", "issue" : "3", "issued" : { "date-parts" : [ [ "2017", "7", "3" ] ] }, "page" : "238-247", "title" : "Cytogenetics, genome size and anther anatomy in &lt;i&gt;Bulbostylis&lt;/i&gt; (Cyperaceae)", "type" : "article-journal", "volume" : "70" }, "uris" : [ "http://www.mendeley.com/documents/?uuid=f0d4d029-27d2-468d-9b64-77760c9cecd7" ] } ], "mendeley" : { "formattedCitation" : "(L\u00f3pez et al. 2017)", "plainTextFormattedCitation" : "(L\u00f3pez et al. 2017)", "previouslyFormattedCitation" : "(L\u00f3pez et al. 2017)" }, "properties" : { "noteIndex" : 4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(López et al. 2017)</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and </w:t>
      </w:r>
      <w:proofErr w:type="spellStart"/>
      <w:r w:rsidRPr="00870BB1">
        <w:rPr>
          <w:rFonts w:ascii="Times New Roman" w:hAnsi="Times New Roman" w:cs="Times New Roman"/>
          <w:i/>
          <w:sz w:val="24"/>
          <w:szCs w:val="24"/>
          <w:lang w:val="en-US"/>
        </w:rPr>
        <w:t>Cyperus</w:t>
      </w:r>
      <w:proofErr w:type="spellEnd"/>
      <w:r w:rsidRPr="00870BB1">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fldChar w:fldCharType="begin" w:fldLock="1"/>
      </w:r>
      <w:r w:rsidRPr="00960D95">
        <w:rPr>
          <w:rFonts w:ascii="Times New Roman" w:hAnsi="Times New Roman" w:cs="Times New Roman"/>
          <w:sz w:val="24"/>
          <w:szCs w:val="24"/>
          <w:lang w:val="en-US"/>
        </w:rPr>
        <w:instrText>ADDIN CSL_CITATION { "citationItems" : [ { "id" : "ITEM-1", "itemData" : { "DOI" : "10.1111/j.1365-3180.2011.00861.x", "ISSN" : "00431737", "author" : [ { "dropping-particle" : "", "family" : "Arias", "given" : "R S", "non-dropping-particle" : "", "parse-names" : false, "suffix" : "" }, { "dropping-particle" : "", "family" : "Molin", "given" : "W T", "non-dropping-particle" : "", "parse-names" : false, "suffix" : "" }, { "dropping-particle" : "", "family" : "Ray", "given" : "J D", "non-dropping-particle" : "", "parse-names" : false, "suffix" : "" }, { "dropping-particle" : "", "family" : "Peel", "given" : "M D", "non-dropping-particle" : "", "parse-names" : false, "suffix" : "" }, { "dropping-particle" : "", "family" : "Scheffler", "given" : "B E", "non-dropping-particle" : "", "parse-names" : false, "suffix" : "" } ], "container-title" : "Weed Research", "id" : "ITEM-1", "issue" : "5", "issued" : { "date-parts" : [ [ "2011", "10" ] ] }, "page" : "451-460", "title" : "Isolation and characterisation of the first microsatellite markers for &lt;i&gt;Cyperus rotundus&lt;/i&gt;", "type" : "article-journal", "volume" : "51" }, "uris" : [ "http://www.mendeley.com/documents/?uuid=bda2e54e-3034-4326-8ea1-e3f6817c3a92" ] } ], "mendeley" : { "formattedCitation" : "(Arias et al. 2011)", "manualFormatting" : "(C. rotundus; Arias et al. 2011)", "plainTextFormattedCitation" : "(Arias et al. 2011)", "previouslyFormattedCitation" : "(Arias et al. 2011)" }, "properties" : { "noteIndex" : 4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w:t>
      </w:r>
      <w:r w:rsidRPr="00870BB1">
        <w:rPr>
          <w:rFonts w:ascii="Times New Roman" w:hAnsi="Times New Roman" w:cs="Times New Roman"/>
          <w:i/>
          <w:noProof/>
          <w:sz w:val="24"/>
          <w:szCs w:val="24"/>
          <w:lang w:val="en-US"/>
        </w:rPr>
        <w:t>C. rotundus</w:t>
      </w:r>
      <w:r w:rsidRPr="00870BB1">
        <w:rPr>
          <w:rFonts w:ascii="Times New Roman" w:hAnsi="Times New Roman" w:cs="Times New Roman"/>
          <w:noProof/>
          <w:sz w:val="24"/>
          <w:szCs w:val="24"/>
          <w:lang w:val="en-US"/>
        </w:rPr>
        <w:t>; Arias et al. 2011)</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w:t>
      </w:r>
      <w:commentRangeEnd w:id="8"/>
      <w:r w:rsidR="00EB58A9">
        <w:rPr>
          <w:rStyle w:val="Refdecomentario"/>
        </w:rPr>
        <w:commentReference w:id="8"/>
      </w:r>
    </w:p>
    <w:p w:rsidR="00BF0860" w:rsidRPr="00550CA5" w:rsidRDefault="00BF0860" w:rsidP="006362EE">
      <w:pPr>
        <w:pStyle w:val="Prrafodelista"/>
        <w:spacing w:line="480" w:lineRule="auto"/>
        <w:jc w:val="both"/>
        <w:rPr>
          <w:rFonts w:ascii="Times New Roman" w:hAnsi="Times New Roman" w:cs="Times New Roman"/>
          <w:sz w:val="24"/>
          <w:szCs w:val="24"/>
          <w:lang w:val="en-US"/>
        </w:rPr>
      </w:pPr>
    </w:p>
    <w:p w:rsidR="00FC35D9" w:rsidRPr="00870BB1" w:rsidRDefault="00FC35D9" w:rsidP="006362EE">
      <w:pPr>
        <w:spacing w:line="480" w:lineRule="auto"/>
        <w:jc w:val="both"/>
        <w:rPr>
          <w:rFonts w:ascii="Times New Roman" w:hAnsi="Times New Roman" w:cs="Times New Roman"/>
          <w:sz w:val="24"/>
          <w:szCs w:val="24"/>
          <w:lang w:val="en-US"/>
        </w:rPr>
      </w:pPr>
      <w:commentRangeStart w:id="9"/>
      <w:r w:rsidRPr="00870BB1">
        <w:rPr>
          <w:rFonts w:ascii="Times New Roman" w:hAnsi="Times New Roman" w:cs="Times New Roman"/>
          <w:sz w:val="24"/>
          <w:szCs w:val="24"/>
          <w:lang w:val="en-US"/>
        </w:rPr>
        <w:t xml:space="preserve">For </w:t>
      </w:r>
      <w:r w:rsidRPr="00C97EDA">
        <w:rPr>
          <w:rFonts w:ascii="Times New Roman" w:hAnsi="Times New Roman" w:cs="Times New Roman"/>
          <w:sz w:val="24"/>
          <w:szCs w:val="24"/>
          <w:lang w:val="en-US"/>
        </w:rPr>
        <w:t xml:space="preserve">this purpose, (i) we carry out counts of chromosome number, some of them news to science, and together with previous counts we place them in both phylogenies of the family </w:t>
      </w:r>
      <w:r w:rsidRPr="00870BB1">
        <w:rPr>
          <w:rFonts w:ascii="Times New Roman" w:hAnsi="Times New Roman" w:cs="Times New Roman"/>
          <w:sz w:val="24"/>
          <w:szCs w:val="24"/>
          <w:lang w:val="en-US"/>
        </w:rPr>
        <w:fldChar w:fldCharType="begin" w:fldLock="1"/>
      </w:r>
      <w:r w:rsidRPr="006362EE">
        <w:rPr>
          <w:rFonts w:ascii="Times New Roman" w:hAnsi="Times New Roman" w:cs="Times New Roman"/>
          <w:sz w:val="24"/>
          <w:szCs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"uris" : [ "http://www.mendeley.com/documents/?uuid=15e0330e-55a6-41ee-b46c-b5bac851f6f0" ] }, { "id" : "ITEM-2",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"ITEM-2", "issue" : "2", "issued" : { "date-parts" : [ [ "2013", "3" ] ] }, "page" : "205-219", "title" : "Using supermatrices for phylogenetic inquiry: An example using the sedges", "type" : "article-journal", "volume" : "62" }, "uris" : [ "http://www.mendeley.com/documents/?uuid=3a9449ee-3be7-4735-8913-e0af2c6d2962" ] } ], "mendeley" : { "formattedCitation" : "(Hinchliff and Roalson 2013; Spalink et al. 2016)", "plainTextFormattedCitation" : "(Hinchliff and Roalson 2013; Spalink et al. 2016)", "previouslyFormattedCitation" : "(Hinchliff and Roalson 2013; Spalink et al. 2016)" }, "properties" : { "noteIndex" : 0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(Hinchliff and Roalson 2013; Spalink et al. 2016)</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and (ii) in order to seek for correspondences between changes in the mode of chromosome evolution and shifts in diversification rates of clades, we generated alternative inputs of trees pruned by the clades in which diversification changed. Statistical results from </w:t>
      </w:r>
      <w:proofErr w:type="spellStart"/>
      <w:r w:rsidRPr="00870BB1">
        <w:rPr>
          <w:rFonts w:ascii="Times New Roman" w:hAnsi="Times New Roman" w:cs="Times New Roman"/>
          <w:sz w:val="24"/>
          <w:szCs w:val="24"/>
          <w:lang w:val="en-US"/>
        </w:rPr>
        <w:t>ChromEvol</w:t>
      </w:r>
      <w:proofErr w:type="spellEnd"/>
      <w:r w:rsidRPr="00870BB1">
        <w:rPr>
          <w:rFonts w:ascii="Times New Roman" w:hAnsi="Times New Roman" w:cs="Times New Roman"/>
          <w:sz w:val="24"/>
          <w:szCs w:val="24"/>
          <w:lang w:val="en-US"/>
        </w:rPr>
        <w:t xml:space="preserve"> software </w:t>
      </w:r>
      <w:r w:rsidRPr="00870BB1">
        <w:rPr>
          <w:rFonts w:ascii="Times New Roman" w:hAnsi="Times New Roman" w:cs="Times New Roman"/>
          <w:sz w:val="24"/>
          <w:szCs w:val="24"/>
          <w:lang w:val="en-US"/>
        </w:rPr>
        <w:fldChar w:fldCharType="begin" w:fldLock="1"/>
      </w:r>
      <w:r w:rsidR="009455D8">
        <w:rPr>
          <w:rFonts w:ascii="Times New Roman" w:hAnsi="Times New Roman" w:cs="Times New Roman"/>
          <w:sz w:val="24"/>
          <w:szCs w:val="24"/>
          <w:lang w:val="en-US"/>
        </w:rPr>
        <w:instrText>ADDIN CSL_CITATION { "citationItems" : [ { "id" : "ITEM-1", "itemData" : { "DOI" : "10.1093/sysbio/syp083", "ISSN" : "1076-836X", "author" : [ { "dropping-particle" : "", "family" : "Mayrose", "given" : "Itay", "non-dropping-particle" : "", "parse-names" : false, "suffix" : "" }, { "dropping-particle" : "", "family" : "Barker", "given" : "Michael S.", "non-dropping-particle" : "", "parse-names" : false, "suffix" : "" }, { "dropping-particle" : "", "family" : "Otto", "given" : "Sarah P.", "non-dropping-particle" : "", "parse-names" : false, "suffix" : "" } ], "container-title" : "Systematic Biology", "id" : "ITEM-1", "issue" : "2", "issued" : { "date-parts" : [ [ "2010", "3" ] ] }, "page" : "132-144", "title" : "Probabilistic models of chromosome number evolution and the inference of polyploidy", "type" : "article-journal", "volume" : "59" }, "uris" : [ "http://www.mendeley.com/documents/?uuid=16d010c7-8961-46a7-b64f-aa82d5f349d0" ] } ], "mendeley" : { "formattedCitation" : "(Mayrose et al. 2010)", "plainTextFormattedCitation" : "(Mayrose et al. 2010)", "previouslyFormattedCitation" : "(Mayrose et al. 2010)" }, "properties" : { "noteIndex" : 4 }, "schema" : "https://github.com/citation-style-language/schema/raw/master/csl-citation.json" }</w:instrText>
      </w:r>
      <w:r w:rsidRPr="00870BB1">
        <w:rPr>
          <w:rFonts w:ascii="Times New Roman" w:hAnsi="Times New Roman" w:cs="Times New Roman"/>
          <w:sz w:val="24"/>
          <w:szCs w:val="24"/>
          <w:lang w:val="en-US"/>
        </w:rPr>
        <w:fldChar w:fldCharType="separate"/>
      </w:r>
      <w:r w:rsidR="0024267D" w:rsidRPr="0024267D">
        <w:rPr>
          <w:rFonts w:ascii="Times New Roman" w:hAnsi="Times New Roman" w:cs="Times New Roman"/>
          <w:noProof/>
          <w:sz w:val="24"/>
          <w:szCs w:val="24"/>
          <w:lang w:val="en-US"/>
        </w:rPr>
        <w:t>(Mayrose et al. 2010)</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were compared in order to discern the model that best fit each </w:t>
      </w:r>
      <w:r w:rsidRPr="00870BB1">
        <w:rPr>
          <w:rFonts w:ascii="Times New Roman" w:hAnsi="Times New Roman" w:cs="Times New Roman"/>
          <w:sz w:val="24"/>
          <w:szCs w:val="24"/>
          <w:lang w:val="en-US"/>
        </w:rPr>
        <w:lastRenderedPageBreak/>
        <w:t xml:space="preserve">input. If the </w:t>
      </w:r>
      <w:r w:rsidR="00DE7391" w:rsidRPr="00870BB1">
        <w:rPr>
          <w:rFonts w:ascii="Times New Roman" w:hAnsi="Times New Roman" w:cs="Times New Roman"/>
          <w:sz w:val="24"/>
          <w:szCs w:val="24"/>
          <w:lang w:val="en-US"/>
        </w:rPr>
        <w:t xml:space="preserve">mode of chromosome evolution of the entire phylogeny presents less explanatory statistical power than the sum of each </w:t>
      </w:r>
      <w:proofErr w:type="spellStart"/>
      <w:r w:rsidR="00DE7391" w:rsidRPr="00870BB1">
        <w:rPr>
          <w:rFonts w:ascii="Times New Roman" w:hAnsi="Times New Roman" w:cs="Times New Roman"/>
          <w:sz w:val="24"/>
          <w:szCs w:val="24"/>
          <w:lang w:val="en-US"/>
        </w:rPr>
        <w:t>subtree</w:t>
      </w:r>
      <w:proofErr w:type="spellEnd"/>
      <w:r w:rsidR="00DE7391" w:rsidRPr="00870BB1">
        <w:rPr>
          <w:rFonts w:ascii="Times New Roman" w:hAnsi="Times New Roman" w:cs="Times New Roman"/>
          <w:sz w:val="24"/>
          <w:szCs w:val="24"/>
          <w:lang w:val="en-US"/>
        </w:rPr>
        <w:t xml:space="preserve"> separately, a shift in diversification rate might be related to a change in the mode of chromosome evolution.</w:t>
      </w:r>
      <w:commentRangeEnd w:id="9"/>
      <w:r w:rsidR="00BF0860">
        <w:rPr>
          <w:rStyle w:val="Refdecomentario"/>
        </w:rPr>
        <w:commentReference w:id="9"/>
      </w:r>
    </w:p>
    <w:p w:rsidR="00687C49" w:rsidRPr="00881FC6" w:rsidRDefault="00687C49" w:rsidP="00881FC6">
      <w:pPr>
        <w:spacing w:line="480" w:lineRule="auto"/>
        <w:rPr>
          <w:rFonts w:ascii="Times New Roman" w:hAnsi="Times New Roman" w:cs="Times New Roman"/>
          <w:sz w:val="24"/>
          <w:szCs w:val="24"/>
          <w:lang w:val="en-US"/>
        </w:rPr>
      </w:pPr>
    </w:p>
    <w:p w:rsidR="00FC35D9" w:rsidRPr="00870BB1" w:rsidRDefault="00FC35D9" w:rsidP="00407EB7">
      <w:pPr>
        <w:spacing w:line="480" w:lineRule="auto"/>
        <w:jc w:val="both"/>
        <w:rPr>
          <w:rFonts w:ascii="Times New Roman" w:hAnsi="Times New Roman" w:cs="Times New Roman"/>
          <w:b/>
          <w:sz w:val="24"/>
          <w:szCs w:val="24"/>
          <w:lang w:val="en-US"/>
        </w:rPr>
      </w:pPr>
      <w:bookmarkStart w:id="10" w:name="_GoBack"/>
      <w:r w:rsidRPr="00870BB1">
        <w:rPr>
          <w:rFonts w:ascii="Times New Roman" w:hAnsi="Times New Roman" w:cs="Times New Roman"/>
          <w:b/>
          <w:sz w:val="24"/>
          <w:szCs w:val="24"/>
          <w:lang w:val="en-US"/>
        </w:rPr>
        <w:t>Literature cited</w:t>
      </w:r>
    </w:p>
    <w:bookmarkEnd w:id="10"/>
    <w:p w:rsidR="00295D54" w:rsidRPr="00F63BE1" w:rsidRDefault="00FC35D9"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870BB1">
        <w:rPr>
          <w:rFonts w:ascii="Times New Roman" w:hAnsi="Times New Roman" w:cs="Times New Roman"/>
          <w:sz w:val="24"/>
          <w:szCs w:val="24"/>
          <w:lang w:val="en-US"/>
        </w:rPr>
        <w:fldChar w:fldCharType="begin" w:fldLock="1"/>
      </w:r>
      <w:r w:rsidRPr="00960D95">
        <w:rPr>
          <w:rFonts w:ascii="Times New Roman" w:hAnsi="Times New Roman" w:cs="Times New Roman"/>
          <w:sz w:val="24"/>
          <w:szCs w:val="24"/>
          <w:lang w:val="en-US"/>
        </w:rPr>
        <w:instrText xml:space="preserve">ADDIN Mendeley Bibliography CSL_BIBLIOGRAPHY </w:instrText>
      </w:r>
      <w:r w:rsidRPr="00870BB1">
        <w:rPr>
          <w:rFonts w:ascii="Times New Roman" w:hAnsi="Times New Roman" w:cs="Times New Roman"/>
          <w:sz w:val="24"/>
          <w:szCs w:val="24"/>
          <w:lang w:val="en-US"/>
        </w:rPr>
        <w:fldChar w:fldCharType="separate"/>
      </w:r>
      <w:r w:rsidR="00295D54" w:rsidRPr="00295D54">
        <w:rPr>
          <w:rFonts w:ascii="Times New Roman" w:hAnsi="Times New Roman" w:cs="Times New Roman"/>
          <w:noProof/>
          <w:sz w:val="24"/>
          <w:szCs w:val="24"/>
          <w:lang w:val="en-US"/>
        </w:rPr>
        <w:t xml:space="preserve">Arias RS, Molin WT, Ray JD, et al (2011) Isolation and characterisation of the first microsatellite markers for </w:t>
      </w:r>
      <w:r w:rsidR="00295D54" w:rsidRPr="00295D54">
        <w:rPr>
          <w:rFonts w:ascii="Times New Roman" w:hAnsi="Times New Roman" w:cs="Times New Roman"/>
          <w:i/>
          <w:iCs/>
          <w:noProof/>
          <w:sz w:val="24"/>
          <w:szCs w:val="24"/>
          <w:lang w:val="en-US"/>
        </w:rPr>
        <w:t>Cyperus rotundus</w:t>
      </w:r>
      <w:r w:rsidR="00295D54" w:rsidRPr="00295D54">
        <w:rPr>
          <w:rFonts w:ascii="Times New Roman" w:hAnsi="Times New Roman" w:cs="Times New Roman"/>
          <w:noProof/>
          <w:sz w:val="24"/>
          <w:szCs w:val="24"/>
          <w:lang w:val="en-US"/>
        </w:rPr>
        <w:t xml:space="preserve">. </w:t>
      </w:r>
      <w:r w:rsidR="00295D54" w:rsidRPr="00F63BE1">
        <w:rPr>
          <w:rFonts w:ascii="Times New Roman" w:hAnsi="Times New Roman" w:cs="Times New Roman"/>
          <w:noProof/>
          <w:sz w:val="24"/>
          <w:szCs w:val="24"/>
          <w:lang w:val="en-US"/>
        </w:rPr>
        <w:t>Weed Res 51:451–460. doi: 10.1111/j.1365-3180.2011.00861.x</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 xml:space="preserve">Bureš P (1998) A high polyploid </w:t>
      </w:r>
      <w:r w:rsidRPr="00F63BE1">
        <w:rPr>
          <w:rFonts w:ascii="Times New Roman" w:hAnsi="Times New Roman" w:cs="Times New Roman"/>
          <w:i/>
          <w:iCs/>
          <w:noProof/>
          <w:sz w:val="24"/>
          <w:szCs w:val="24"/>
          <w:lang w:val="en-US"/>
        </w:rPr>
        <w:t>Eleocharis uniglumis</w:t>
      </w:r>
      <w:r w:rsidRPr="00F63BE1">
        <w:rPr>
          <w:rFonts w:ascii="Times New Roman" w:hAnsi="Times New Roman" w:cs="Times New Roman"/>
          <w:noProof/>
          <w:sz w:val="24"/>
          <w:szCs w:val="24"/>
          <w:lang w:val="en-US"/>
        </w:rPr>
        <w:t xml:space="preserve"> s.l. (Cyperaceae) from central and southeastern Europe. Folia Geobot 33:429–439.</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Butlin RK (2005) Recombination and speciation. Mol Ecol 14:2621–2635. doi: 10.1111/j.1365-294X.2005.02617.x</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Coghlan A, Eichler EE, Oliver SG, et al (2005) Chromosome evolution in eukaryotes: A multi-kingdom perspective. Trends Genet. 21:673–682.</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Comai L (2005) The advantages and disadvantages of being polyploid. Nat Rev Genet 6:836–846. doi: 10.1038/nrg1711</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Coyne JA, Orr HA (2004) Speciation. Sinauer, Sunderland, MA, USA</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 xml:space="preserve">Davies EW (1956) Cytology, evolution and origin of the aneuploid series in the genus </w:t>
      </w:r>
      <w:r w:rsidRPr="00F63BE1">
        <w:rPr>
          <w:rFonts w:ascii="Times New Roman" w:hAnsi="Times New Roman" w:cs="Times New Roman"/>
          <w:i/>
          <w:iCs/>
          <w:noProof/>
          <w:sz w:val="24"/>
          <w:szCs w:val="24"/>
          <w:lang w:val="en-US"/>
        </w:rPr>
        <w:t>Carex</w:t>
      </w:r>
      <w:r w:rsidRPr="00F63BE1">
        <w:rPr>
          <w:rFonts w:ascii="Times New Roman" w:hAnsi="Times New Roman" w:cs="Times New Roman"/>
          <w:noProof/>
          <w:sz w:val="24"/>
          <w:szCs w:val="24"/>
          <w:lang w:val="en-US"/>
        </w:rPr>
        <w:t>. Hereditas 42:349–365. doi: 10.1111/j.1601-5223.1956.tb03022.x</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Debodt S, Maere S, Van de Peer Y (2005) Genome duplication and the origin of angiosperms. Trends Ecol Evol 20:591–597. doi: 10.1016/j.tree.2005.07.008</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lastRenderedPageBreak/>
        <w:t>Escudero M, Hipp A (2013) Shifts in diversification rates and clade ages explain species richness in higher-level sedge taxa (Cyperaceae). Am J Bot 100:2403–2411. doi: 10.3732/ajb.1300162</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Escudero M, Hipp AL, Waterway MJ, Valente LM (2012) Diversification rates and chromosome evolution in the most diverse angiosperm genus of the temperate zone (</w:t>
      </w:r>
      <w:r w:rsidRPr="00F63BE1">
        <w:rPr>
          <w:rFonts w:ascii="Times New Roman" w:hAnsi="Times New Roman" w:cs="Times New Roman"/>
          <w:i/>
          <w:iCs/>
          <w:noProof/>
          <w:sz w:val="24"/>
          <w:szCs w:val="24"/>
          <w:lang w:val="en-US"/>
        </w:rPr>
        <w:t>Carex</w:t>
      </w:r>
      <w:r w:rsidRPr="00F63BE1">
        <w:rPr>
          <w:rFonts w:ascii="Times New Roman" w:hAnsi="Times New Roman" w:cs="Times New Roman"/>
          <w:noProof/>
          <w:sz w:val="24"/>
          <w:szCs w:val="24"/>
          <w:lang w:val="en-US"/>
        </w:rPr>
        <w:t>, Cyperaceae). Mol Phylogenet Evol 63:650–655. doi: //0-dx.doi.org.athenea.upo.es/10.1016/j.ympev.2012.02.005</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Escudero M, Martín-Bravo S, Mayrose I, et al (2014) Karyotypic changes through dysploidy persist longer over evolutionary time than polyploid changes. PLoS One 9:e85266. doi: 10.1371/journal.pone.0085266</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Gitaí J, Paule J, Zizka G, et al (2014) Chromosome numbers and DNA content in Bromeliaceae: additional data and critical review. Bot J Linn Soc 176:349–368. doi: 10.1111/boj.12211</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Glick L, Mayrose I (2014) ChromEvol: Assessing the pattern of chromosome number evolution and the inference of polyploidy along a phylogeny. Mol Biol Evol 31:1914–1922. doi: 10.1093/molbev/msu122</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 xml:space="preserve">Govaerts R, Koopman J, Simpson D, et al (2017) </w:t>
      </w:r>
      <w:r w:rsidRPr="00F63BE1">
        <w:rPr>
          <w:rFonts w:ascii="Times New Roman" w:hAnsi="Times New Roman" w:cs="Times New Roman"/>
          <w:i/>
          <w:iCs/>
          <w:noProof/>
          <w:sz w:val="24"/>
          <w:szCs w:val="24"/>
          <w:lang w:val="en-US"/>
        </w:rPr>
        <w:t>World Checklist of Cyperaceae</w:t>
      </w:r>
      <w:r w:rsidRPr="00F63BE1">
        <w:rPr>
          <w:rFonts w:ascii="Times New Roman" w:hAnsi="Times New Roman" w:cs="Times New Roman"/>
          <w:noProof/>
          <w:sz w:val="24"/>
          <w:szCs w:val="24"/>
          <w:lang w:val="en-US"/>
        </w:rPr>
        <w:t>. The Board of Trustees of the Royal Botanic Gardens, Kew</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Grant V (1981) Plant speciation, 2nd edn. Columbia University Press, New York</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Hegarty M, Hiscock S (2007) Polyploidy: doubling up for evolutionary success. Curr Biol 17:R927–R929. doi: 10.1016/j.cub.2007.08.060</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 xml:space="preserve">Hegarty MJ, Hiscock SJ (2008) Genomic clues to the evolutionary success of polyploid </w:t>
      </w:r>
      <w:r w:rsidRPr="00F63BE1">
        <w:rPr>
          <w:rFonts w:ascii="Times New Roman" w:hAnsi="Times New Roman" w:cs="Times New Roman"/>
          <w:noProof/>
          <w:sz w:val="24"/>
          <w:szCs w:val="24"/>
          <w:lang w:val="en-US"/>
        </w:rPr>
        <w:lastRenderedPageBreak/>
        <w:t>plants. Curr Biol 18:R435–R444. doi: 10.1016/j.cub.2008.03.043</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 xml:space="preserve">Heilborn O (1924) Chromosome numbers and dimensions, species-formation and phylogeny in the genus </w:t>
      </w:r>
      <w:r w:rsidRPr="00F63BE1">
        <w:rPr>
          <w:rFonts w:ascii="Times New Roman" w:hAnsi="Times New Roman" w:cs="Times New Roman"/>
          <w:i/>
          <w:iCs/>
          <w:noProof/>
          <w:sz w:val="24"/>
          <w:szCs w:val="24"/>
          <w:lang w:val="en-US"/>
        </w:rPr>
        <w:t>Carex</w:t>
      </w:r>
      <w:r w:rsidRPr="00F63BE1">
        <w:rPr>
          <w:rFonts w:ascii="Times New Roman" w:hAnsi="Times New Roman" w:cs="Times New Roman"/>
          <w:noProof/>
          <w:sz w:val="24"/>
          <w:szCs w:val="24"/>
          <w:lang w:val="en-US"/>
        </w:rPr>
        <w:t>. Hereditas 5:129–216. doi: 10.1111/j.1601-5223.1924.tb03128.x</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Hinchliff CE, Roalson EH (2013) Using supermatrices for phylogenetic inquiry: An example using the sedges. Syst Biol 62:205–219. doi: 10.1093/sysbio/sys088</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Hipp AL (2007) Nonuniform processes of chromosome evolution in sedges (</w:t>
      </w:r>
      <w:r w:rsidRPr="00F63BE1">
        <w:rPr>
          <w:rFonts w:ascii="Times New Roman" w:hAnsi="Times New Roman" w:cs="Times New Roman"/>
          <w:i/>
          <w:iCs/>
          <w:noProof/>
          <w:sz w:val="24"/>
          <w:szCs w:val="24"/>
          <w:lang w:val="en-US"/>
        </w:rPr>
        <w:t>Carex</w:t>
      </w:r>
      <w:r w:rsidRPr="00F63BE1">
        <w:rPr>
          <w:rFonts w:ascii="Times New Roman" w:hAnsi="Times New Roman" w:cs="Times New Roman"/>
          <w:noProof/>
          <w:sz w:val="24"/>
          <w:szCs w:val="24"/>
          <w:lang w:val="en-US"/>
        </w:rPr>
        <w:t>: Cyperaceae). Evolution (N Y) 61:2175–2194. doi: 10.1111/j.1558-5646.2007.00183.x</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Hipp AL, Escudero M, Chung K-S (2013) Holocentric Chromosomes. In: Maloy S, Hughes K (eds) Brenner’s Encyclopedia of Genetics, 2nd edn. Elsevier, Amsterdam, pp 499–501</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 xml:space="preserve">Hipp AL, Rothrock PE, Roalson EH (2009) The evolution of chromosome arrangements in </w:t>
      </w:r>
      <w:r w:rsidRPr="00F63BE1">
        <w:rPr>
          <w:rFonts w:ascii="Times New Roman" w:hAnsi="Times New Roman" w:cs="Times New Roman"/>
          <w:i/>
          <w:iCs/>
          <w:noProof/>
          <w:sz w:val="24"/>
          <w:szCs w:val="24"/>
          <w:lang w:val="en-US"/>
        </w:rPr>
        <w:t>Carex</w:t>
      </w:r>
      <w:r w:rsidRPr="00F63BE1">
        <w:rPr>
          <w:rFonts w:ascii="Times New Roman" w:hAnsi="Times New Roman" w:cs="Times New Roman"/>
          <w:noProof/>
          <w:sz w:val="24"/>
          <w:szCs w:val="24"/>
          <w:lang w:val="en-US"/>
        </w:rPr>
        <w:t xml:space="preserve"> (Cyperaceae). Bot Rev 75:96–109. doi: 10.1007/s12229-008-9022-8</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 xml:space="preserve">Lee KH, Namai H (1992) Stabilization of new types of diploids (2n=22, 24) through selfing of aneuploids (2n=21, 22) derived from crossing of sesquidiploids (2n=29, AAC) and </w:t>
      </w:r>
      <w:r w:rsidRPr="00F63BE1">
        <w:rPr>
          <w:rFonts w:ascii="Times New Roman" w:hAnsi="Times New Roman" w:cs="Times New Roman"/>
          <w:i/>
          <w:iCs/>
          <w:noProof/>
          <w:sz w:val="24"/>
          <w:szCs w:val="24"/>
          <w:lang w:val="en-US"/>
        </w:rPr>
        <w:t>Brassica campestris</w:t>
      </w:r>
      <w:r w:rsidRPr="00F63BE1">
        <w:rPr>
          <w:rFonts w:ascii="Times New Roman" w:hAnsi="Times New Roman" w:cs="Times New Roman"/>
          <w:noProof/>
          <w:sz w:val="24"/>
          <w:szCs w:val="24"/>
          <w:lang w:val="en-US"/>
        </w:rPr>
        <w:t xml:space="preserve"> (2n=20 AA). Euphytica1 60:1–13.</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 xml:space="preserve">Lee KH, Namai H (1993) Cytogenetic and morphological characteristics of new types of diploids (2n=22, 24, 40) derived from consecutive selfing of aneuploids in </w:t>
      </w:r>
      <w:r w:rsidRPr="00F63BE1">
        <w:rPr>
          <w:rFonts w:ascii="Times New Roman" w:hAnsi="Times New Roman" w:cs="Times New Roman"/>
          <w:i/>
          <w:iCs/>
          <w:noProof/>
          <w:sz w:val="24"/>
          <w:szCs w:val="24"/>
          <w:lang w:val="en-US"/>
        </w:rPr>
        <w:t>Brassica</w:t>
      </w:r>
      <w:r w:rsidRPr="00F63BE1">
        <w:rPr>
          <w:rFonts w:ascii="Times New Roman" w:hAnsi="Times New Roman" w:cs="Times New Roman"/>
          <w:noProof/>
          <w:sz w:val="24"/>
          <w:szCs w:val="24"/>
          <w:lang w:val="en-US"/>
        </w:rPr>
        <w:t xml:space="preserve"> crops. Euphytica 72:15–22. doi: 10.1007/BF00023768</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 xml:space="preserve">Levin DA (1983) Polyploidy and novelty in flowering plants. Am Nat 122:1–25. doi: </w:t>
      </w:r>
      <w:r w:rsidRPr="00F63BE1">
        <w:rPr>
          <w:rFonts w:ascii="Times New Roman" w:hAnsi="Times New Roman" w:cs="Times New Roman"/>
          <w:noProof/>
          <w:sz w:val="24"/>
          <w:szCs w:val="24"/>
          <w:lang w:val="en-US"/>
        </w:rPr>
        <w:lastRenderedPageBreak/>
        <w:t>10.1086/284115</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 xml:space="preserve">López MG, Aveliano F, Florencia G (2017) Cytogenetics, genome size and anther anatomy in </w:t>
      </w:r>
      <w:r w:rsidRPr="00F63BE1">
        <w:rPr>
          <w:rFonts w:ascii="Times New Roman" w:hAnsi="Times New Roman" w:cs="Times New Roman"/>
          <w:i/>
          <w:iCs/>
          <w:noProof/>
          <w:sz w:val="24"/>
          <w:szCs w:val="24"/>
          <w:lang w:val="en-US"/>
        </w:rPr>
        <w:t>Bulbostylis</w:t>
      </w:r>
      <w:r w:rsidRPr="00F63BE1">
        <w:rPr>
          <w:rFonts w:ascii="Times New Roman" w:hAnsi="Times New Roman" w:cs="Times New Roman"/>
          <w:noProof/>
          <w:sz w:val="24"/>
          <w:szCs w:val="24"/>
          <w:lang w:val="en-US"/>
        </w:rPr>
        <w:t xml:space="preserve"> (Cyperaceae). Caryologia 70:238–247. doi: 10.1080/00087114.2017.1335515</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 xml:space="preserve">Luceño M, Vanzela ALL, Guerra M (1998) Cytotaxonomic studies in Brazilian </w:t>
      </w:r>
      <w:r w:rsidRPr="00F63BE1">
        <w:rPr>
          <w:rFonts w:ascii="Times New Roman" w:hAnsi="Times New Roman" w:cs="Times New Roman"/>
          <w:i/>
          <w:iCs/>
          <w:noProof/>
          <w:sz w:val="24"/>
          <w:szCs w:val="24"/>
          <w:lang w:val="en-US"/>
        </w:rPr>
        <w:t>Rhynchospora</w:t>
      </w:r>
      <w:r w:rsidRPr="00F63BE1">
        <w:rPr>
          <w:rFonts w:ascii="Times New Roman" w:hAnsi="Times New Roman" w:cs="Times New Roman"/>
          <w:noProof/>
          <w:sz w:val="24"/>
          <w:szCs w:val="24"/>
          <w:lang w:val="en-US"/>
        </w:rPr>
        <w:t xml:space="preserve"> (Cyperaceae), a genus exhibiting holocentric chromosomes. Can J Bot 76:440–449.</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Márquez-Corro JI, Escudero M, Luceño M (2017) Do holocentric chromosomes represent an evolutionary advantage? A study of paired analyses of diversification rates of lineages with holocentric chromosomes and their monocentric closest relatives. Chromosom Res. doi: 10.1007/s10577-017-9566-8</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 xml:space="preserve">Maximiano da Silva CR, González-Elizondo MS, Andrade de Almeida Rego L do N, et al (2008) Cytogenetical and cytotaxonomical analysis of some Brazilian species of </w:t>
      </w:r>
      <w:r w:rsidRPr="00F63BE1">
        <w:rPr>
          <w:rFonts w:ascii="Times New Roman" w:hAnsi="Times New Roman" w:cs="Times New Roman"/>
          <w:i/>
          <w:iCs/>
          <w:noProof/>
          <w:sz w:val="24"/>
          <w:szCs w:val="24"/>
          <w:lang w:val="en-US"/>
        </w:rPr>
        <w:t>Eleocharis</w:t>
      </w:r>
      <w:r w:rsidRPr="00F63BE1">
        <w:rPr>
          <w:rFonts w:ascii="Times New Roman" w:hAnsi="Times New Roman" w:cs="Times New Roman"/>
          <w:noProof/>
          <w:sz w:val="24"/>
          <w:szCs w:val="24"/>
          <w:lang w:val="en-US"/>
        </w:rPr>
        <w:t xml:space="preserve"> (Cyperaceae). Aust J Bot 56:82. doi: 10.1071/BT07017</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Mayrose I, Barker MS, Otto SP (2010) Probabilistic models of chromosome number evolution and the inference of polyploidy. Syst Biol 59:132–144. doi: 10.1093/sysbio/syp083</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Melters DP, Paliulis L V., Korf IF, Chan SWL (2012) Holocentric chromosomes: Convergent evolution, meiotic adaptations, and genomic analysis. Chromosom. Res. 20:579–593.</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Mola LM, Papeschi AG (2006) Holocentric chromosomes at a glance. J Basic Appl Genet 17:17–33.</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lastRenderedPageBreak/>
        <w:t>Navarro A, Barton NH (2003a) Accumulating postzygotic isolation genes in parapatry: A new twist on chromosomal speciation. Evolution 57:447–59.</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Navarro A, Barton NH (2003b) Chromosomal speciation and molecular divergence – accelerated evolution in rearranged chromosomes. Science 300:321–4. doi: 10.1126/science.1080600</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 xml:space="preserve">Nijalingappa BHM (1975) Cytological studies in </w:t>
      </w:r>
      <w:r w:rsidRPr="00F63BE1">
        <w:rPr>
          <w:rFonts w:ascii="Times New Roman" w:hAnsi="Times New Roman" w:cs="Times New Roman"/>
          <w:i/>
          <w:iCs/>
          <w:noProof/>
          <w:sz w:val="24"/>
          <w:szCs w:val="24"/>
          <w:lang w:val="en-US"/>
        </w:rPr>
        <w:t>Fimbristylis</w:t>
      </w:r>
      <w:r w:rsidRPr="00F63BE1">
        <w:rPr>
          <w:rFonts w:ascii="Times New Roman" w:hAnsi="Times New Roman" w:cs="Times New Roman"/>
          <w:noProof/>
          <w:sz w:val="24"/>
          <w:szCs w:val="24"/>
          <w:lang w:val="en-US"/>
        </w:rPr>
        <w:t xml:space="preserve"> (Cyperaceae). Cytologia (Tokyo) 40:177–183. doi: 10.1508/cytologia.40.177</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O’Meara BC, Ané C, Sanderson MJ, Wainwright PC (2006) Testing for different rates of continuous trait evolution using likelihood. Evolution (N Y) 60:922. doi: 10.1554/05-130.1</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 xml:space="preserve">Orellana MR, López-Pujol J, Blanché C, Bosch M (2007) Genetic diversity in the endangered dysploid larkspur </w:t>
      </w:r>
      <w:r w:rsidRPr="00F63BE1">
        <w:rPr>
          <w:rFonts w:ascii="Times New Roman" w:hAnsi="Times New Roman" w:cs="Times New Roman"/>
          <w:i/>
          <w:iCs/>
          <w:noProof/>
          <w:sz w:val="24"/>
          <w:szCs w:val="24"/>
          <w:lang w:val="en-US"/>
        </w:rPr>
        <w:t>Delphinium bolosii</w:t>
      </w:r>
      <w:r w:rsidRPr="00F63BE1">
        <w:rPr>
          <w:rFonts w:ascii="Times New Roman" w:hAnsi="Times New Roman" w:cs="Times New Roman"/>
          <w:noProof/>
          <w:sz w:val="24"/>
          <w:szCs w:val="24"/>
          <w:lang w:val="en-US"/>
        </w:rPr>
        <w:t xml:space="preserve"> and its close diploid relatives in the series </w:t>
      </w:r>
      <w:r w:rsidRPr="00F63BE1">
        <w:rPr>
          <w:rFonts w:ascii="Times New Roman" w:hAnsi="Times New Roman" w:cs="Times New Roman"/>
          <w:i/>
          <w:iCs/>
          <w:noProof/>
          <w:sz w:val="24"/>
          <w:szCs w:val="24"/>
          <w:lang w:val="en-US"/>
        </w:rPr>
        <w:t>Fissa</w:t>
      </w:r>
      <w:r w:rsidRPr="00F63BE1">
        <w:rPr>
          <w:rFonts w:ascii="Times New Roman" w:hAnsi="Times New Roman" w:cs="Times New Roman"/>
          <w:noProof/>
          <w:sz w:val="24"/>
          <w:szCs w:val="24"/>
          <w:lang w:val="en-US"/>
        </w:rPr>
        <w:t xml:space="preserve"> of the Western Mediterranean area. Biol J Linn Soc 92:773–784. doi: 10.1111/j.1095-8312.2007.00910.x</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Otto SP (2007) The evolutionary consequences of polyploidy. Cell 131:452–462. doi: 10.1016/j.cell.2007.10.022</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Otto SP, Whitton J (2000a) Polyploid incidence and evolution. Annu Rev Genet 34:401–437. doi: 10.1146/annurev.genet.34.1.401</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Otto SP, Whitton J (2000b) Polyploid incidence and evolution. Annu Rev Genet 34:401–437. doi: 10.1146/annurev.genet.34.1.401</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Reznicek AA (1990) Evolution in Sedges (Carex, Cyperaceae). Can J Bot Can Bot 68:1409–1432.</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lastRenderedPageBreak/>
        <w:t>Rieseberg LH (2001) Chromosomal rearrangements and speciation. Trends Ecol Evol 16:351–358. doi: 10.1016/S0169-5347(01)02187-5</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Roalson EH (2008) A synopsis of chromosome number variation in the Cyperaceae. Bot Rev 74:209–393. doi: 10.1007/s12229-008-9011-y</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 xml:space="preserve">Rotreklová O, Bureš P, Repka R, et al (2011) Chromosome numbers of </w:t>
      </w:r>
      <w:r w:rsidRPr="00F63BE1">
        <w:rPr>
          <w:rFonts w:ascii="Times New Roman" w:hAnsi="Times New Roman" w:cs="Times New Roman"/>
          <w:i/>
          <w:iCs/>
          <w:noProof/>
          <w:sz w:val="24"/>
          <w:szCs w:val="24"/>
          <w:lang w:val="en-US"/>
        </w:rPr>
        <w:t>Carex</w:t>
      </w:r>
      <w:r w:rsidRPr="00F63BE1">
        <w:rPr>
          <w:rFonts w:ascii="Times New Roman" w:hAnsi="Times New Roman" w:cs="Times New Roman"/>
          <w:noProof/>
          <w:sz w:val="24"/>
          <w:szCs w:val="24"/>
          <w:lang w:val="en-US"/>
        </w:rPr>
        <w:t>. Preslia 83:25–58.</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 xml:space="preserve">Seeber E, Winterfeld G, Hensen I, et al (2014) Ploidy in the alpine sedge </w:t>
      </w:r>
      <w:r w:rsidRPr="00F63BE1">
        <w:rPr>
          <w:rFonts w:ascii="Times New Roman" w:hAnsi="Times New Roman" w:cs="Times New Roman"/>
          <w:i/>
          <w:iCs/>
          <w:noProof/>
          <w:sz w:val="24"/>
          <w:szCs w:val="24"/>
          <w:lang w:val="en-US"/>
        </w:rPr>
        <w:t>Kobresia pygmaea</w:t>
      </w:r>
      <w:r w:rsidRPr="00F63BE1">
        <w:rPr>
          <w:rFonts w:ascii="Times New Roman" w:hAnsi="Times New Roman" w:cs="Times New Roman"/>
          <w:noProof/>
          <w:sz w:val="24"/>
          <w:szCs w:val="24"/>
          <w:lang w:val="en-US"/>
        </w:rPr>
        <w:t xml:space="preserve"> (Cyperaceae) and related species: combined application of chromosome counts, new microsatellite markers and flow cytometry. Bot J Linn Soc 176:22–35. doi: 10.1111/boj.12189</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Smith SA, Brown JW, Yang Y, et al (2017) Disparity, diversity, and duplications in the Caryophyllales. New Phytol. doi: 10.1111/nph.14772</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Soltis DE, Albert VA, Leebens-Mack J, et al (2009) Polyploidy and angiosperm diversification. Am J Bot 96:336–348. doi: 10.3732/ajb.0800079</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Soltis PS, Soltis DE (2000) The role of genetic and genomic attributes in the success of polyploids. Proc Natl Acad Sci 97:7051–7057. doi: 10.1073/pnas.97.13.7051</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Soltis PS, Soltis DE (2016) Ancient WGD events as drivers of key innovations in angiosperms. Curr Opin Plant Biol 30:159–165. doi: 10.1016/j.pbi.2016.03.015</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Spalink D, Drew BT, Pace MC, et al (2016) Biogeography of the cosmopolitan sedges (Cyperaceae) and the area-richness correlation in plants. J Biogeogr 43:1893–1904. doi: 10.1111/jbi.12802</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 xml:space="preserve">Vallès J, Pellicer J, Sánchez-Jiménez I, et al (2012) Polyploidy and other changes at </w:t>
      </w:r>
      <w:r w:rsidRPr="00F63BE1">
        <w:rPr>
          <w:rFonts w:ascii="Times New Roman" w:hAnsi="Times New Roman" w:cs="Times New Roman"/>
          <w:noProof/>
          <w:sz w:val="24"/>
          <w:szCs w:val="24"/>
          <w:lang w:val="en-US"/>
        </w:rPr>
        <w:lastRenderedPageBreak/>
        <w:t xml:space="preserve">chromosomal level and in genome size: Its role in systematics and evolution exemplified by some genera of </w:t>
      </w:r>
      <w:r w:rsidRPr="00F63BE1">
        <w:rPr>
          <w:rFonts w:ascii="Times New Roman" w:hAnsi="Times New Roman" w:cs="Times New Roman"/>
          <w:i/>
          <w:iCs/>
          <w:noProof/>
          <w:sz w:val="24"/>
          <w:szCs w:val="24"/>
          <w:lang w:val="en-US"/>
        </w:rPr>
        <w:t>Anthemideae</w:t>
      </w:r>
      <w:r w:rsidRPr="00F63BE1">
        <w:rPr>
          <w:rFonts w:ascii="Times New Roman" w:hAnsi="Times New Roman" w:cs="Times New Roman"/>
          <w:noProof/>
          <w:sz w:val="24"/>
          <w:szCs w:val="24"/>
          <w:lang w:val="en-US"/>
        </w:rPr>
        <w:t xml:space="preserve"> and </w:t>
      </w:r>
      <w:r w:rsidRPr="00F63BE1">
        <w:rPr>
          <w:rFonts w:ascii="Times New Roman" w:hAnsi="Times New Roman" w:cs="Times New Roman"/>
          <w:i/>
          <w:iCs/>
          <w:noProof/>
          <w:sz w:val="24"/>
          <w:szCs w:val="24"/>
          <w:lang w:val="en-US"/>
        </w:rPr>
        <w:t>Cardueae</w:t>
      </w:r>
      <w:r w:rsidRPr="00F63BE1">
        <w:rPr>
          <w:rFonts w:ascii="Times New Roman" w:hAnsi="Times New Roman" w:cs="Times New Roman"/>
          <w:noProof/>
          <w:sz w:val="24"/>
          <w:szCs w:val="24"/>
          <w:lang w:val="en-US"/>
        </w:rPr>
        <w:t xml:space="preserve"> (Asteraceae). Taxon 61:841–851.</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Van de Peer Y (2011) A mystery unveiled. Genome Biol 12:113. doi: 10.1186/gb-2011-12-5-113</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 xml:space="preserve">Vanzela ALL, Luceño M, Guerra M (2000) Karyotype evolution and cytotaxonomy in Brazilian species of </w:t>
      </w:r>
      <w:r w:rsidRPr="00F63BE1">
        <w:rPr>
          <w:rFonts w:ascii="Times New Roman" w:hAnsi="Times New Roman" w:cs="Times New Roman"/>
          <w:i/>
          <w:iCs/>
          <w:noProof/>
          <w:sz w:val="24"/>
          <w:szCs w:val="24"/>
          <w:lang w:val="en-US"/>
        </w:rPr>
        <w:t>Rhynchospora</w:t>
      </w:r>
      <w:r w:rsidRPr="00F63BE1">
        <w:rPr>
          <w:rFonts w:ascii="Times New Roman" w:hAnsi="Times New Roman" w:cs="Times New Roman"/>
          <w:noProof/>
          <w:sz w:val="24"/>
          <w:szCs w:val="24"/>
          <w:lang w:val="en-US"/>
        </w:rPr>
        <w:t xml:space="preserve"> Vahl (Cyperaceae). Bot J Linn Soc 134:557–566. doi: 10.1006/bojl.2000.0352</w:t>
      </w:r>
    </w:p>
    <w:p w:rsidR="00295D54" w:rsidRPr="00F63BE1" w:rsidRDefault="00295D54" w:rsidP="00295D54">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63BE1">
        <w:rPr>
          <w:rFonts w:ascii="Times New Roman" w:hAnsi="Times New Roman" w:cs="Times New Roman"/>
          <w:noProof/>
          <w:sz w:val="24"/>
          <w:szCs w:val="24"/>
          <w:lang w:val="en-US"/>
        </w:rPr>
        <w:t xml:space="preserve">Vickery RK (1995) Speciation by aneuploidy and polyploidy in </w:t>
      </w:r>
      <w:r w:rsidRPr="00F63BE1">
        <w:rPr>
          <w:rFonts w:ascii="Times New Roman" w:hAnsi="Times New Roman" w:cs="Times New Roman"/>
          <w:i/>
          <w:iCs/>
          <w:noProof/>
          <w:sz w:val="24"/>
          <w:szCs w:val="24"/>
          <w:lang w:val="en-US"/>
        </w:rPr>
        <w:t>Mimulus</w:t>
      </w:r>
      <w:r w:rsidRPr="00F63BE1">
        <w:rPr>
          <w:rFonts w:ascii="Times New Roman" w:hAnsi="Times New Roman" w:cs="Times New Roman"/>
          <w:noProof/>
          <w:sz w:val="24"/>
          <w:szCs w:val="24"/>
          <w:lang w:val="en-US"/>
        </w:rPr>
        <w:t xml:space="preserve"> (Plantaginaceae). Gt Basin Nat 55:174–176.</w:t>
      </w:r>
    </w:p>
    <w:p w:rsidR="00295D54" w:rsidRPr="00295D54" w:rsidRDefault="00295D54" w:rsidP="00295D54">
      <w:pPr>
        <w:widowControl w:val="0"/>
        <w:autoSpaceDE w:val="0"/>
        <w:autoSpaceDN w:val="0"/>
        <w:adjustRightInd w:val="0"/>
        <w:spacing w:line="480" w:lineRule="auto"/>
        <w:ind w:left="480" w:hanging="480"/>
        <w:rPr>
          <w:rFonts w:ascii="Times New Roman" w:hAnsi="Times New Roman" w:cs="Times New Roman"/>
          <w:noProof/>
          <w:sz w:val="24"/>
        </w:rPr>
      </w:pPr>
      <w:r w:rsidRPr="00F63BE1">
        <w:rPr>
          <w:rFonts w:ascii="Times New Roman" w:hAnsi="Times New Roman" w:cs="Times New Roman"/>
          <w:noProof/>
          <w:sz w:val="24"/>
          <w:szCs w:val="24"/>
          <w:lang w:val="en-US"/>
        </w:rPr>
        <w:t>Weiss</w:t>
      </w:r>
      <w:r w:rsidRPr="00F63BE1">
        <w:rPr>
          <w:rFonts w:ascii="Cambria Math" w:hAnsi="Cambria Math" w:cs="Cambria Math"/>
          <w:noProof/>
          <w:sz w:val="24"/>
          <w:szCs w:val="24"/>
          <w:lang w:val="en-US"/>
        </w:rPr>
        <w:t>‐</w:t>
      </w:r>
      <w:r w:rsidRPr="00F63BE1">
        <w:rPr>
          <w:rFonts w:ascii="Times New Roman" w:hAnsi="Times New Roman" w:cs="Times New Roman"/>
          <w:noProof/>
          <w:sz w:val="24"/>
          <w:szCs w:val="24"/>
          <w:lang w:val="en-US"/>
        </w:rPr>
        <w:t xml:space="preserve">Schneeweiss H, Stuessy TF, Villaseñor JL (2009) Chromosome numbers, karyotypes, and evolution in </w:t>
      </w:r>
      <w:r w:rsidRPr="00F63BE1">
        <w:rPr>
          <w:rFonts w:ascii="Times New Roman" w:hAnsi="Times New Roman" w:cs="Times New Roman"/>
          <w:i/>
          <w:iCs/>
          <w:noProof/>
          <w:sz w:val="24"/>
          <w:szCs w:val="24"/>
          <w:lang w:val="en-US"/>
        </w:rPr>
        <w:t>Melampodium</w:t>
      </w:r>
      <w:r w:rsidRPr="00F63BE1">
        <w:rPr>
          <w:rFonts w:ascii="Times New Roman" w:hAnsi="Times New Roman" w:cs="Times New Roman"/>
          <w:noProof/>
          <w:sz w:val="24"/>
          <w:szCs w:val="24"/>
          <w:lang w:val="en-US"/>
        </w:rPr>
        <w:t xml:space="preserve"> (Asteraceae). </w:t>
      </w:r>
      <w:r w:rsidRPr="00295D54">
        <w:rPr>
          <w:rFonts w:ascii="Times New Roman" w:hAnsi="Times New Roman" w:cs="Times New Roman"/>
          <w:noProof/>
          <w:sz w:val="24"/>
          <w:szCs w:val="24"/>
        </w:rPr>
        <w:t>Int J Plant Sci 170:1168–1182. doi: 10.1086/605876</w:t>
      </w:r>
    </w:p>
    <w:p w:rsidR="00FC35D9" w:rsidRPr="00870BB1" w:rsidRDefault="00FC35D9">
      <w:pPr>
        <w:widowControl w:val="0"/>
        <w:autoSpaceDE w:val="0"/>
        <w:autoSpaceDN w:val="0"/>
        <w:adjustRightInd w:val="0"/>
        <w:spacing w:line="480" w:lineRule="auto"/>
        <w:ind w:left="480" w:hanging="480"/>
        <w:rPr>
          <w:rFonts w:ascii="Times New Roman" w:hAnsi="Times New Roman" w:cs="Times New Roman"/>
          <w:sz w:val="24"/>
          <w:szCs w:val="24"/>
          <w:lang w:val="en-US"/>
          <w:rPrChange w:id="11" w:author="Marcial" w:date="2017-10-30T17:19:00Z">
            <w:rPr>
              <w:lang w:val="en-US"/>
            </w:rPr>
          </w:rPrChange>
        </w:rPr>
        <w:pPrChange w:id="12" w:author="Marcial" w:date="2017-10-30T17:19:00Z">
          <w:pPr/>
        </w:pPrChange>
      </w:pPr>
      <w:r w:rsidRPr="00870BB1">
        <w:rPr>
          <w:rFonts w:ascii="Times New Roman" w:hAnsi="Times New Roman" w:cs="Times New Roman"/>
          <w:sz w:val="24"/>
          <w:szCs w:val="24"/>
          <w:lang w:val="en-US"/>
        </w:rPr>
        <w:fldChar w:fldCharType="end"/>
      </w:r>
    </w:p>
    <w:sectPr w:rsidR="00FC35D9" w:rsidRPr="00870BB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osé I. Márquez Corro" w:date="2017-11-17T10:03:00Z" w:initials="JMC">
    <w:p w:rsidR="006531AB" w:rsidRDefault="006531AB">
      <w:pPr>
        <w:pStyle w:val="Textocomentario"/>
      </w:pPr>
      <w:r>
        <w:rPr>
          <w:rStyle w:val="Refdecomentario"/>
        </w:rPr>
        <w:annotationRef/>
      </w:r>
      <w:r>
        <w:t xml:space="preserve">Quizás esto pasarlo a </w:t>
      </w:r>
      <w:proofErr w:type="spellStart"/>
      <w:r>
        <w:t>Mat&amp;Met</w:t>
      </w:r>
      <w:proofErr w:type="spellEnd"/>
      <w:r>
        <w:t xml:space="preserve">, y dejarlo en una frase tipo: </w:t>
      </w:r>
      <w:r w:rsidRPr="00870BB1">
        <w:rPr>
          <w:rFonts w:ascii="Times New Roman" w:hAnsi="Times New Roman" w:cs="Times New Roman"/>
          <w:sz w:val="24"/>
          <w:szCs w:val="24"/>
          <w:lang w:val="en-US"/>
        </w:rPr>
        <w:t>Shifts in diversification have been detected in four main nodes of Cyperaceae</w:t>
      </w:r>
    </w:p>
  </w:comment>
  <w:comment w:id="5" w:author="Marcial" w:date="2017-11-12T14:51:00Z" w:initials="Marcial">
    <w:p w:rsidR="00C97EDA" w:rsidRDefault="00C97EDA">
      <w:pPr>
        <w:pStyle w:val="Textocomentario"/>
      </w:pPr>
      <w:r>
        <w:rPr>
          <w:rStyle w:val="Refdecomentario"/>
        </w:rPr>
        <w:annotationRef/>
      </w:r>
      <w:r>
        <w:t>Aquí no se entiende lo que quieres decir.</w:t>
      </w:r>
    </w:p>
    <w:p w:rsidR="0047334B" w:rsidRDefault="0047334B">
      <w:pPr>
        <w:pStyle w:val="Textocomentario"/>
      </w:pPr>
    </w:p>
    <w:p w:rsidR="0047334B" w:rsidRDefault="0047334B">
      <w:pPr>
        <w:pStyle w:val="Textocomentario"/>
      </w:pPr>
      <w:r>
        <w:t xml:space="preserve">JMC: Vale, lo que quería decir es que como dejan de tener la restricción por pérdida de material genético, pueden darse más modos de evolución… o sea, que por ejemplo, en vez del número de </w:t>
      </w:r>
      <w:proofErr w:type="spellStart"/>
      <w:r>
        <w:t>chrom</w:t>
      </w:r>
      <w:proofErr w:type="spellEnd"/>
      <w:r>
        <w:t xml:space="preserve"> evolucionar por WGD, pueda evolucionar por fisiones consecutivas en ciertos </w:t>
      </w:r>
      <w:proofErr w:type="spellStart"/>
      <w:r>
        <w:t>clados</w:t>
      </w:r>
      <w:proofErr w:type="spellEnd"/>
      <w:r>
        <w:t>, ya que no hay problema en ello</w:t>
      </w:r>
    </w:p>
  </w:comment>
  <w:comment w:id="6" w:author="Marcial" w:date="2017-11-12T14:53:00Z" w:initials="Marcial">
    <w:p w:rsidR="00C97EDA" w:rsidRDefault="00C97EDA">
      <w:pPr>
        <w:pStyle w:val="Textocomentario"/>
      </w:pPr>
      <w:r>
        <w:rPr>
          <w:rStyle w:val="Refdecomentario"/>
        </w:rPr>
        <w:annotationRef/>
      </w:r>
      <w:r>
        <w:t>Tampoco pillo esto muy bien.</w:t>
      </w:r>
    </w:p>
    <w:p w:rsidR="00AC2CC2" w:rsidRDefault="00AC2CC2">
      <w:pPr>
        <w:pStyle w:val="Textocomentario"/>
      </w:pPr>
    </w:p>
    <w:p w:rsidR="00AC2CC2" w:rsidRDefault="00AC2CC2">
      <w:pPr>
        <w:pStyle w:val="Textocomentario"/>
      </w:pPr>
      <w:r>
        <w:t>JMC: Siguiendo con el caso anterior, viendo tamaño genómico, %GC… se podría diferenciar un caso de fisiones de un WGD. Pero sí, está mal explicado, especialmente lo de “</w:t>
      </w:r>
      <w:proofErr w:type="spellStart"/>
      <w:r>
        <w:t>easier</w:t>
      </w:r>
      <w:proofErr w:type="spellEnd"/>
      <w:r>
        <w:t>”, no es que sea más fácil o no, solo es cuestión de probarlo. La borro!</w:t>
      </w:r>
    </w:p>
  </w:comment>
  <w:comment w:id="8" w:author="Marcial" w:date="2017-10-30T17:56:00Z" w:initials="Marcial">
    <w:p w:rsidR="00EB58A9" w:rsidRDefault="00EB58A9">
      <w:pPr>
        <w:pStyle w:val="Textocomentario"/>
      </w:pPr>
      <w:r>
        <w:rPr>
          <w:rStyle w:val="Refdecomentario"/>
        </w:rPr>
        <w:annotationRef/>
      </w:r>
      <w:r>
        <w:t xml:space="preserve">Todo este </w:t>
      </w:r>
      <w:proofErr w:type="spellStart"/>
      <w:r>
        <w:t>parrafo</w:t>
      </w:r>
      <w:proofErr w:type="spellEnd"/>
      <w:r>
        <w:t xml:space="preserve"> </w:t>
      </w:r>
      <w:proofErr w:type="spellStart"/>
      <w:r>
        <w:t>quitalo</w:t>
      </w:r>
      <w:proofErr w:type="spellEnd"/>
      <w:r>
        <w:t xml:space="preserve"> de la introducción.</w:t>
      </w:r>
    </w:p>
    <w:p w:rsidR="00EB58A9" w:rsidRDefault="00EB58A9">
      <w:pPr>
        <w:pStyle w:val="Textocomentario"/>
      </w:pPr>
      <w:r>
        <w:t xml:space="preserve">Si acaso podemos coger partes para la </w:t>
      </w:r>
      <w:proofErr w:type="spellStart"/>
      <w:r>
        <w:t>discussion</w:t>
      </w:r>
      <w:proofErr w:type="spellEnd"/>
      <w:r>
        <w:t>.</w:t>
      </w:r>
    </w:p>
    <w:p w:rsidR="00EB58A9" w:rsidRDefault="00EB58A9">
      <w:pPr>
        <w:pStyle w:val="Textocomentario"/>
      </w:pPr>
    </w:p>
  </w:comment>
  <w:comment w:id="9" w:author="Marcial" w:date="2017-10-30T17:56:00Z" w:initials="Marcial">
    <w:p w:rsidR="00BF0860" w:rsidRDefault="00BF0860">
      <w:pPr>
        <w:pStyle w:val="Textocomentario"/>
      </w:pPr>
      <w:r>
        <w:rPr>
          <w:rStyle w:val="Refdecomentario"/>
        </w:rPr>
        <w:annotationRef/>
      </w:r>
      <w:r>
        <w:t>TODO ESTO NO ME PARECE MUY RELEVANTE. SON DETALLE QUE VAN MEJOR EN MATERAILES Y METODOS.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60E" w:rsidRDefault="00DF560E" w:rsidP="00911E91">
      <w:pPr>
        <w:spacing w:after="0" w:line="240" w:lineRule="auto"/>
      </w:pPr>
      <w:r>
        <w:separator/>
      </w:r>
    </w:p>
  </w:endnote>
  <w:endnote w:type="continuationSeparator" w:id="0">
    <w:p w:rsidR="00DF560E" w:rsidRDefault="00DF560E" w:rsidP="00911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60E" w:rsidRDefault="00DF560E" w:rsidP="00911E91">
      <w:pPr>
        <w:spacing w:after="0" w:line="240" w:lineRule="auto"/>
      </w:pPr>
      <w:r>
        <w:separator/>
      </w:r>
    </w:p>
  </w:footnote>
  <w:footnote w:type="continuationSeparator" w:id="0">
    <w:p w:rsidR="00DF560E" w:rsidRDefault="00DF560E" w:rsidP="00911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B53EC"/>
    <w:multiLevelType w:val="hybridMultilevel"/>
    <w:tmpl w:val="551EEE1E"/>
    <w:lvl w:ilvl="0" w:tplc="73B214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228"/>
    <w:rsid w:val="0000238D"/>
    <w:rsid w:val="00024BA0"/>
    <w:rsid w:val="000452DA"/>
    <w:rsid w:val="00047CD1"/>
    <w:rsid w:val="00062255"/>
    <w:rsid w:val="0006399C"/>
    <w:rsid w:val="00064D90"/>
    <w:rsid w:val="00086A21"/>
    <w:rsid w:val="000A0ABE"/>
    <w:rsid w:val="000A5694"/>
    <w:rsid w:val="000E6DBD"/>
    <w:rsid w:val="000F5B00"/>
    <w:rsid w:val="001046A7"/>
    <w:rsid w:val="0011244A"/>
    <w:rsid w:val="00112B77"/>
    <w:rsid w:val="0011652D"/>
    <w:rsid w:val="00117EE8"/>
    <w:rsid w:val="00120414"/>
    <w:rsid w:val="00123D10"/>
    <w:rsid w:val="00126362"/>
    <w:rsid w:val="0012786C"/>
    <w:rsid w:val="00167DF7"/>
    <w:rsid w:val="001719F9"/>
    <w:rsid w:val="00174FD7"/>
    <w:rsid w:val="0018479C"/>
    <w:rsid w:val="0018726A"/>
    <w:rsid w:val="0019140E"/>
    <w:rsid w:val="001918C7"/>
    <w:rsid w:val="001A6CEF"/>
    <w:rsid w:val="001B153B"/>
    <w:rsid w:val="001C67C5"/>
    <w:rsid w:val="0020336E"/>
    <w:rsid w:val="00205379"/>
    <w:rsid w:val="002105F7"/>
    <w:rsid w:val="00210E68"/>
    <w:rsid w:val="00221ACA"/>
    <w:rsid w:val="0022689C"/>
    <w:rsid w:val="00237349"/>
    <w:rsid w:val="002415C7"/>
    <w:rsid w:val="0024267D"/>
    <w:rsid w:val="00253A48"/>
    <w:rsid w:val="00275249"/>
    <w:rsid w:val="002955FF"/>
    <w:rsid w:val="00295D54"/>
    <w:rsid w:val="002A0664"/>
    <w:rsid w:val="002D10C0"/>
    <w:rsid w:val="002D1CAF"/>
    <w:rsid w:val="002E3320"/>
    <w:rsid w:val="002E4688"/>
    <w:rsid w:val="002F3B85"/>
    <w:rsid w:val="002F3E7A"/>
    <w:rsid w:val="00300DD6"/>
    <w:rsid w:val="00304819"/>
    <w:rsid w:val="0031326C"/>
    <w:rsid w:val="00323284"/>
    <w:rsid w:val="003342AF"/>
    <w:rsid w:val="003411BC"/>
    <w:rsid w:val="003568BB"/>
    <w:rsid w:val="00356C2B"/>
    <w:rsid w:val="00367E09"/>
    <w:rsid w:val="003755D3"/>
    <w:rsid w:val="003858BF"/>
    <w:rsid w:val="00395CAD"/>
    <w:rsid w:val="003A1B28"/>
    <w:rsid w:val="003A2555"/>
    <w:rsid w:val="003B0000"/>
    <w:rsid w:val="003B6896"/>
    <w:rsid w:val="003C398B"/>
    <w:rsid w:val="003C6926"/>
    <w:rsid w:val="003E5E1A"/>
    <w:rsid w:val="003E6D3A"/>
    <w:rsid w:val="00405F97"/>
    <w:rsid w:val="00407BD3"/>
    <w:rsid w:val="00407EB7"/>
    <w:rsid w:val="00417060"/>
    <w:rsid w:val="00420B42"/>
    <w:rsid w:val="00425393"/>
    <w:rsid w:val="004273EF"/>
    <w:rsid w:val="004429A9"/>
    <w:rsid w:val="00444993"/>
    <w:rsid w:val="0047334B"/>
    <w:rsid w:val="00473D98"/>
    <w:rsid w:val="00492EBB"/>
    <w:rsid w:val="004961C6"/>
    <w:rsid w:val="004A23EB"/>
    <w:rsid w:val="004A3B41"/>
    <w:rsid w:val="004B2FCB"/>
    <w:rsid w:val="004E4EE3"/>
    <w:rsid w:val="004F4E1F"/>
    <w:rsid w:val="00501EC5"/>
    <w:rsid w:val="0050396D"/>
    <w:rsid w:val="00514EFA"/>
    <w:rsid w:val="005150ED"/>
    <w:rsid w:val="0051632E"/>
    <w:rsid w:val="00550CA5"/>
    <w:rsid w:val="005648E8"/>
    <w:rsid w:val="00593C39"/>
    <w:rsid w:val="005A37E0"/>
    <w:rsid w:val="005D038F"/>
    <w:rsid w:val="005D2F9E"/>
    <w:rsid w:val="005D5DBA"/>
    <w:rsid w:val="005D7015"/>
    <w:rsid w:val="0060190D"/>
    <w:rsid w:val="00603ED1"/>
    <w:rsid w:val="00604DF8"/>
    <w:rsid w:val="006213A4"/>
    <w:rsid w:val="00626A55"/>
    <w:rsid w:val="006362EE"/>
    <w:rsid w:val="006440D8"/>
    <w:rsid w:val="006531AB"/>
    <w:rsid w:val="0066290E"/>
    <w:rsid w:val="00664CF9"/>
    <w:rsid w:val="00665AB3"/>
    <w:rsid w:val="00680598"/>
    <w:rsid w:val="00687C49"/>
    <w:rsid w:val="006933C4"/>
    <w:rsid w:val="00695AEF"/>
    <w:rsid w:val="006A3B14"/>
    <w:rsid w:val="006A4F5E"/>
    <w:rsid w:val="006A676C"/>
    <w:rsid w:val="006D4FE7"/>
    <w:rsid w:val="006E2BDE"/>
    <w:rsid w:val="006E5F77"/>
    <w:rsid w:val="006F27F6"/>
    <w:rsid w:val="006F478B"/>
    <w:rsid w:val="0071623C"/>
    <w:rsid w:val="0072572E"/>
    <w:rsid w:val="00736DBD"/>
    <w:rsid w:val="00740413"/>
    <w:rsid w:val="007406CA"/>
    <w:rsid w:val="00744C85"/>
    <w:rsid w:val="00747073"/>
    <w:rsid w:val="00764CEC"/>
    <w:rsid w:val="007700AC"/>
    <w:rsid w:val="00770ECC"/>
    <w:rsid w:val="0077211C"/>
    <w:rsid w:val="007818EC"/>
    <w:rsid w:val="00781C61"/>
    <w:rsid w:val="007C2FE9"/>
    <w:rsid w:val="007D2A1F"/>
    <w:rsid w:val="007F491E"/>
    <w:rsid w:val="00802AB5"/>
    <w:rsid w:val="0084182D"/>
    <w:rsid w:val="008447C5"/>
    <w:rsid w:val="008510B2"/>
    <w:rsid w:val="00860ACF"/>
    <w:rsid w:val="00861F28"/>
    <w:rsid w:val="00866B1A"/>
    <w:rsid w:val="00870BB1"/>
    <w:rsid w:val="00881FC6"/>
    <w:rsid w:val="00883451"/>
    <w:rsid w:val="00885F9A"/>
    <w:rsid w:val="008A3BCF"/>
    <w:rsid w:val="008C112D"/>
    <w:rsid w:val="008D2BDD"/>
    <w:rsid w:val="008D2D26"/>
    <w:rsid w:val="008D7D03"/>
    <w:rsid w:val="008E290A"/>
    <w:rsid w:val="008E7D1F"/>
    <w:rsid w:val="008F6527"/>
    <w:rsid w:val="008F6DD4"/>
    <w:rsid w:val="00901041"/>
    <w:rsid w:val="009066F1"/>
    <w:rsid w:val="00911E91"/>
    <w:rsid w:val="00930D0F"/>
    <w:rsid w:val="0093721F"/>
    <w:rsid w:val="00940E77"/>
    <w:rsid w:val="009412C5"/>
    <w:rsid w:val="009455D8"/>
    <w:rsid w:val="00960D95"/>
    <w:rsid w:val="00965E3C"/>
    <w:rsid w:val="00974679"/>
    <w:rsid w:val="00984350"/>
    <w:rsid w:val="009A15A3"/>
    <w:rsid w:val="009A22A7"/>
    <w:rsid w:val="009A4494"/>
    <w:rsid w:val="009B03C0"/>
    <w:rsid w:val="009B1A4A"/>
    <w:rsid w:val="009C487B"/>
    <w:rsid w:val="009C6562"/>
    <w:rsid w:val="009E5111"/>
    <w:rsid w:val="009F564A"/>
    <w:rsid w:val="00A055C2"/>
    <w:rsid w:val="00A25228"/>
    <w:rsid w:val="00A40789"/>
    <w:rsid w:val="00A52150"/>
    <w:rsid w:val="00A60BB5"/>
    <w:rsid w:val="00A72D86"/>
    <w:rsid w:val="00A7537F"/>
    <w:rsid w:val="00A85B08"/>
    <w:rsid w:val="00A91627"/>
    <w:rsid w:val="00AA78B6"/>
    <w:rsid w:val="00AB4DD9"/>
    <w:rsid w:val="00AB57B5"/>
    <w:rsid w:val="00AC2CC2"/>
    <w:rsid w:val="00AD086D"/>
    <w:rsid w:val="00AE463A"/>
    <w:rsid w:val="00AF36BF"/>
    <w:rsid w:val="00AF73C5"/>
    <w:rsid w:val="00B1452E"/>
    <w:rsid w:val="00B21FD0"/>
    <w:rsid w:val="00B24304"/>
    <w:rsid w:val="00B347B4"/>
    <w:rsid w:val="00B36B4F"/>
    <w:rsid w:val="00B36F6A"/>
    <w:rsid w:val="00B405E6"/>
    <w:rsid w:val="00B47AAA"/>
    <w:rsid w:val="00B5050B"/>
    <w:rsid w:val="00B663FE"/>
    <w:rsid w:val="00BB6B95"/>
    <w:rsid w:val="00BC1107"/>
    <w:rsid w:val="00BC1977"/>
    <w:rsid w:val="00BF0860"/>
    <w:rsid w:val="00BF21EF"/>
    <w:rsid w:val="00C404A4"/>
    <w:rsid w:val="00C517E2"/>
    <w:rsid w:val="00C56B29"/>
    <w:rsid w:val="00C6245B"/>
    <w:rsid w:val="00C6389B"/>
    <w:rsid w:val="00C76C74"/>
    <w:rsid w:val="00C97EDA"/>
    <w:rsid w:val="00CA27FB"/>
    <w:rsid w:val="00CA3955"/>
    <w:rsid w:val="00CA40E5"/>
    <w:rsid w:val="00CA6A68"/>
    <w:rsid w:val="00CC1CD8"/>
    <w:rsid w:val="00D02E43"/>
    <w:rsid w:val="00D24B74"/>
    <w:rsid w:val="00D471DC"/>
    <w:rsid w:val="00D54B6D"/>
    <w:rsid w:val="00D65756"/>
    <w:rsid w:val="00DA374E"/>
    <w:rsid w:val="00DC68C1"/>
    <w:rsid w:val="00DD7A12"/>
    <w:rsid w:val="00DE5433"/>
    <w:rsid w:val="00DE7391"/>
    <w:rsid w:val="00DF0B3D"/>
    <w:rsid w:val="00DF560E"/>
    <w:rsid w:val="00DF6518"/>
    <w:rsid w:val="00E2084F"/>
    <w:rsid w:val="00E26D49"/>
    <w:rsid w:val="00E315BD"/>
    <w:rsid w:val="00E31857"/>
    <w:rsid w:val="00E31A08"/>
    <w:rsid w:val="00E56469"/>
    <w:rsid w:val="00E666F7"/>
    <w:rsid w:val="00E8466D"/>
    <w:rsid w:val="00EA68E2"/>
    <w:rsid w:val="00EB58A9"/>
    <w:rsid w:val="00ED4A11"/>
    <w:rsid w:val="00EF1A63"/>
    <w:rsid w:val="00F22B35"/>
    <w:rsid w:val="00F33CAC"/>
    <w:rsid w:val="00F46360"/>
    <w:rsid w:val="00F63BE1"/>
    <w:rsid w:val="00FA7890"/>
    <w:rsid w:val="00FB171F"/>
    <w:rsid w:val="00FC35D9"/>
    <w:rsid w:val="00FD2351"/>
    <w:rsid w:val="00FD5ECA"/>
    <w:rsid w:val="00FE2806"/>
    <w:rsid w:val="00FF3561"/>
    <w:rsid w:val="00FF5D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5D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35D9"/>
    <w:rPr>
      <w:color w:val="0000FF" w:themeColor="hyperlink"/>
      <w:u w:val="single"/>
    </w:rPr>
  </w:style>
  <w:style w:type="character" w:styleId="Refdecomentario">
    <w:name w:val="annotation reference"/>
    <w:basedOn w:val="Fuentedeprrafopredeter"/>
    <w:uiPriority w:val="99"/>
    <w:semiHidden/>
    <w:unhideWhenUsed/>
    <w:rsid w:val="00FC35D9"/>
    <w:rPr>
      <w:sz w:val="16"/>
      <w:szCs w:val="16"/>
    </w:rPr>
  </w:style>
  <w:style w:type="paragraph" w:styleId="Textocomentario">
    <w:name w:val="annotation text"/>
    <w:basedOn w:val="Normal"/>
    <w:link w:val="TextocomentarioCar"/>
    <w:uiPriority w:val="99"/>
    <w:unhideWhenUsed/>
    <w:rsid w:val="00FC35D9"/>
    <w:pPr>
      <w:spacing w:line="240" w:lineRule="auto"/>
    </w:pPr>
    <w:rPr>
      <w:sz w:val="20"/>
      <w:szCs w:val="20"/>
    </w:rPr>
  </w:style>
  <w:style w:type="character" w:customStyle="1" w:styleId="TextocomentarioCar">
    <w:name w:val="Texto comentario Car"/>
    <w:basedOn w:val="Fuentedeprrafopredeter"/>
    <w:link w:val="Textocomentario"/>
    <w:uiPriority w:val="99"/>
    <w:rsid w:val="00FC35D9"/>
    <w:rPr>
      <w:sz w:val="20"/>
      <w:szCs w:val="20"/>
    </w:rPr>
  </w:style>
  <w:style w:type="paragraph" w:styleId="Textodeglobo">
    <w:name w:val="Balloon Text"/>
    <w:basedOn w:val="Normal"/>
    <w:link w:val="TextodegloboCar"/>
    <w:uiPriority w:val="99"/>
    <w:semiHidden/>
    <w:unhideWhenUsed/>
    <w:rsid w:val="00FC35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5D9"/>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FA7890"/>
    <w:rPr>
      <w:b/>
      <w:bCs/>
    </w:rPr>
  </w:style>
  <w:style w:type="character" w:customStyle="1" w:styleId="AsuntodelcomentarioCar">
    <w:name w:val="Asunto del comentario Car"/>
    <w:basedOn w:val="TextocomentarioCar"/>
    <w:link w:val="Asuntodelcomentario"/>
    <w:uiPriority w:val="99"/>
    <w:semiHidden/>
    <w:rsid w:val="00FA7890"/>
    <w:rPr>
      <w:b/>
      <w:bCs/>
      <w:sz w:val="20"/>
      <w:szCs w:val="20"/>
    </w:rPr>
  </w:style>
  <w:style w:type="paragraph" w:styleId="Prrafodelista">
    <w:name w:val="List Paragraph"/>
    <w:basedOn w:val="Normal"/>
    <w:uiPriority w:val="34"/>
    <w:qFormat/>
    <w:rsid w:val="00BF0860"/>
    <w:pPr>
      <w:ind w:left="720"/>
      <w:contextualSpacing/>
    </w:pPr>
  </w:style>
  <w:style w:type="paragraph" w:styleId="Revisin">
    <w:name w:val="Revision"/>
    <w:hidden/>
    <w:uiPriority w:val="99"/>
    <w:semiHidden/>
    <w:rsid w:val="00960D95"/>
    <w:pPr>
      <w:spacing w:after="0" w:line="240" w:lineRule="auto"/>
    </w:pPr>
  </w:style>
  <w:style w:type="paragraph" w:styleId="Textonotapie">
    <w:name w:val="footnote text"/>
    <w:basedOn w:val="Normal"/>
    <w:link w:val="TextonotapieCar"/>
    <w:uiPriority w:val="99"/>
    <w:semiHidden/>
    <w:unhideWhenUsed/>
    <w:rsid w:val="00911E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11E91"/>
    <w:rPr>
      <w:sz w:val="20"/>
      <w:szCs w:val="20"/>
    </w:rPr>
  </w:style>
  <w:style w:type="character" w:styleId="Refdenotaalpie">
    <w:name w:val="footnote reference"/>
    <w:basedOn w:val="Fuentedeprrafopredeter"/>
    <w:uiPriority w:val="99"/>
    <w:semiHidden/>
    <w:unhideWhenUsed/>
    <w:rsid w:val="00911E9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5D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35D9"/>
    <w:rPr>
      <w:color w:val="0000FF" w:themeColor="hyperlink"/>
      <w:u w:val="single"/>
    </w:rPr>
  </w:style>
  <w:style w:type="character" w:styleId="Refdecomentario">
    <w:name w:val="annotation reference"/>
    <w:basedOn w:val="Fuentedeprrafopredeter"/>
    <w:uiPriority w:val="99"/>
    <w:semiHidden/>
    <w:unhideWhenUsed/>
    <w:rsid w:val="00FC35D9"/>
    <w:rPr>
      <w:sz w:val="16"/>
      <w:szCs w:val="16"/>
    </w:rPr>
  </w:style>
  <w:style w:type="paragraph" w:styleId="Textocomentario">
    <w:name w:val="annotation text"/>
    <w:basedOn w:val="Normal"/>
    <w:link w:val="TextocomentarioCar"/>
    <w:uiPriority w:val="99"/>
    <w:unhideWhenUsed/>
    <w:rsid w:val="00FC35D9"/>
    <w:pPr>
      <w:spacing w:line="240" w:lineRule="auto"/>
    </w:pPr>
    <w:rPr>
      <w:sz w:val="20"/>
      <w:szCs w:val="20"/>
    </w:rPr>
  </w:style>
  <w:style w:type="character" w:customStyle="1" w:styleId="TextocomentarioCar">
    <w:name w:val="Texto comentario Car"/>
    <w:basedOn w:val="Fuentedeprrafopredeter"/>
    <w:link w:val="Textocomentario"/>
    <w:uiPriority w:val="99"/>
    <w:rsid w:val="00FC35D9"/>
    <w:rPr>
      <w:sz w:val="20"/>
      <w:szCs w:val="20"/>
    </w:rPr>
  </w:style>
  <w:style w:type="paragraph" w:styleId="Textodeglobo">
    <w:name w:val="Balloon Text"/>
    <w:basedOn w:val="Normal"/>
    <w:link w:val="TextodegloboCar"/>
    <w:uiPriority w:val="99"/>
    <w:semiHidden/>
    <w:unhideWhenUsed/>
    <w:rsid w:val="00FC35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5D9"/>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FA7890"/>
    <w:rPr>
      <w:b/>
      <w:bCs/>
    </w:rPr>
  </w:style>
  <w:style w:type="character" w:customStyle="1" w:styleId="AsuntodelcomentarioCar">
    <w:name w:val="Asunto del comentario Car"/>
    <w:basedOn w:val="TextocomentarioCar"/>
    <w:link w:val="Asuntodelcomentario"/>
    <w:uiPriority w:val="99"/>
    <w:semiHidden/>
    <w:rsid w:val="00FA7890"/>
    <w:rPr>
      <w:b/>
      <w:bCs/>
      <w:sz w:val="20"/>
      <w:szCs w:val="20"/>
    </w:rPr>
  </w:style>
  <w:style w:type="paragraph" w:styleId="Prrafodelista">
    <w:name w:val="List Paragraph"/>
    <w:basedOn w:val="Normal"/>
    <w:uiPriority w:val="34"/>
    <w:qFormat/>
    <w:rsid w:val="00BF0860"/>
    <w:pPr>
      <w:ind w:left="720"/>
      <w:contextualSpacing/>
    </w:pPr>
  </w:style>
  <w:style w:type="paragraph" w:styleId="Revisin">
    <w:name w:val="Revision"/>
    <w:hidden/>
    <w:uiPriority w:val="99"/>
    <w:semiHidden/>
    <w:rsid w:val="00960D95"/>
    <w:pPr>
      <w:spacing w:after="0" w:line="240" w:lineRule="auto"/>
    </w:pPr>
  </w:style>
  <w:style w:type="paragraph" w:styleId="Textonotapie">
    <w:name w:val="footnote text"/>
    <w:basedOn w:val="Normal"/>
    <w:link w:val="TextonotapieCar"/>
    <w:uiPriority w:val="99"/>
    <w:semiHidden/>
    <w:unhideWhenUsed/>
    <w:rsid w:val="00911E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11E91"/>
    <w:rPr>
      <w:sz w:val="20"/>
      <w:szCs w:val="20"/>
    </w:rPr>
  </w:style>
  <w:style w:type="character" w:styleId="Refdenotaalpie">
    <w:name w:val="footnote reference"/>
    <w:basedOn w:val="Fuentedeprrafopredeter"/>
    <w:uiPriority w:val="99"/>
    <w:semiHidden/>
    <w:unhideWhenUsed/>
    <w:rsid w:val="00911E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34A75-5FEE-43C2-975E-83FB2E09E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13</Pages>
  <Words>25411</Words>
  <Characters>139765</Characters>
  <Application>Microsoft Office Word</Application>
  <DocSecurity>0</DocSecurity>
  <Lines>1164</Lines>
  <Paragraphs>329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Pablo de Olavide</Company>
  <LinksUpToDate>false</LinksUpToDate>
  <CharactersWithSpaces>164847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 Márquez Corro</dc:creator>
  <cp:keywords/>
  <dc:description/>
  <cp:lastModifiedBy>José I. Márquez Corro</cp:lastModifiedBy>
  <cp:revision>85</cp:revision>
  <dcterms:created xsi:type="dcterms:W3CDTF">2017-10-30T16:56:00Z</dcterms:created>
  <dcterms:modified xsi:type="dcterms:W3CDTF">2017-11-17T09:03:00Z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37496237-f3f8-3a9a-92cd-ce9f4a6a8694</vt:lpwstr>
  </property>
  <property fmtid="{D5CDD505-2E9C-101B-9397-08002B2CF9AE}" pid="4" name="Mendeley Citation Style_1">
    <vt:lpwstr>http://www.zotero.org/styles/chromosome-research</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http://www.zotero.org/styles/chromosome-research</vt:lpwstr>
  </property>
  <property fmtid="{D5CDD505-2E9C-101B-9397-08002B2CF9AE}" pid="16" name="Mendeley Recent Style Name 5_1">
    <vt:lpwstr>Chromosome Research</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